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r w:rsidR="00EA2023" w:rsidRPr="00BE6065">
        <w:rPr>
          <w:rFonts w:ascii="Times New Roman" w:hAnsi="Times New Roman" w:cs="Times New Roman"/>
          <w:sz w:val="24"/>
          <w:szCs w:val="24"/>
          <w:vertAlign w:val="superscript"/>
        </w:rPr>
        <w:t>a,b</w:t>
      </w:r>
      <w:proofErr w:type="spell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proofErr w:type="spellStart"/>
      <w:r>
        <w:rPr>
          <w:rFonts w:cs="Times New Roman"/>
          <w:vertAlign w:val="superscript"/>
          <w:lang w:val="en-CA"/>
        </w:rPr>
        <w:t>i</w:t>
      </w:r>
      <w:proofErr w:type="spellEnd"/>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6"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1C661FDC"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commentRangeStart w:id="2"/>
      <w:r>
        <w:rPr>
          <w:rFonts w:ascii="Times New Roman" w:eastAsia="Times New Roman" w:hAnsi="Times New Roman" w:cs="Times New Roman"/>
          <w:sz w:val="24"/>
          <w:szCs w:val="24"/>
        </w:rPr>
        <w:t>convoluted race against time</w:t>
      </w:r>
      <w:commentRangeEnd w:id="1"/>
      <w:r w:rsidR="00C809C8">
        <w:rPr>
          <w:rStyle w:val="CommentReference"/>
        </w:rPr>
        <w:commentReference w:id="1"/>
      </w:r>
      <w:commentRangeEnd w:id="2"/>
      <w:r w:rsidR="00C0621E">
        <w:rPr>
          <w:rStyle w:val="CommentReference"/>
        </w:rPr>
        <w:commentReference w:id="2"/>
      </w:r>
      <w:r>
        <w:rPr>
          <w:rFonts w:ascii="Times New Roman" w:eastAsia="Times New Roman" w:hAnsi="Times New Roman" w:cs="Times New Roman"/>
          <w:sz w:val="24"/>
          <w:szCs w:val="24"/>
        </w:rPr>
        <w:t xml:space="preserve">. Predicted changes in biological, economic, social, and political systems mean that current </w:t>
      </w:r>
      <w:ins w:id="3" w:author="Joseph Bennett" w:date="2020-01-11T06:45:00Z">
        <w:r w:rsidR="00C0621E">
          <w:rPr>
            <w:rFonts w:ascii="Times New Roman" w:eastAsia="Times New Roman" w:hAnsi="Times New Roman" w:cs="Times New Roman"/>
            <w:sz w:val="24"/>
            <w:szCs w:val="24"/>
          </w:rPr>
          <w:t xml:space="preserve">biodiversity </w:t>
        </w:r>
      </w:ins>
      <w:r>
        <w:rPr>
          <w:rFonts w:ascii="Times New Roman" w:eastAsia="Times New Roman" w:hAnsi="Times New Roman" w:cs="Times New Roman"/>
          <w:sz w:val="24"/>
          <w:szCs w:val="24"/>
        </w:rPr>
        <w:t xml:space="preserve">conservation investments are risky. However, investing in conservation projects that have </w:t>
      </w:r>
      <w:commentRangeStart w:id="4"/>
      <w:commentRangeStart w:id="5"/>
      <w:r>
        <w:rPr>
          <w:rFonts w:ascii="Times New Roman" w:eastAsia="Times New Roman" w:hAnsi="Times New Roman" w:cs="Times New Roman"/>
          <w:sz w:val="24"/>
          <w:szCs w:val="24"/>
        </w:rPr>
        <w:t>high socio-politica</w:t>
      </w:r>
      <w:commentRangeEnd w:id="4"/>
      <w:r w:rsidR="00C809C8">
        <w:rPr>
          <w:rStyle w:val="CommentReference"/>
        </w:rPr>
        <w:commentReference w:id="4"/>
      </w:r>
      <w:commentRangeEnd w:id="5"/>
      <w:r w:rsidR="00A124C8">
        <w:rPr>
          <w:rStyle w:val="CommentReference"/>
        </w:rPr>
        <w:commentReference w:id="5"/>
      </w:r>
      <w:r>
        <w:rPr>
          <w:rFonts w:ascii="Times New Roman" w:eastAsia="Times New Roman" w:hAnsi="Times New Roman" w:cs="Times New Roman"/>
          <w:sz w:val="24"/>
          <w:szCs w:val="24"/>
        </w:rPr>
        <w:t xml:space="preserve">l risk may be the most feasible mechanism to buffer high biodiversity against future change. As climate change and land-cover change </w:t>
      </w:r>
      <w:del w:id="6" w:author="Joseph Bennett" w:date="2020-01-11T06:46:00Z">
        <w:r w:rsidDel="00C0621E">
          <w:rPr>
            <w:rFonts w:ascii="Times New Roman" w:eastAsia="Times New Roman" w:hAnsi="Times New Roman" w:cs="Times New Roman"/>
            <w:sz w:val="24"/>
            <w:szCs w:val="24"/>
          </w:rPr>
          <w:delText xml:space="preserve">continue </w:delText>
        </w:r>
        <w:commentRangeStart w:id="7"/>
        <w:r w:rsidDel="00C0621E">
          <w:rPr>
            <w:rFonts w:ascii="Times New Roman" w:eastAsia="Times New Roman" w:hAnsi="Times New Roman" w:cs="Times New Roman"/>
            <w:sz w:val="24"/>
            <w:szCs w:val="24"/>
          </w:rPr>
          <w:delText xml:space="preserve">to </w:delText>
        </w:r>
      </w:del>
      <w:r>
        <w:rPr>
          <w:rFonts w:ascii="Times New Roman" w:eastAsia="Times New Roman" w:hAnsi="Times New Roman" w:cs="Times New Roman"/>
          <w:sz w:val="24"/>
          <w:szCs w:val="24"/>
        </w:rPr>
        <w:t xml:space="preserve">intensify </w:t>
      </w:r>
      <w:commentRangeEnd w:id="7"/>
      <w:r w:rsidR="0082609E">
        <w:rPr>
          <w:rStyle w:val="CommentReference"/>
        </w:rPr>
        <w:commentReference w:id="7"/>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of land use.  These approaches do not balance cost nor do they address sources of risk </w:t>
      </w:r>
      <w:commentRangeStart w:id="8"/>
      <w:r>
        <w:rPr>
          <w:rFonts w:ascii="Times New Roman" w:eastAsia="Times New Roman" w:hAnsi="Times New Roman" w:cs="Times New Roman"/>
          <w:sz w:val="24"/>
          <w:szCs w:val="24"/>
        </w:rPr>
        <w:t>such as political instability and corruption; weak governance; systemic crisis</w:t>
      </w:r>
      <w:commentRangeEnd w:id="8"/>
      <w:r w:rsidR="0082609E">
        <w:rPr>
          <w:rStyle w:val="CommentReference"/>
        </w:rPr>
        <w:commentReference w:id="8"/>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9"/>
      <w:commentRangeStart w:id="10"/>
      <w:r>
        <w:rPr>
          <w:rFonts w:ascii="Times New Roman" w:eastAsia="Times New Roman" w:hAnsi="Times New Roman" w:cs="Times New Roman"/>
          <w:sz w:val="24"/>
          <w:szCs w:val="24"/>
        </w:rPr>
        <w:t xml:space="preserve">the elements of risk </w:t>
      </w:r>
      <w:commentRangeEnd w:id="9"/>
      <w:r w:rsidR="00C7450E">
        <w:rPr>
          <w:rStyle w:val="CommentReference"/>
        </w:rPr>
        <w:commentReference w:id="9"/>
      </w:r>
      <w:commentRangeEnd w:id="10"/>
      <w:r w:rsidR="00C0621E">
        <w:rPr>
          <w:rStyle w:val="CommentReference"/>
        </w:rPr>
        <w:commentReference w:id="10"/>
      </w:r>
      <w:r>
        <w:rPr>
          <w:rFonts w:ascii="Times New Roman" w:eastAsia="Times New Roman" w:hAnsi="Times New Roman" w:cs="Times New Roman"/>
          <w:sz w:val="24"/>
          <w:szCs w:val="24"/>
        </w:rPr>
        <w:t>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11"/>
      <w:r w:rsidRPr="00682A20">
        <w:rPr>
          <w:rFonts w:ascii="Times New Roman" w:hAnsi="Times New Roman" w:cs="Times New Roman"/>
          <w:b/>
          <w:bCs/>
          <w:sz w:val="24"/>
          <w:szCs w:val="24"/>
        </w:rPr>
        <w:lastRenderedPageBreak/>
        <w:t>Main text</w:t>
      </w:r>
      <w:commentRangeEnd w:id="11"/>
      <w:r w:rsidR="00E3385D" w:rsidRPr="00682A20">
        <w:rPr>
          <w:rStyle w:val="CommentReference"/>
          <w:b/>
          <w:bCs/>
        </w:rPr>
        <w:commentReference w:id="11"/>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12"/>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13"/>
      <w:commentRangeStart w:id="14"/>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commentRangeEnd w:id="13"/>
      <w:r w:rsidR="00B60512">
        <w:rPr>
          <w:rStyle w:val="CommentReference"/>
        </w:rPr>
        <w:commentReference w:id="13"/>
      </w:r>
      <w:commentRangeEnd w:id="14"/>
      <w:r w:rsidR="00C0621E">
        <w:rPr>
          <w:rStyle w:val="CommentReference"/>
        </w:rPr>
        <w:commentReference w:id="14"/>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result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15" w:name="_heading=h.gjdgxs" w:colFirst="0" w:colLast="0"/>
      <w:bookmarkEnd w:id="15"/>
    </w:p>
    <w:sdt>
      <w:sdtPr>
        <w:tag w:val="goog_rdk_1"/>
        <w:id w:val="-143594864"/>
      </w:sdtPr>
      <w:sdtContent>
        <w:p w14:paraId="0791DA70" w14:textId="31AA886C" w:rsidR="00DC486E" w:rsidRDefault="00DC486E" w:rsidP="0088148A">
          <w:pPr>
            <w:spacing w:before="240" w:after="0" w:line="480" w:lineRule="auto"/>
            <w:rPr>
              <w:ins w:id="16" w:author="Rachel Buxton" w:date="2019-11-14T13:18:00Z"/>
              <w:rFonts w:ascii="Arial" w:eastAsia="Arial" w:hAnsi="Arial" w:cs="Arial"/>
              <w:color w:val="000000"/>
              <w:sz w:val="24"/>
              <w:szCs w:val="24"/>
            </w:rPr>
          </w:pPr>
          <w:del w:id="17" w:author="Joseph Bennett" w:date="2020-01-11T06:51:00Z">
            <w:r w:rsidDel="00C0621E">
              <w:rPr>
                <w:rFonts w:ascii="Arial" w:eastAsia="Arial" w:hAnsi="Arial" w:cs="Arial"/>
                <w:color w:val="000000"/>
                <w:sz w:val="24"/>
                <w:szCs w:val="24"/>
              </w:rPr>
              <w:delText>In the context of rapid human caused change, deciding where to invest in conservation is convoluted</w:delText>
            </w:r>
          </w:del>
          <w:customXmlDelRangeStart w:id="18" w:author="Joseph Bennett" w:date="2020-01-11T06:51:00Z"/>
          <w:sdt>
            <w:sdtPr>
              <w:tag w:val="goog_rdk_0"/>
              <w:id w:val="-1574494261"/>
            </w:sdtPr>
            <w:sdtContent>
              <w:customXmlDelRangeEnd w:id="18"/>
              <w:ins w:id="19" w:author="Rachel Buxton" w:date="2019-11-14T13:18:00Z">
                <w:del w:id="20" w:author="Joseph Bennett" w:date="2020-01-11T06:51:00Z">
                  <w:r w:rsidDel="00C0621E">
                    <w:rPr>
                      <w:rFonts w:ascii="Arial" w:eastAsia="Arial" w:hAnsi="Arial" w:cs="Arial"/>
                      <w:color w:val="000000"/>
                      <w:sz w:val="24"/>
                      <w:szCs w:val="24"/>
                    </w:rPr>
                    <w:delText xml:space="preserve">.   </w:delText>
                  </w:r>
                </w:del>
                <w:r>
                  <w:rPr>
                    <w:rFonts w:ascii="Arial" w:eastAsia="Arial" w:hAnsi="Arial" w:cs="Arial"/>
                    <w:color w:val="000000"/>
                    <w:sz w:val="24"/>
                    <w:szCs w:val="24"/>
                  </w:rPr>
                  <w:t>To prioritize conservation investments, generally the most cost-effective actions are weighed against the biodiversity benefits. However, both cost and benefit will look much different in the future, making investing without any consideration of future conditions risky.</w:t>
                </w:r>
              </w:ins>
              <w:customXmlDelRangeStart w:id="21" w:author="Joseph Bennett" w:date="2020-01-11T06:51:00Z"/>
            </w:sdtContent>
          </w:sdt>
          <w:customXmlDelRangeEnd w:id="21"/>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Need to make sure to maximize return on investment</w:t>
      </w:r>
      <w:sdt>
        <w:sdtPr>
          <w:tag w:val="goog_rdk_2"/>
          <w:id w:val="112489363"/>
        </w:sdtPr>
        <w:sdtContent>
          <w:ins w:id="22"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Content>
        <w:p w14:paraId="7DA8C876" w14:textId="77777777" w:rsidR="00DC486E" w:rsidRDefault="00C0621E" w:rsidP="0088148A">
          <w:pPr>
            <w:spacing w:after="0" w:line="480" w:lineRule="auto"/>
            <w:rPr>
              <w:ins w:id="23" w:author="Rachel Buxton" w:date="2019-11-14T13:06:00Z"/>
              <w:rFonts w:ascii="Times New Roman" w:eastAsia="Times New Roman" w:hAnsi="Times New Roman" w:cs="Times New Roman"/>
              <w:color w:val="000000"/>
              <w:sz w:val="24"/>
              <w:szCs w:val="24"/>
            </w:rPr>
          </w:pPr>
          <w:sdt>
            <w:sdtPr>
              <w:tag w:val="goog_rdk_4"/>
              <w:id w:val="674537160"/>
            </w:sdtPr>
            <w:sdtContent>
              <w:ins w:id="24"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Content>
        <w:p w14:paraId="4F1F6053" w14:textId="1A789996" w:rsidR="00DC486E" w:rsidRDefault="00C0621E" w:rsidP="0088148A">
          <w:pPr>
            <w:spacing w:after="0" w:line="480" w:lineRule="auto"/>
            <w:rPr>
              <w:ins w:id="25" w:author="Rachel Buxton" w:date="2019-11-14T13:06:00Z"/>
              <w:rFonts w:ascii="Times New Roman" w:eastAsia="Times New Roman" w:hAnsi="Times New Roman" w:cs="Times New Roman"/>
              <w:color w:val="000000"/>
              <w:sz w:val="24"/>
              <w:szCs w:val="24"/>
            </w:rPr>
          </w:pPr>
          <w:sdt>
            <w:sdtPr>
              <w:tag w:val="goog_rdk_6"/>
              <w:id w:val="-943459394"/>
              <w:showingPlcHdr/>
            </w:sdtPr>
            <w:sdtContent>
              <w:r w:rsidR="00E144E9">
                <w:t xml:space="preserve">     </w:t>
              </w:r>
            </w:sdtContent>
          </w:sdt>
        </w:p>
      </w:sdtContent>
    </w:sdt>
    <w:sdt>
      <w:sdtPr>
        <w:tag w:val="goog_rdk_11"/>
        <w:id w:val="1857074523"/>
      </w:sdtPr>
      <w:sdtContent>
        <w:p w14:paraId="01BF1F5B" w14:textId="6955A3D9" w:rsidR="00DC486E" w:rsidRDefault="00C0621E" w:rsidP="0088148A">
          <w:pPr>
            <w:spacing w:after="0" w:line="480" w:lineRule="auto"/>
            <w:rPr>
              <w:ins w:id="26" w:author="Rachel Buxton" w:date="2019-11-27T14:59:00Z"/>
              <w:rFonts w:ascii="Times New Roman" w:eastAsia="Times New Roman" w:hAnsi="Times New Roman" w:cs="Times New Roman"/>
              <w:sz w:val="24"/>
              <w:szCs w:val="24"/>
            </w:rPr>
          </w:pPr>
          <w:sdt>
            <w:sdtPr>
              <w:tag w:val="goog_rdk_8"/>
              <w:id w:val="918060269"/>
            </w:sdtPr>
            <w:sdtContent>
              <w:ins w:id="27"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Content>
              <w:del w:id="28"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howingPlcHdr/>
            </w:sdtPr>
            <w:sdtContent>
              <w:r w:rsidR="00E144E9">
                <w:t xml:space="preserve">     </w:t>
              </w:r>
            </w:sdtContent>
          </w:sdt>
        </w:p>
      </w:sdtContent>
    </w:sdt>
    <w:p w14:paraId="1C229950" w14:textId="77777777" w:rsidR="00DC486E" w:rsidRDefault="00C0621E" w:rsidP="0088148A">
      <w:pPr>
        <w:spacing w:after="0" w:line="480" w:lineRule="auto"/>
        <w:rPr>
          <w:rFonts w:ascii="Times New Roman" w:eastAsia="Times New Roman" w:hAnsi="Times New Roman" w:cs="Times New Roman"/>
          <w:sz w:val="24"/>
          <w:szCs w:val="24"/>
        </w:rPr>
      </w:pPr>
      <w:sdt>
        <w:sdtPr>
          <w:tag w:val="goog_rdk_12"/>
          <w:id w:val="-850101094"/>
        </w:sdtPr>
        <w:sdtContent>
          <w:ins w:id="29" w:author="Rachel Buxton" w:date="2019-11-27T14:59:00Z">
            <w:r w:rsidR="00DC486E">
              <w:t xml:space="preserve">We might aim to set conservation priorities that are robust to </w:t>
            </w:r>
            <w:commentRangeStart w:id="30"/>
            <w:r w:rsidR="00DC486E">
              <w:t xml:space="preserve">risk and uncertainty </w:t>
            </w:r>
          </w:ins>
          <w:commentRangeEnd w:id="30"/>
          <w:r>
            <w:rPr>
              <w:rStyle w:val="CommentReference"/>
            </w:rPr>
            <w:commentReference w:id="30"/>
          </w:r>
          <w:ins w:id="31" w:author="Rachel Buxton" w:date="2019-11-27T14:59:00Z">
            <w:r w:rsidR="00DC486E">
              <w:t>(</w:t>
            </w:r>
            <w:proofErr w:type="spellStart"/>
            <w:r w:rsidR="00DC486E">
              <w:t>BenHaim</w:t>
            </w:r>
            <w:proofErr w:type="spellEnd"/>
            <w:r w:rsidR="00DC486E">
              <w:t xml:space="preserve"> 2001; Nicholson and Possingham 2007). Here we need to </w:t>
            </w:r>
            <w:del w:id="32" w:author="Joseph Bennett" w:date="2020-01-11T06:56:00Z">
              <w:r w:rsidR="00DC486E" w:rsidDel="00D15430">
                <w:delText xml:space="preserve">know (or </w:delText>
              </w:r>
            </w:del>
            <w:r w:rsidR="00DC486E">
              <w:t>estimate</w:t>
            </w:r>
            <w:del w:id="33" w:author="Joseph Bennett" w:date="2020-01-11T06:56:00Z">
              <w:r w:rsidR="00DC486E" w:rsidDel="00D15430">
                <w:delText>)</w:delText>
              </w:r>
            </w:del>
            <w:r w:rsidR="00DC486E">
              <w:t xml:space="preserve"> the likelihood that an unplanned but conservation relevant event may occur, such as the </w:t>
            </w:r>
            <w:commentRangeStart w:id="34"/>
            <w:r w:rsidR="00DC486E">
              <w:t>risk</w:t>
            </w:r>
          </w:ins>
          <w:commentRangeEnd w:id="34"/>
          <w:r w:rsidR="00D15430">
            <w:rPr>
              <w:rStyle w:val="CommentReference"/>
            </w:rPr>
            <w:commentReference w:id="34"/>
          </w:r>
          <w:ins w:id="35"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12"/>
      <w:r w:rsidR="00DC486E">
        <w:rPr>
          <w:rStyle w:val="CommentReference"/>
        </w:rPr>
        <w:commentReference w:id="12"/>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r w:rsidRPr="00516BD0">
        <w:rPr>
          <w:rFonts w:ascii="Times New Roman" w:hAnsi="Times New Roman" w:cs="Times New Roman"/>
          <w:b/>
          <w:bCs/>
          <w:sz w:val="24"/>
          <w:szCs w:val="24"/>
        </w:rPr>
        <w:lastRenderedPageBreak/>
        <w:t>Methods</w:t>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42C7E4B7"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0"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11"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xml:space="preserve">). </w:t>
      </w:r>
      <w:ins w:id="36" w:author="Joseph Bennett" w:date="2020-01-11T07:02:00Z">
        <w:r w:rsidR="00D15430">
          <w:rPr>
            <w:rFonts w:cs="Times New Roman"/>
            <w:lang w:val="en-CA"/>
          </w:rPr>
          <w:t xml:space="preserve">We used these </w:t>
        </w:r>
      </w:ins>
      <w:ins w:id="37" w:author="Joseph Bennett" w:date="2020-01-11T07:03:00Z">
        <w:r w:rsidR="00D15430">
          <w:rPr>
            <w:rFonts w:cs="Times New Roman"/>
            <w:lang w:val="en-CA"/>
          </w:rPr>
          <w:t>taxa</w:t>
        </w:r>
      </w:ins>
      <w:ins w:id="38" w:author="Joseph Bennett" w:date="2020-01-11T07:02:00Z">
        <w:r w:rsidR="00D15430">
          <w:rPr>
            <w:rFonts w:cs="Times New Roman"/>
            <w:lang w:val="en-CA"/>
          </w:rPr>
          <w:t xml:space="preserve"> because </w:t>
        </w:r>
      </w:ins>
      <w:ins w:id="39" w:author="Joseph Bennett" w:date="2020-01-11T07:03:00Z">
        <w:r w:rsidR="00D15430">
          <w:rPr>
            <w:rFonts w:cs="Times New Roman"/>
            <w:lang w:val="en-CA"/>
          </w:rPr>
          <w:t>analogous data are available for a low proportion of</w:t>
        </w:r>
      </w:ins>
      <w:ins w:id="40" w:author="Joseph Bennett" w:date="2020-01-11T07:04:00Z">
        <w:r w:rsidR="00D15430">
          <w:rPr>
            <w:rFonts w:cs="Times New Roman"/>
            <w:lang w:val="en-CA"/>
          </w:rPr>
          <w:t xml:space="preserve"> species in other taxonomic </w:t>
        </w:r>
        <w:commentRangeStart w:id="41"/>
        <w:r w:rsidR="00D15430">
          <w:rPr>
            <w:rFonts w:cs="Times New Roman"/>
            <w:lang w:val="en-CA"/>
          </w:rPr>
          <w:t>groups</w:t>
        </w:r>
        <w:commentRangeEnd w:id="41"/>
        <w:r w:rsidR="00D15430">
          <w:rPr>
            <w:rStyle w:val="CommentReference"/>
            <w:rFonts w:asciiTheme="minorHAnsi" w:eastAsiaTheme="minorHAnsi" w:hAnsiTheme="minorHAnsi" w:cstheme="minorBidi"/>
            <w:color w:val="auto"/>
            <w:lang w:val="en-CA" w:eastAsia="en-US"/>
          </w:rPr>
          <w:commentReference w:id="41"/>
        </w:r>
      </w:ins>
      <w:ins w:id="42" w:author="Joseph Bennett" w:date="2020-01-11T07:03:00Z">
        <w:r w:rsidR="00D15430">
          <w:rPr>
            <w:rFonts w:cs="Times New Roman"/>
            <w:lang w:val="en-CA"/>
          </w:rPr>
          <w:t xml:space="preserve">. </w:t>
        </w:r>
      </w:ins>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del w:id="43" w:author="Joseph Bennett" w:date="2020-01-11T07:00:00Z">
        <w:r w:rsidDel="00D15430">
          <w:rPr>
            <w:rFonts w:cs="Times New Roman"/>
          </w:rPr>
          <w:delText xml:space="preserve">; </w:delText>
        </w:r>
      </w:del>
      <w:ins w:id="44" w:author="Joseph Bennett" w:date="2020-01-11T07:00:00Z">
        <w:r w:rsidR="00D15430">
          <w:rPr>
            <w:rFonts w:cs="Times New Roman"/>
          </w:rPr>
          <w:t>.</w:t>
        </w:r>
      </w:ins>
      <w:ins w:id="45" w:author="Joseph Bennett" w:date="2020-01-11T07:01:00Z">
        <w:r w:rsidR="00D15430">
          <w:rPr>
            <w:rFonts w:cs="Times New Roman"/>
          </w:rPr>
          <w:t xml:space="preserve"> </w:t>
        </w:r>
      </w:ins>
      <w:del w:id="46" w:author="Joseph Bennett" w:date="2020-01-11T07:00:00Z">
        <w:r w:rsidDel="00D15430">
          <w:rPr>
            <w:rFonts w:cs="Times New Roman"/>
          </w:rPr>
          <w:delText>thus, we limited our analyses to vertebrate species</w:delText>
        </w:r>
        <w:r w:rsidRPr="00FC3DD7" w:rsidDel="00D15430">
          <w:rPr>
            <w:rFonts w:cs="Times New Roman"/>
            <w:lang w:val="en-CA"/>
          </w:rPr>
          <w:delText>.</w:delText>
        </w:r>
      </w:del>
    </w:p>
    <w:p w14:paraId="2AE9B9A7" w14:textId="574970B0"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47" w:name="_Hlk7000483"/>
      <w:r>
        <w:rPr>
          <w:rFonts w:cs="Times New Roman"/>
          <w:lang w:val="en-CA"/>
        </w:rPr>
        <w:t>, thus only focusing on stationary periods of the life cycle of migratory species</w:t>
      </w:r>
      <w:bookmarkEnd w:id="47"/>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48"/>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48"/>
      <w:r w:rsidR="006A29D0">
        <w:rPr>
          <w:rStyle w:val="CommentReference"/>
          <w:rFonts w:asciiTheme="minorHAnsi" w:eastAsiaTheme="minorHAnsi" w:hAnsiTheme="minorHAnsi" w:cstheme="minorBidi"/>
          <w:color w:val="auto"/>
          <w:lang w:val="en-CA" w:eastAsia="en-US"/>
        </w:rPr>
        <w:commentReference w:id="48"/>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2"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3"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49"/>
      <w:r w:rsidRPr="00065CFE">
        <w:rPr>
          <w:rFonts w:cs="Times New Roman"/>
        </w:rPr>
        <w:t xml:space="preserve">by selecting only areas belonging to IUCN protected area categories I–VI and having as status ‘designated’. </w:t>
      </w:r>
      <w:commentRangeEnd w:id="49"/>
      <w:r w:rsidR="00C55540">
        <w:rPr>
          <w:rStyle w:val="CommentReference"/>
          <w:rFonts w:asciiTheme="minorHAnsi" w:eastAsiaTheme="minorHAnsi" w:hAnsiTheme="minorHAnsi" w:cstheme="minorBidi"/>
          <w:color w:val="auto"/>
          <w:lang w:val="en-CA" w:eastAsia="en-US"/>
        </w:rPr>
        <w:commentReference w:id="49"/>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50"/>
      <w:commentRangeStart w:id="51"/>
      <w:commentRangeStart w:id="52"/>
      <w:r>
        <w:rPr>
          <w:rFonts w:ascii="Times New Roman" w:hAnsi="Times New Roman" w:cs="Times New Roman"/>
          <w:i/>
          <w:iCs/>
          <w:sz w:val="24"/>
          <w:szCs w:val="24"/>
        </w:rPr>
        <w:t>Socioeconomic risk</w:t>
      </w:r>
      <w:commentRangeEnd w:id="50"/>
      <w:r w:rsidR="008B6FA5">
        <w:rPr>
          <w:rStyle w:val="CommentReference"/>
        </w:rPr>
        <w:commentReference w:id="50"/>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p w14:paraId="11A209C9" w14:textId="7CD23A31" w:rsidR="00DD2BD4" w:rsidRDefault="00C0621E" w:rsidP="0088148A">
      <w:pPr>
        <w:spacing w:line="480" w:lineRule="auto"/>
        <w:rPr>
          <w:rStyle w:val="Hyperlink"/>
        </w:rPr>
      </w:pPr>
      <w:hyperlink r:id="rId14" w:history="1">
        <w:r w:rsidR="004013F1">
          <w:rPr>
            <w:rStyle w:val="Hyperlink"/>
          </w:rPr>
          <w:t>https://datacatalog.worldbank.org/dataset/worldwide-governance-indicators</w:t>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51"/>
      <w:r w:rsidR="00CE2DB6">
        <w:rPr>
          <w:rStyle w:val="CommentReference"/>
        </w:rPr>
        <w:commentReference w:id="51"/>
      </w:r>
      <w:commentRangeEnd w:id="52"/>
      <w:r w:rsidR="00C06EAD">
        <w:rPr>
          <w:rStyle w:val="CommentReference"/>
        </w:rPr>
        <w:commentReference w:id="52"/>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 xml:space="preserve">r the </w:t>
      </w:r>
      <w:commentRangeStart w:id="53"/>
      <w:r>
        <w:rPr>
          <w:rFonts w:ascii="Times New Roman" w:hAnsi="Times New Roman" w:cs="Times New Roman"/>
          <w:sz w:val="24"/>
          <w:szCs w:val="24"/>
        </w:rPr>
        <w:t xml:space="preserve">year 2000 </w:t>
      </w:r>
      <w:commentRangeEnd w:id="53"/>
      <w:r w:rsidR="00C06EAD">
        <w:rPr>
          <w:rStyle w:val="CommentReference"/>
        </w:rPr>
        <w:commentReference w:id="53"/>
      </w:r>
      <w:r>
        <w:rPr>
          <w:rFonts w:ascii="Times New Roman" w:hAnsi="Times New Roman" w:cs="Times New Roman"/>
          <w:sz w:val="24"/>
          <w:szCs w:val="24"/>
        </w:rPr>
        <w:t>(</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Verburg</w:t>
      </w:r>
      <w:proofErr w:type="spellEnd"/>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 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w:t>
      </w:r>
      <w:r w:rsidRPr="008C2AA1">
        <w:rPr>
          <w:rFonts w:ascii="Times New Roman" w:hAnsi="Times New Roman" w:cs="Times New Roman"/>
          <w:sz w:val="24"/>
          <w:szCs w:val="24"/>
        </w:rPr>
        <w:lastRenderedPageBreak/>
        <w:t xml:space="preserve">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6E5245AE"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xml:space="preserve">, which allow us to compare the </w:t>
      </w:r>
      <w:ins w:id="54" w:author="Joseph Bennett" w:date="2020-01-11T07:12:00Z">
        <w:r w:rsidR="00C06EAD">
          <w:rPr>
            <w:rFonts w:ascii="Times New Roman" w:hAnsi="Times New Roman" w:cs="Times New Roman"/>
            <w:color w:val="auto"/>
            <w:lang w:val="en-CA"/>
          </w:rPr>
          <w:t xml:space="preserve">predicted </w:t>
        </w:r>
      </w:ins>
      <w:r>
        <w:rPr>
          <w:rFonts w:ascii="Times New Roman" w:hAnsi="Times New Roman" w:cs="Times New Roman"/>
          <w:color w:val="auto"/>
          <w:lang w:val="en-CA"/>
        </w:rPr>
        <w:t>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55"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55"/>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 xml:space="preserve">and the FAO’s database on Global </w:t>
      </w:r>
      <w:proofErr w:type="spellStart"/>
      <w:r w:rsidRPr="00A02D6F">
        <w:rPr>
          <w:rFonts w:ascii="Times New Roman" w:hAnsi="Times New Roman" w:cs="Times New Roman"/>
          <w:color w:val="auto"/>
          <w:lang w:val="en-CA"/>
        </w:rPr>
        <w:t>Agro</w:t>
      </w:r>
      <w:proofErr w:type="spellEnd"/>
      <w:r w:rsidRPr="00A02D6F">
        <w:rPr>
          <w:rFonts w:ascii="Times New Roman" w:hAnsi="Times New Roman" w:cs="Times New Roman"/>
          <w:color w:val="auto"/>
          <w:lang w:val="en-CA"/>
        </w:rPr>
        <w:t>-Ecological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r w:rsidRPr="008C2AA1">
        <w:rPr>
          <w:rFonts w:ascii="Times New Roman" w:hAnsi="Times New Roman" w:cs="Times New Roman"/>
          <w:color w:val="auto"/>
          <w:lang w:val="en-CA"/>
        </w:rPr>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w:t>
      </w:r>
      <w:r w:rsidRPr="008C2AA1">
        <w:rPr>
          <w:rFonts w:ascii="Times New Roman" w:hAnsi="Times New Roman" w:cs="Times New Roman"/>
        </w:rPr>
        <w:lastRenderedPageBreak/>
        <w:t>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 xml:space="preserve">Each of the 23 land use classes was assigned a threat score, based on the following table. The final threat score was comprised of crop, livestock and urban components, which were added to yield a final threat </w:t>
      </w:r>
      <w:commentRangeStart w:id="56"/>
      <w:r>
        <w:rPr>
          <w:rFonts w:ascii="Times New Roman" w:hAnsi="Times New Roman" w:cs="Times New Roman"/>
          <w:color w:val="auto"/>
          <w:lang w:val="en-CA"/>
        </w:rPr>
        <w:t>score</w:t>
      </w:r>
      <w:commentRangeEnd w:id="56"/>
      <w:r w:rsidR="00C06EAD">
        <w:rPr>
          <w:rStyle w:val="CommentReference"/>
          <w:rFonts w:asciiTheme="minorHAnsi" w:hAnsiTheme="minorHAnsi" w:cstheme="minorBidi"/>
          <w:color w:val="auto"/>
          <w:lang w:val="en-CA"/>
        </w:rPr>
        <w:commentReference w:id="56"/>
      </w:r>
      <w:r>
        <w:rPr>
          <w:rFonts w:ascii="Times New Roman" w:hAnsi="Times New Roman" w:cs="Times New Roman"/>
          <w:color w:val="auto"/>
          <w:lang w:val="en-CA"/>
        </w:rPr>
        <w:t>.</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57"/>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current (1/3 weight) and future predictions (2/3 weight). </w:t>
      </w:r>
      <w:commentRangeEnd w:id="57"/>
      <w:r w:rsidR="00B85EB7">
        <w:rPr>
          <w:rStyle w:val="CommentReference"/>
        </w:rPr>
        <w:commentReference w:id="57"/>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We will also explore climate novelty and extreme metrics from Frank La Sorte.</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r>
        <w:rPr>
          <w:rFonts w:ascii="Times New Roman" w:hAnsi="Times New Roman" w:cs="Times New Roman"/>
          <w:sz w:val="24"/>
          <w:szCs w:val="24"/>
        </w:rPr>
        <w:t>The general problem formulation follows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w:t>
      </w:r>
      <w:proofErr w:type="spellStart"/>
      <w:r w:rsidR="009D6876">
        <w:rPr>
          <w:rFonts w:ascii="Times New Roman" w:hAnsi="Times New Roman" w:cs="Times New Roman"/>
          <w:sz w:val="24"/>
          <w:szCs w:val="24"/>
        </w:rPr>
        <w:t>i</w:t>
      </w:r>
      <w:proofErr w:type="spellEnd"/>
      <w:r w:rsidR="009D6876">
        <w:rPr>
          <w:rFonts w:ascii="Times New Roman" w:hAnsi="Times New Roman" w:cs="Times New Roman"/>
          <w:sz w:val="24"/>
          <w:szCs w:val="24"/>
        </w:rPr>
        <w:t xml:space="preserve">)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r>
        <w:rPr>
          <w:rFonts w:ascii="Times New Roman" w:hAnsi="Times New Roman" w:cs="Times New Roman"/>
          <w:sz w:val="24"/>
          <w:szCs w:val="24"/>
        </w:rPr>
        <w:t>For all scenarios we locked in current protected areas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58"/>
      <w:r w:rsidR="00354042">
        <w:rPr>
          <w:rFonts w:ascii="Times New Roman" w:hAnsi="Times New Roman" w:cs="Times New Roman"/>
          <w:sz w:val="24"/>
          <w:szCs w:val="24"/>
        </w:rPr>
        <w:t>The target for each feature was set to 30% of their range.</w:t>
      </w:r>
      <w:r w:rsidR="00F20A71">
        <w:rPr>
          <w:rFonts w:ascii="Times New Roman" w:hAnsi="Times New Roman" w:cs="Times New Roman"/>
          <w:sz w:val="24"/>
          <w:szCs w:val="24"/>
        </w:rPr>
        <w:t xml:space="preserve"> </w:t>
      </w:r>
      <w:commentRangeEnd w:id="58"/>
      <w:r w:rsidR="00B85EB7">
        <w:rPr>
          <w:rStyle w:val="CommentReference"/>
        </w:rPr>
        <w:commentReference w:id="58"/>
      </w:r>
      <w:r w:rsidR="00F20A71">
        <w:rPr>
          <w:rFonts w:ascii="Times New Roman" w:hAnsi="Times New Roman" w:cs="Times New Roman"/>
          <w:sz w:val="24"/>
          <w:szCs w:val="24"/>
        </w:rPr>
        <w:t xml:space="preserve">The optimality gap we use </w:t>
      </w:r>
      <w:r w:rsidR="00F20A71">
        <w:rPr>
          <w:rFonts w:ascii="Times New Roman" w:hAnsi="Times New Roman" w:cs="Times New Roman"/>
          <w:sz w:val="24"/>
          <w:szCs w:val="24"/>
        </w:rPr>
        <w:lastRenderedPageBreak/>
        <w:t>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Sensitivity analysis showed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ard" w:date="2019-12-19T14:42:00Z" w:initials="r">
    <w:p w14:paraId="0D814B9E" w14:textId="34859B70" w:rsidR="00C06EAD" w:rsidRDefault="00C06EAD">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C06EAD" w:rsidRDefault="00C06EAD">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C06EAD" w:rsidRDefault="00C06EAD">
      <w:pPr>
        <w:pStyle w:val="CommentText"/>
      </w:pPr>
      <w:r w:rsidRPr="00071BCB">
        <w:t>https://www.nature.com/documents/nature-summary-paragraph.pdf</w:t>
      </w:r>
    </w:p>
  </w:comment>
  <w:comment w:id="1" w:author="peter arcese" w:date="2020-01-09T13:41:00Z" w:initials="pa">
    <w:p w14:paraId="4F705A86" w14:textId="32FF8F99" w:rsidR="00C06EAD" w:rsidRDefault="00C06EAD">
      <w:pPr>
        <w:pStyle w:val="CommentText"/>
      </w:pPr>
      <w:r>
        <w:rPr>
          <w:rStyle w:val="CommentReference"/>
        </w:rPr>
        <w:annotationRef/>
      </w:r>
      <w:r>
        <w:t xml:space="preserve">not everyone feels this, in part because they don’t sense the urgency many other due; I’d be more inclusive. Also, whilst it is a race against time, given current evidence </w:t>
      </w:r>
      <w:proofErr w:type="spellStart"/>
      <w:r>
        <w:t>og</w:t>
      </w:r>
      <w:proofErr w:type="spellEnd"/>
      <w:r>
        <w:t xml:space="preserve"> deterioration of environment, I would use less ‘dramatic’ terms and instead cite key reviews making that clear with data: </w:t>
      </w:r>
      <w:proofErr w:type="spellStart"/>
      <w:r>
        <w:t>cf</w:t>
      </w:r>
      <w:proofErr w:type="spellEnd"/>
      <w:r>
        <w:t xml:space="preserve"> Rosenberg et al. 2019, </w:t>
      </w:r>
      <w:proofErr w:type="spellStart"/>
      <w:r>
        <w:t>Radichuck</w:t>
      </w:r>
      <w:proofErr w:type="spellEnd"/>
      <w:r>
        <w:t xml:space="preserve"> et al. 2019, and the one last year on global biodiversity decline.</w:t>
      </w:r>
    </w:p>
  </w:comment>
  <w:comment w:id="2" w:author="Joseph Bennett" w:date="2020-01-11T06:44:00Z" w:initials="JB">
    <w:p w14:paraId="7AB98D28" w14:textId="546AC410" w:rsidR="00C06EAD" w:rsidRDefault="00C06EAD">
      <w:pPr>
        <w:pStyle w:val="CommentText"/>
      </w:pPr>
      <w:r>
        <w:rPr>
          <w:rStyle w:val="CommentReference"/>
        </w:rPr>
        <w:annotationRef/>
      </w:r>
      <w:r>
        <w:t xml:space="preserve">Could just reword. One thing you could do is go bold and just start with second sentence, with slight adjustment (as suggested – pls feel free to revert). </w:t>
      </w:r>
    </w:p>
  </w:comment>
  <w:comment w:id="4" w:author="peter arcese" w:date="2020-01-09T13:44:00Z" w:initials="pa">
    <w:p w14:paraId="74536E45" w14:textId="7DA8A276" w:rsidR="00C06EAD" w:rsidRDefault="00C06EAD">
      <w:pPr>
        <w:pStyle w:val="CommentText"/>
      </w:pPr>
      <w:r>
        <w:rPr>
          <w:rStyle w:val="CommentReference"/>
        </w:rPr>
        <w:annotationRef/>
      </w:r>
      <w:r>
        <w:t xml:space="preserve">Social and political risk are different things and I think </w:t>
      </w:r>
      <w:proofErr w:type="spellStart"/>
      <w:r>
        <w:t>congucating</w:t>
      </w:r>
      <w:proofErr w:type="spellEnd"/>
      <w:r>
        <w:t xml:space="preserve"> confuses more than clarifies aims here – I would try to insert a specific list of 3-4 words that make evident what you mean and why that matters (</w:t>
      </w:r>
      <w:proofErr w:type="spellStart"/>
      <w:r>
        <w:t>ie</w:t>
      </w:r>
      <w:proofErr w:type="spellEnd"/>
      <w:r>
        <w:t xml:space="preserve">., concepts which are self-evident risks).  </w:t>
      </w:r>
    </w:p>
  </w:comment>
  <w:comment w:id="5" w:author="Joseph Bennett" w:date="2020-01-10T16:30:00Z" w:initials="JB">
    <w:p w14:paraId="345BB88D" w14:textId="73F4FBA4" w:rsidR="00C06EAD" w:rsidRDefault="00C06EAD">
      <w:pPr>
        <w:pStyle w:val="CommentText"/>
      </w:pPr>
      <w:r>
        <w:rPr>
          <w:rStyle w:val="CommentReference"/>
        </w:rPr>
        <w:annotationRef/>
      </w:r>
      <w:r>
        <w:t xml:space="preserve">I feel like this is a good point. Maybe expand concept of risk – risk of failure in general, due to many reasons? </w:t>
      </w:r>
    </w:p>
  </w:comment>
  <w:comment w:id="7" w:author="peter arcese" w:date="2020-01-09T13:50:00Z" w:initials="pa">
    <w:p w14:paraId="10929A7D" w14:textId="50899B64" w:rsidR="00C06EAD" w:rsidRDefault="00C06EAD">
      <w:pPr>
        <w:pStyle w:val="CommentText"/>
      </w:pPr>
      <w:r>
        <w:rPr>
          <w:rStyle w:val="CommentReference"/>
        </w:rPr>
        <w:annotationRef/>
      </w:r>
      <w:r>
        <w:t>This word implies worse rather than simple continuing – I’d drop as proper citations above will make self-evident.</w:t>
      </w:r>
    </w:p>
  </w:comment>
  <w:comment w:id="8" w:author="peter arcese" w:date="2020-01-09T13:52:00Z" w:initials="pa">
    <w:p w14:paraId="287F55B3" w14:textId="771E29C9" w:rsidR="00C06EAD" w:rsidRDefault="00C06EAD">
      <w:pPr>
        <w:pStyle w:val="CommentText"/>
      </w:pPr>
      <w:r>
        <w:rPr>
          <w:rStyle w:val="CommentReference"/>
        </w:rPr>
        <w:annotationRef/>
      </w:r>
      <w:r>
        <w:t xml:space="preserve">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w:t>
      </w:r>
      <w:proofErr w:type="spellStart"/>
      <w:r>
        <w:t>altnerative</w:t>
      </w:r>
      <w:proofErr w:type="spellEnd"/>
      <w:r>
        <w:t xml:space="preserve"> conservation investments </w:t>
      </w:r>
      <w:proofErr w:type="spellStart"/>
      <w:r>
        <w:t>explicity</w:t>
      </w:r>
      <w:proofErr w:type="spellEnd"/>
      <w:r>
        <w:t xml:space="preserve"> using stochastic models of climate and human behavior. Walters, Ludwig, and Colin Clarke developed a similar set of studies on fisheries management, whaling, etc.  May grow readership with appropriate references to that parallel literature.</w:t>
      </w:r>
    </w:p>
  </w:comment>
  <w:comment w:id="9" w:author="peter arcese" w:date="2020-01-09T13:57:00Z" w:initials="pa">
    <w:p w14:paraId="1D72E07F" w14:textId="138BD983" w:rsidR="00C06EAD" w:rsidRDefault="00C06EAD">
      <w:pPr>
        <w:pStyle w:val="CommentText"/>
      </w:pPr>
      <w:r>
        <w:rPr>
          <w:rStyle w:val="CommentReference"/>
        </w:rPr>
        <w:annotationRef/>
      </w:r>
      <w:r>
        <w:t>Statement is definitive; i.e., do you mean ‘all’ risks. I think I’d insert adjectives to be clearer about specific risks quantified herein, and name only those to remove a potential reviewer red flag</w:t>
      </w:r>
    </w:p>
  </w:comment>
  <w:comment w:id="10" w:author="Joseph Bennett" w:date="2020-01-11T06:47:00Z" w:initials="JB">
    <w:p w14:paraId="1FC8359E" w14:textId="44CEBA87" w:rsidR="00C06EAD" w:rsidRDefault="00C06EAD">
      <w:pPr>
        <w:pStyle w:val="CommentText"/>
      </w:pPr>
      <w:r>
        <w:rPr>
          <w:rStyle w:val="CommentReference"/>
        </w:rPr>
        <w:annotationRef/>
      </w:r>
      <w:r>
        <w:t>I think a bunch of people have raised this. I wonder if slightly reframing to emphasize that we demonstrate how incorporating risk can change priorities. It seems first part of sentence may set us up as a target, like we’re the ones defining the risks that people should account for. Maybe safer to frame as if we’re outlining how they’d change things?</w:t>
      </w:r>
    </w:p>
  </w:comment>
  <w:comment w:id="11" w:author="richard" w:date="2019-12-19T14:43:00Z" w:initials="r">
    <w:p w14:paraId="35C5777D" w14:textId="7DDC1F9B" w:rsidR="00C06EAD" w:rsidRDefault="00C06EAD"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13"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t>pg</w:t>
      </w:r>
      <w:proofErr w:type="spellEnd"/>
      <w:r>
        <w:t xml:space="preserve"> </w:t>
      </w:r>
    </w:p>
  </w:comment>
  <w:comment w:id="14" w:author="Joseph Bennett" w:date="2020-01-11T06:50:00Z" w:initials="JB">
    <w:p w14:paraId="60CE2427" w14:textId="63B5A80E" w:rsidR="00C06EAD" w:rsidRDefault="00C06EAD">
      <w:pPr>
        <w:pStyle w:val="CommentText"/>
      </w:pPr>
      <w:r>
        <w:rPr>
          <w:rStyle w:val="CommentReference"/>
        </w:rPr>
        <w:annotationRef/>
      </w:r>
      <w:r>
        <w:t>Yeah could use more references to back up the more general statement I think. Kerry Wilson’s Indonesia work?</w:t>
      </w:r>
    </w:p>
  </w:comment>
  <w:comment w:id="30"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34"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12" w:author="richard" w:date="2019-12-19T14:46:00Z" w:initials="r">
    <w:p w14:paraId="0A54EF7E" w14:textId="4D6DD56F" w:rsidR="00C06EAD" w:rsidRDefault="00C06EAD">
      <w:pPr>
        <w:pStyle w:val="CommentText"/>
      </w:pPr>
      <w:r>
        <w:rPr>
          <w:rStyle w:val="CommentReference"/>
        </w:rPr>
        <w:annotationRef/>
      </w:r>
      <w:r>
        <w:t>From Rachel</w:t>
      </w:r>
    </w:p>
  </w:comment>
  <w:comment w:id="41"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48" w:author="richard" w:date="2020-01-06T15:31:00Z" w:initials="r">
    <w:p w14:paraId="4DD25A8C" w14:textId="4F9C02CD" w:rsidR="00C06EAD" w:rsidRDefault="00C06EAD">
      <w:pPr>
        <w:pStyle w:val="CommentText"/>
      </w:pPr>
      <w:r>
        <w:rPr>
          <w:rStyle w:val="CommentReference"/>
        </w:rPr>
        <w:annotationRef/>
      </w:r>
      <w:r>
        <w:t>Total: 30930</w:t>
      </w:r>
    </w:p>
  </w:comment>
  <w:comment w:id="49" w:author="richard" w:date="2020-01-06T15:24:00Z" w:initials="r">
    <w:p w14:paraId="7AC8633F" w14:textId="0B874732" w:rsidR="00C06EAD" w:rsidRDefault="00C06EAD">
      <w:pPr>
        <w:pStyle w:val="CommentText"/>
      </w:pPr>
      <w:r>
        <w:rPr>
          <w:rStyle w:val="CommentReference"/>
        </w:rPr>
        <w:annotationRef/>
      </w:r>
      <w:r>
        <w:t>Jeff, add details please.</w:t>
      </w:r>
    </w:p>
  </w:comment>
  <w:comment w:id="50" w:author="richard" w:date="2020-01-06T15:25:00Z" w:initials="r">
    <w:p w14:paraId="248B356B" w14:textId="4193570C" w:rsidR="00C06EAD" w:rsidRDefault="00C06EAD">
      <w:pPr>
        <w:pStyle w:val="CommentText"/>
      </w:pPr>
      <w:r>
        <w:rPr>
          <w:rStyle w:val="CommentReference"/>
        </w:rPr>
        <w:annotationRef/>
      </w:r>
      <w:r>
        <w:t>Rachel, Jeremy, details please</w:t>
      </w:r>
    </w:p>
  </w:comment>
  <w:comment w:id="51" w:author="peter arcese" w:date="2020-01-09T14:16:00Z" w:initials="pa">
    <w:p w14:paraId="4D05CBB6" w14:textId="77777777" w:rsidR="00C06EAD" w:rsidRDefault="00C06EAD">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06EAD" w:rsidRDefault="00C06EAD">
      <w:pPr>
        <w:pStyle w:val="CommentText"/>
      </w:pPr>
    </w:p>
    <w:p w14:paraId="213887F5" w14:textId="33C68141" w:rsidR="00C06EAD" w:rsidRDefault="00C06EAD">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t>dicsiplinary</w:t>
      </w:r>
      <w:proofErr w:type="spellEnd"/>
      <w:r>
        <w:t xml:space="preserve"> planners</w:t>
      </w:r>
    </w:p>
  </w:comment>
  <w:comment w:id="52" w:author="Joseph Bennett" w:date="2020-01-11T07:05:00Z" w:initials="JB">
    <w:p w14:paraId="1F51D7BC" w14:textId="77777777" w:rsidR="00C06EAD" w:rsidRDefault="00C06EAD">
      <w:pPr>
        <w:pStyle w:val="CommentText"/>
      </w:pPr>
      <w:r>
        <w:rPr>
          <w:rStyle w:val="CommentReference"/>
        </w:rPr>
        <w:annotationRef/>
      </w:r>
      <w:r>
        <w:t>Yeah we’ll definitely need clear rationale, and clear caveats directly stating that there are many risk metrics. We could:</w:t>
      </w:r>
    </w:p>
    <w:p w14:paraId="73AD5305" w14:textId="77777777" w:rsidR="00C06EAD" w:rsidRDefault="00C06EAD">
      <w:pPr>
        <w:pStyle w:val="CommentText"/>
      </w:pPr>
    </w:p>
    <w:p w14:paraId="55DF793F" w14:textId="77777777" w:rsidR="00C06EAD" w:rsidRDefault="00C06EAD" w:rsidP="00C06EAD">
      <w:pPr>
        <w:pStyle w:val="CommentText"/>
        <w:numPr>
          <w:ilvl w:val="0"/>
          <w:numId w:val="1"/>
        </w:numPr>
      </w:pPr>
      <w:r>
        <w:t>Call them risk metrics (divorced from actual measure of risk)</w:t>
      </w:r>
    </w:p>
    <w:p w14:paraId="7D656F03" w14:textId="77777777" w:rsidR="00C06EAD" w:rsidRDefault="00C06EAD" w:rsidP="00C06EAD">
      <w:pPr>
        <w:pStyle w:val="CommentText"/>
        <w:numPr>
          <w:ilvl w:val="0"/>
          <w:numId w:val="1"/>
        </w:numPr>
      </w:pPr>
      <w:r>
        <w:t xml:space="preserve">Have the caveat stating that there are many, and we chose because of X reasons. </w:t>
      </w:r>
    </w:p>
    <w:p w14:paraId="608DAF28" w14:textId="35F4BE96" w:rsidR="00C06EAD" w:rsidRDefault="00C06EAD" w:rsidP="00C06EAD">
      <w:pPr>
        <w:pStyle w:val="CommentText"/>
        <w:numPr>
          <w:ilvl w:val="0"/>
          <w:numId w:val="1"/>
        </w:numPr>
      </w:pPr>
      <w:r>
        <w:t xml:space="preserve">Note that we’re studying the impact of including these metrics, and not implying that these are the correct ones to use in all circumstances. </w:t>
      </w:r>
    </w:p>
  </w:comment>
  <w:comment w:id="53"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56"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57"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58"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bookmarkStart w:id="59" w:name="_GoBack"/>
      <w:bookmarkEnd w:id="5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A289D" w15:done="0"/>
  <w15:commentEx w15:paraId="4F705A86" w15:done="0"/>
  <w15:commentEx w15:paraId="7AB98D28" w15:paraIdParent="4F705A86" w15:done="0"/>
  <w15:commentEx w15:paraId="74536E45" w15:done="0"/>
  <w15:commentEx w15:paraId="345BB88D" w15:paraIdParent="74536E45" w15:done="0"/>
  <w15:commentEx w15:paraId="10929A7D" w15:done="0"/>
  <w15:commentEx w15:paraId="287F55B3" w15:done="0"/>
  <w15:commentEx w15:paraId="1D72E07F" w15:done="0"/>
  <w15:commentEx w15:paraId="1FC8359E" w15:paraIdParent="1D72E07F" w15:done="0"/>
  <w15:commentEx w15:paraId="35C5777D" w15:done="0"/>
  <w15:commentEx w15:paraId="0083F285" w15:done="0"/>
  <w15:commentEx w15:paraId="60CE2427" w15:paraIdParent="0083F285" w15:done="0"/>
  <w15:commentEx w15:paraId="7B0B444E" w15:done="0"/>
  <w15:commentEx w15:paraId="08EF3440" w15:done="0"/>
  <w15:commentEx w15:paraId="0A54EF7E" w15:done="0"/>
  <w15:commentEx w15:paraId="5BE37C82" w15:done="0"/>
  <w15:commentEx w15:paraId="4DD25A8C" w15:done="0"/>
  <w15:commentEx w15:paraId="7AC8633F" w15:done="0"/>
  <w15:commentEx w15:paraId="248B356B" w15:done="0"/>
  <w15:commentEx w15:paraId="213887F5" w15:done="0"/>
  <w15:commentEx w15:paraId="608DAF28" w15:paraIdParent="213887F5" w15:done="0"/>
  <w15:commentEx w15:paraId="5BB7ABFC" w15:done="0"/>
  <w15:commentEx w15:paraId="2F8A8311" w15:done="0"/>
  <w15:commentEx w15:paraId="481EE8FC" w15:done="0"/>
  <w15:commentEx w15:paraId="1FB28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4F705A86" w16cid:durableId="21C1AC11"/>
  <w16cid:commentId w16cid:paraId="7AB98D28" w16cid:durableId="21C3ED41"/>
  <w16cid:commentId w16cid:paraId="74536E45" w16cid:durableId="21C1ACC1"/>
  <w16cid:commentId w16cid:paraId="345BB88D" w16cid:durableId="21C3253C"/>
  <w16cid:commentId w16cid:paraId="10929A7D" w16cid:durableId="21C1AE2E"/>
  <w16cid:commentId w16cid:paraId="287F55B3" w16cid:durableId="21C1AE88"/>
  <w16cid:commentId w16cid:paraId="1D72E07F" w16cid:durableId="21C1AFBE"/>
  <w16cid:commentId w16cid:paraId="1FC8359E" w16cid:durableId="21C3EE00"/>
  <w16cid:commentId w16cid:paraId="35C5777D" w16cid:durableId="21A60B2E"/>
  <w16cid:commentId w16cid:paraId="0083F285" w16cid:durableId="21C1B03E"/>
  <w16cid:commentId w16cid:paraId="60CE2427" w16cid:durableId="21C3EEB5"/>
  <w16cid:commentId w16cid:paraId="7B0B444E" w16cid:durableId="21C3EF37"/>
  <w16cid:commentId w16cid:paraId="08EF3440" w16cid:durableId="21C3F02E"/>
  <w16cid:commentId w16cid:paraId="0A54EF7E" w16cid:durableId="21A60BBE"/>
  <w16cid:commentId w16cid:paraId="5BE37C82" w16cid:durableId="21C3F1ED"/>
  <w16cid:commentId w16cid:paraId="4DD25A8C" w16cid:durableId="21BDD13E"/>
  <w16cid:commentId w16cid:paraId="7AC8633F" w16cid:durableId="21BDCFC4"/>
  <w16cid:commentId w16cid:paraId="248B356B" w16cid:durableId="21BDCFD9"/>
  <w16cid:commentId w16cid:paraId="213887F5" w16cid:durableId="21C1B434"/>
  <w16cid:commentId w16cid:paraId="608DAF28" w16cid:durableId="21C3F24D"/>
  <w16cid:commentId w16cid:paraId="5BB7ABFC" w16cid:durableId="21C3F2D3"/>
  <w16cid:commentId w16cid:paraId="2F8A8311" w16cid:durableId="21C3F494"/>
  <w16cid:commentId w16cid:paraId="481EE8FC" w16cid:durableId="21C3F5C2"/>
  <w16cid:commentId w16cid:paraId="1FB287EC" w16cid:durableId="21C3F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peter arcese">
    <w15:presenceInfo w15:providerId="None" w15:userId="peter arcese"/>
  </w15:person>
  <w15:person w15:author="Joseph Bennett">
    <w15:presenceInfo w15:providerId="Windows Live" w15:userId="f43ab2b5ed2e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16554"/>
    <w:rsid w:val="00022FF9"/>
    <w:rsid w:val="00032C62"/>
    <w:rsid w:val="00046914"/>
    <w:rsid w:val="00061058"/>
    <w:rsid w:val="00064124"/>
    <w:rsid w:val="00065CFE"/>
    <w:rsid w:val="00071BCB"/>
    <w:rsid w:val="00123D81"/>
    <w:rsid w:val="00150A5D"/>
    <w:rsid w:val="00173CD4"/>
    <w:rsid w:val="00191D11"/>
    <w:rsid w:val="001A3887"/>
    <w:rsid w:val="001A7CC2"/>
    <w:rsid w:val="001B4364"/>
    <w:rsid w:val="001B4C00"/>
    <w:rsid w:val="001C23DA"/>
    <w:rsid w:val="001C3406"/>
    <w:rsid w:val="001D0F29"/>
    <w:rsid w:val="00222361"/>
    <w:rsid w:val="00234FAF"/>
    <w:rsid w:val="00275D6A"/>
    <w:rsid w:val="00280E10"/>
    <w:rsid w:val="002A1C67"/>
    <w:rsid w:val="002A6810"/>
    <w:rsid w:val="002B223F"/>
    <w:rsid w:val="002F2E87"/>
    <w:rsid w:val="00324D4D"/>
    <w:rsid w:val="00354042"/>
    <w:rsid w:val="00357294"/>
    <w:rsid w:val="00364791"/>
    <w:rsid w:val="00372915"/>
    <w:rsid w:val="00374E84"/>
    <w:rsid w:val="00390174"/>
    <w:rsid w:val="003A7123"/>
    <w:rsid w:val="003B5238"/>
    <w:rsid w:val="003C4DF2"/>
    <w:rsid w:val="003F0DC9"/>
    <w:rsid w:val="004013F1"/>
    <w:rsid w:val="00417AB4"/>
    <w:rsid w:val="0048124B"/>
    <w:rsid w:val="004A5EEE"/>
    <w:rsid w:val="004B0C98"/>
    <w:rsid w:val="004B4D7E"/>
    <w:rsid w:val="004C21A8"/>
    <w:rsid w:val="004E530F"/>
    <w:rsid w:val="00516BD0"/>
    <w:rsid w:val="005238D0"/>
    <w:rsid w:val="0053094B"/>
    <w:rsid w:val="00537683"/>
    <w:rsid w:val="005A2D04"/>
    <w:rsid w:val="005D0B50"/>
    <w:rsid w:val="005D4502"/>
    <w:rsid w:val="006267BB"/>
    <w:rsid w:val="0065443F"/>
    <w:rsid w:val="006625F3"/>
    <w:rsid w:val="00682A20"/>
    <w:rsid w:val="006A29D0"/>
    <w:rsid w:val="006A6E5C"/>
    <w:rsid w:val="00714B22"/>
    <w:rsid w:val="00721BAD"/>
    <w:rsid w:val="00722603"/>
    <w:rsid w:val="0073298F"/>
    <w:rsid w:val="00782808"/>
    <w:rsid w:val="007A76EC"/>
    <w:rsid w:val="007B57DB"/>
    <w:rsid w:val="007B667D"/>
    <w:rsid w:val="0080004E"/>
    <w:rsid w:val="00803BB9"/>
    <w:rsid w:val="0082609E"/>
    <w:rsid w:val="00833EB1"/>
    <w:rsid w:val="0084155F"/>
    <w:rsid w:val="008626B3"/>
    <w:rsid w:val="0088148A"/>
    <w:rsid w:val="008B1850"/>
    <w:rsid w:val="008B6FA5"/>
    <w:rsid w:val="008C03CB"/>
    <w:rsid w:val="008D024C"/>
    <w:rsid w:val="008D6FDD"/>
    <w:rsid w:val="008F18CE"/>
    <w:rsid w:val="00905D4C"/>
    <w:rsid w:val="00911E5C"/>
    <w:rsid w:val="00944C54"/>
    <w:rsid w:val="00946FCE"/>
    <w:rsid w:val="00961AEA"/>
    <w:rsid w:val="009721CF"/>
    <w:rsid w:val="00972CF8"/>
    <w:rsid w:val="00981CF9"/>
    <w:rsid w:val="009824DD"/>
    <w:rsid w:val="009852E1"/>
    <w:rsid w:val="009A677F"/>
    <w:rsid w:val="009B70B2"/>
    <w:rsid w:val="009C5097"/>
    <w:rsid w:val="009D13AC"/>
    <w:rsid w:val="009D6876"/>
    <w:rsid w:val="00A03015"/>
    <w:rsid w:val="00A0557E"/>
    <w:rsid w:val="00A06661"/>
    <w:rsid w:val="00A124C8"/>
    <w:rsid w:val="00A43FD6"/>
    <w:rsid w:val="00A45B5F"/>
    <w:rsid w:val="00A545B2"/>
    <w:rsid w:val="00A7101B"/>
    <w:rsid w:val="00A82922"/>
    <w:rsid w:val="00AC690B"/>
    <w:rsid w:val="00AF2C40"/>
    <w:rsid w:val="00AF6795"/>
    <w:rsid w:val="00B11B6F"/>
    <w:rsid w:val="00B155AA"/>
    <w:rsid w:val="00B56E67"/>
    <w:rsid w:val="00B60512"/>
    <w:rsid w:val="00B85EB7"/>
    <w:rsid w:val="00B97891"/>
    <w:rsid w:val="00BC33AC"/>
    <w:rsid w:val="00BE6065"/>
    <w:rsid w:val="00C0621E"/>
    <w:rsid w:val="00C06EAD"/>
    <w:rsid w:val="00C24289"/>
    <w:rsid w:val="00C55540"/>
    <w:rsid w:val="00C7450E"/>
    <w:rsid w:val="00C809C8"/>
    <w:rsid w:val="00C815A1"/>
    <w:rsid w:val="00CA58D8"/>
    <w:rsid w:val="00CC38D3"/>
    <w:rsid w:val="00CE2DB6"/>
    <w:rsid w:val="00D15430"/>
    <w:rsid w:val="00D203D9"/>
    <w:rsid w:val="00D306FB"/>
    <w:rsid w:val="00D31BD2"/>
    <w:rsid w:val="00D36015"/>
    <w:rsid w:val="00D36EBD"/>
    <w:rsid w:val="00D44420"/>
    <w:rsid w:val="00D500D8"/>
    <w:rsid w:val="00D56A32"/>
    <w:rsid w:val="00D76ADD"/>
    <w:rsid w:val="00D801C4"/>
    <w:rsid w:val="00D82778"/>
    <w:rsid w:val="00D86D26"/>
    <w:rsid w:val="00DA0438"/>
    <w:rsid w:val="00DC486E"/>
    <w:rsid w:val="00DD2BD4"/>
    <w:rsid w:val="00E144E9"/>
    <w:rsid w:val="00E3385D"/>
    <w:rsid w:val="00E34C55"/>
    <w:rsid w:val="00E43ABF"/>
    <w:rsid w:val="00E513BA"/>
    <w:rsid w:val="00E52175"/>
    <w:rsid w:val="00E564AC"/>
    <w:rsid w:val="00E93BFB"/>
    <w:rsid w:val="00EA2023"/>
    <w:rsid w:val="00ED7C9C"/>
    <w:rsid w:val="00EE3731"/>
    <w:rsid w:val="00F20A71"/>
    <w:rsid w:val="00F64BF2"/>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rotectedplanet.net"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gadm.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richard.schuster@glel.carleton.ca" TargetMode="External"/><Relationship Id="rId11" Type="http://schemas.openxmlformats.org/officeDocument/2006/relationships/hyperlink" Target="http://www.birdlife.org/datazone/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ucnredlist.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atacatalog.worldbank.org/dataset/worldwide-governance-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0FFB-AD1C-4D34-A38F-767DB5C6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18</Pages>
  <Words>4772</Words>
  <Characters>27202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Joseph Bennett</cp:lastModifiedBy>
  <cp:revision>4</cp:revision>
  <dcterms:created xsi:type="dcterms:W3CDTF">2020-01-10T21:43:00Z</dcterms:created>
  <dcterms:modified xsi:type="dcterms:W3CDTF">2020-01-11T12:24:00Z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