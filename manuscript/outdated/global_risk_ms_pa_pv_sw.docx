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r w:rsidR="00EA2023" w:rsidRPr="00BE6065">
        <w:rPr>
          <w:rFonts w:ascii="Times New Roman" w:hAnsi="Times New Roman" w:cs="Times New Roman"/>
          <w:sz w:val="24"/>
          <w:szCs w:val="24"/>
          <w:vertAlign w:val="superscript"/>
        </w:rPr>
        <w:t>a,b,*</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r>
        <w:rPr>
          <w:rFonts w:ascii="Times New Roman" w:eastAsia="Times New Roman" w:hAnsi="Times New Roman" w:cs="Times New Roman"/>
          <w:sz w:val="24"/>
          <w:szCs w:val="24"/>
        </w:rPr>
        <w:t xml:space="preserve">convoluted </w:t>
      </w:r>
      <w:commentRangeStart w:id="2"/>
      <w:r>
        <w:rPr>
          <w:rFonts w:ascii="Times New Roman" w:eastAsia="Times New Roman" w:hAnsi="Times New Roman" w:cs="Times New Roman"/>
          <w:sz w:val="24"/>
          <w:szCs w:val="24"/>
        </w:rPr>
        <w:t>race</w:t>
      </w:r>
      <w:commentRangeEnd w:id="2"/>
      <w:r w:rsidR="00ED6B98">
        <w:rPr>
          <w:rStyle w:val="CommentReference"/>
        </w:rPr>
        <w:commentReference w:id="2"/>
      </w:r>
      <w:r>
        <w:rPr>
          <w:rFonts w:ascii="Times New Roman" w:eastAsia="Times New Roman" w:hAnsi="Times New Roman" w:cs="Times New Roman"/>
          <w:sz w:val="24"/>
          <w:szCs w:val="24"/>
        </w:rPr>
        <w:t xml:space="preserve"> against time</w:t>
      </w:r>
      <w:commentRangeEnd w:id="1"/>
      <w:r w:rsidR="00C809C8">
        <w:rPr>
          <w:rStyle w:val="CommentReference"/>
        </w:rPr>
        <w:commentReference w:id="1"/>
      </w:r>
      <w:r>
        <w:rPr>
          <w:rFonts w:ascii="Times New Roman" w:eastAsia="Times New Roman" w:hAnsi="Times New Roman" w:cs="Times New Roman"/>
          <w:sz w:val="24"/>
          <w:szCs w:val="24"/>
        </w:rPr>
        <w:t xml:space="preserve">. Predicted changes in biological, economic, social, and political systems mean that current conservation investments are </w:t>
      </w:r>
      <w:commentRangeStart w:id="3"/>
      <w:commentRangeStart w:id="4"/>
      <w:r>
        <w:rPr>
          <w:rFonts w:ascii="Times New Roman" w:eastAsia="Times New Roman" w:hAnsi="Times New Roman" w:cs="Times New Roman"/>
          <w:sz w:val="24"/>
          <w:szCs w:val="24"/>
        </w:rPr>
        <w:t>risky</w:t>
      </w:r>
      <w:commentRangeEnd w:id="3"/>
      <w:r w:rsidR="00ED6B98">
        <w:rPr>
          <w:rStyle w:val="CommentReference"/>
        </w:rPr>
        <w:commentReference w:id="3"/>
      </w:r>
      <w:commentRangeEnd w:id="4"/>
      <w:r w:rsidR="00DB494D">
        <w:rPr>
          <w:rStyle w:val="CommentReference"/>
        </w:rPr>
        <w:commentReference w:id="4"/>
      </w:r>
      <w:r>
        <w:rPr>
          <w:rFonts w:ascii="Times New Roman" w:eastAsia="Times New Roman" w:hAnsi="Times New Roman" w:cs="Times New Roman"/>
          <w:sz w:val="24"/>
          <w:szCs w:val="24"/>
        </w:rPr>
        <w:t xml:space="preserve">. However, investing in conservation projects that have </w:t>
      </w:r>
      <w:commentRangeStart w:id="5"/>
      <w:r>
        <w:rPr>
          <w:rFonts w:ascii="Times New Roman" w:eastAsia="Times New Roman" w:hAnsi="Times New Roman" w:cs="Times New Roman"/>
          <w:sz w:val="24"/>
          <w:szCs w:val="24"/>
        </w:rPr>
        <w:t>high socio-politica</w:t>
      </w:r>
      <w:commentRangeEnd w:id="5"/>
      <w:r w:rsidR="00C809C8">
        <w:rPr>
          <w:rStyle w:val="CommentReference"/>
        </w:rPr>
        <w:commentReference w:id="5"/>
      </w:r>
      <w:r>
        <w:rPr>
          <w:rFonts w:ascii="Times New Roman" w:eastAsia="Times New Roman" w:hAnsi="Times New Roman" w:cs="Times New Roman"/>
          <w:sz w:val="24"/>
          <w:szCs w:val="24"/>
        </w:rPr>
        <w:t xml:space="preserve">l risk </w:t>
      </w:r>
      <w:commentRangeStart w:id="6"/>
      <w:r>
        <w:rPr>
          <w:rFonts w:ascii="Times New Roman" w:eastAsia="Times New Roman" w:hAnsi="Times New Roman" w:cs="Times New Roman"/>
          <w:sz w:val="24"/>
          <w:szCs w:val="24"/>
        </w:rPr>
        <w:t xml:space="preserve">may be the most feasible mechanism </w:t>
      </w:r>
      <w:commentRangeEnd w:id="6"/>
      <w:r w:rsidR="00853066">
        <w:rPr>
          <w:rStyle w:val="CommentReference"/>
        </w:rPr>
        <w:commentReference w:id="6"/>
      </w:r>
      <w:r>
        <w:rPr>
          <w:rFonts w:ascii="Times New Roman" w:eastAsia="Times New Roman" w:hAnsi="Times New Roman" w:cs="Times New Roman"/>
          <w:sz w:val="24"/>
          <w:szCs w:val="24"/>
        </w:rPr>
        <w:t xml:space="preserve">to buffer high biodiversity against future change. As climate change and land-cover change continue </w:t>
      </w:r>
      <w:commentRangeStart w:id="7"/>
      <w:r>
        <w:rPr>
          <w:rFonts w:ascii="Times New Roman" w:eastAsia="Times New Roman" w:hAnsi="Times New Roman" w:cs="Times New Roman"/>
          <w:sz w:val="24"/>
          <w:szCs w:val="24"/>
        </w:rPr>
        <w:t xml:space="preserve">to intensify </w:t>
      </w:r>
      <w:commentRangeEnd w:id="7"/>
      <w:r w:rsidR="0082609E">
        <w:rPr>
          <w:rStyle w:val="CommentReference"/>
        </w:rPr>
        <w:commentReference w:id="7"/>
      </w:r>
      <w:r>
        <w:rPr>
          <w:rFonts w:ascii="Times New Roman" w:eastAsia="Times New Roman" w:hAnsi="Times New Roman" w:cs="Times New Roman"/>
          <w:sz w:val="24"/>
          <w:szCs w:val="24"/>
        </w:rPr>
        <w:t xml:space="preserve">in the coming decades, their interaction with socio-economic systems will influence the effectiveness </w:t>
      </w:r>
      <w:bookmarkStart w:id="8" w:name="_GoBack"/>
      <w:bookmarkEnd w:id="8"/>
      <w:r>
        <w:rPr>
          <w:rFonts w:ascii="Times New Roman" w:eastAsia="Times New Roman" w:hAnsi="Times New Roman" w:cs="Times New Roman"/>
          <w:sz w:val="24"/>
          <w:szCs w:val="24"/>
        </w:rPr>
        <w:t xml:space="preserve">of conservation tools such as protected areas and species management.  Existing spatial prioritization approaches identify areas crucial for conservation predominantly on the basis of measures of regional biodiversity or ecosystem services and current patterns </w:t>
      </w:r>
      <w:commentRangeStart w:id="9"/>
      <w:r>
        <w:rPr>
          <w:rFonts w:ascii="Times New Roman" w:eastAsia="Times New Roman" w:hAnsi="Times New Roman" w:cs="Times New Roman"/>
          <w:sz w:val="24"/>
          <w:szCs w:val="24"/>
        </w:rPr>
        <w:t>of</w:t>
      </w:r>
      <w:commentRangeEnd w:id="9"/>
      <w:r w:rsidR="00ED6B98">
        <w:rPr>
          <w:rStyle w:val="CommentReference"/>
        </w:rPr>
        <w:commentReference w:id="9"/>
      </w:r>
      <w:r>
        <w:rPr>
          <w:rFonts w:ascii="Times New Roman" w:eastAsia="Times New Roman" w:hAnsi="Times New Roman" w:cs="Times New Roman"/>
          <w:sz w:val="24"/>
          <w:szCs w:val="24"/>
        </w:rPr>
        <w:t xml:space="preserve"> land use.  These approaches do not balance cost nor do they address sources of risk </w:t>
      </w:r>
      <w:commentRangeStart w:id="10"/>
      <w:commentRangeStart w:id="11"/>
      <w:r>
        <w:rPr>
          <w:rFonts w:ascii="Times New Roman" w:eastAsia="Times New Roman" w:hAnsi="Times New Roman" w:cs="Times New Roman"/>
          <w:sz w:val="24"/>
          <w:szCs w:val="24"/>
        </w:rPr>
        <w:t>such as political instability and corruption; weak governance; systemic crisis</w:t>
      </w:r>
      <w:commentRangeEnd w:id="10"/>
      <w:r w:rsidR="0082609E">
        <w:rPr>
          <w:rStyle w:val="CommentReference"/>
        </w:rPr>
        <w:commentReference w:id="10"/>
      </w:r>
      <w:commentRangeEnd w:id="11"/>
      <w:r w:rsidR="00DB494D">
        <w:rPr>
          <w:rStyle w:val="CommentReference"/>
        </w:rPr>
        <w:commentReference w:id="11"/>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12"/>
      <w:r>
        <w:rPr>
          <w:rFonts w:ascii="Times New Roman" w:eastAsia="Times New Roman" w:hAnsi="Times New Roman" w:cs="Times New Roman"/>
          <w:sz w:val="24"/>
          <w:szCs w:val="24"/>
        </w:rPr>
        <w:t xml:space="preserve">the elements of risk </w:t>
      </w:r>
      <w:commentRangeEnd w:id="12"/>
      <w:r w:rsidR="00C7450E">
        <w:rPr>
          <w:rStyle w:val="CommentReference"/>
        </w:rPr>
        <w:commentReference w:id="12"/>
      </w:r>
      <w:r>
        <w:rPr>
          <w:rFonts w:ascii="Times New Roman" w:eastAsia="Times New Roman" w:hAnsi="Times New Roman" w:cs="Times New Roman"/>
          <w:sz w:val="24"/>
          <w:szCs w:val="24"/>
        </w:rPr>
        <w:t>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13"/>
      <w:r w:rsidRPr="00682A20">
        <w:rPr>
          <w:rFonts w:ascii="Times New Roman" w:hAnsi="Times New Roman" w:cs="Times New Roman"/>
          <w:b/>
          <w:bCs/>
          <w:sz w:val="24"/>
          <w:szCs w:val="24"/>
        </w:rPr>
        <w:lastRenderedPageBreak/>
        <w:t>Main text</w:t>
      </w:r>
      <w:commentRangeEnd w:id="13"/>
      <w:r w:rsidR="00E3385D" w:rsidRPr="00682A20">
        <w:rPr>
          <w:rStyle w:val="CommentReference"/>
          <w:b/>
          <w:bCs/>
        </w:rPr>
        <w:commentReference w:id="13"/>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14"/>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15"/>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commentRangeEnd w:id="15"/>
      <w:r w:rsidR="00B60512">
        <w:rPr>
          <w:rStyle w:val="CommentReference"/>
        </w:rPr>
        <w:commentReference w:id="15"/>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16"/>
      <w:r>
        <w:rPr>
          <w:rFonts w:ascii="Times New Roman" w:eastAsia="Times New Roman" w:hAnsi="Times New Roman" w:cs="Times New Roman"/>
          <w:sz w:val="24"/>
          <w:szCs w:val="24"/>
        </w:rPr>
        <w:t>result</w:t>
      </w:r>
      <w:commentRangeEnd w:id="16"/>
      <w:r w:rsidR="00931BF7">
        <w:rPr>
          <w:rStyle w:val="CommentReference"/>
        </w:rPr>
        <w:commentReference w:id="16"/>
      </w:r>
      <w:r>
        <w:rPr>
          <w:rFonts w:ascii="Times New Roman" w:eastAsia="Times New Roman" w:hAnsi="Times New Roman" w:cs="Times New Roman"/>
          <w:sz w:val="24"/>
          <w:szCs w:val="24"/>
        </w:rPr>
        <w:t xml:space="preserve">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17" w:name="_heading=h.gjdgxs" w:colFirst="0" w:colLast="0"/>
      <w:bookmarkEnd w:id="17"/>
    </w:p>
    <w:sdt>
      <w:sdtPr>
        <w:tag w:val="goog_rdk_1"/>
        <w:id w:val="-143594864"/>
      </w:sdtPr>
      <w:sdtEndPr/>
      <w:sdtContent>
        <w:commentRangeStart w:id="18" w:displacedByCustomXml="prev"/>
        <w:p w14:paraId="0791DA70" w14:textId="77777777" w:rsidR="00DC486E" w:rsidRDefault="00DC486E" w:rsidP="0088148A">
          <w:pPr>
            <w:spacing w:before="240" w:after="0" w:line="480" w:lineRule="auto"/>
            <w:rPr>
              <w:ins w:id="19"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EndPr/>
            <w:sdtContent>
              <w:ins w:id="20"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commentRangeEnd w:id="18"/>
          <w:r w:rsidR="00931BF7">
            <w:rPr>
              <w:rStyle w:val="CommentReference"/>
            </w:rPr>
            <w:commentReference w:id="18"/>
          </w:r>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21"/>
      <w:r>
        <w:rPr>
          <w:rFonts w:ascii="Arial" w:eastAsia="Arial" w:hAnsi="Arial" w:cs="Arial"/>
          <w:color w:val="000000"/>
          <w:sz w:val="24"/>
          <w:szCs w:val="24"/>
        </w:rPr>
        <w:t>to</w:t>
      </w:r>
      <w:commentRangeEnd w:id="21"/>
      <w:r w:rsidR="00931BF7">
        <w:rPr>
          <w:rStyle w:val="CommentReference"/>
        </w:rPr>
        <w:commentReference w:id="21"/>
      </w:r>
      <w:r>
        <w:rPr>
          <w:rFonts w:ascii="Arial" w:eastAsia="Arial" w:hAnsi="Arial" w:cs="Arial"/>
          <w:color w:val="000000"/>
          <w:sz w:val="24"/>
          <w:szCs w:val="24"/>
        </w:rPr>
        <w:t xml:space="preserve"> maximize return on investment</w:t>
      </w:r>
      <w:sdt>
        <w:sdtPr>
          <w:tag w:val="goog_rdk_2"/>
          <w:id w:val="112489363"/>
        </w:sdtPr>
        <w:sdtEndPr/>
        <w:sdtContent>
          <w:ins w:id="22"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EndPr/>
      <w:sdtContent>
        <w:p w14:paraId="7DA8C876" w14:textId="77777777" w:rsidR="00DC486E" w:rsidRDefault="00C230BF" w:rsidP="0088148A">
          <w:pPr>
            <w:spacing w:after="0" w:line="480" w:lineRule="auto"/>
            <w:rPr>
              <w:ins w:id="23" w:author="Rachel Buxton" w:date="2019-11-14T13:06:00Z"/>
              <w:rFonts w:ascii="Times New Roman" w:eastAsia="Times New Roman" w:hAnsi="Times New Roman" w:cs="Times New Roman"/>
              <w:color w:val="000000"/>
              <w:sz w:val="24"/>
              <w:szCs w:val="24"/>
            </w:rPr>
          </w:pPr>
          <w:sdt>
            <w:sdtPr>
              <w:tag w:val="goog_rdk_4"/>
              <w:id w:val="674537160"/>
            </w:sdtPr>
            <w:sdtEndPr/>
            <w:sdtContent>
              <w:ins w:id="24"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EndPr/>
      <w:sdtContent>
        <w:p w14:paraId="4F1F6053" w14:textId="1A789996" w:rsidR="00DC486E" w:rsidRDefault="00C230BF" w:rsidP="0088148A">
          <w:pPr>
            <w:spacing w:after="0" w:line="480" w:lineRule="auto"/>
            <w:rPr>
              <w:ins w:id="25" w:author="Rachel Buxton" w:date="2019-11-14T13:06:00Z"/>
              <w:rFonts w:ascii="Times New Roman" w:eastAsia="Times New Roman" w:hAnsi="Times New Roman" w:cs="Times New Roman"/>
              <w:color w:val="000000"/>
              <w:sz w:val="24"/>
              <w:szCs w:val="24"/>
            </w:rPr>
          </w:pPr>
          <w:sdt>
            <w:sdtPr>
              <w:tag w:val="goog_rdk_6"/>
              <w:id w:val="-943459394"/>
              <w:showingPlcHdr/>
            </w:sdtPr>
            <w:sdtEndPr/>
            <w:sdtContent>
              <w:r w:rsidR="00E144E9">
                <w:t xml:space="preserve">     </w:t>
              </w:r>
            </w:sdtContent>
          </w:sdt>
        </w:p>
      </w:sdtContent>
    </w:sdt>
    <w:sdt>
      <w:sdtPr>
        <w:tag w:val="goog_rdk_11"/>
        <w:id w:val="1857074523"/>
      </w:sdtPr>
      <w:sdtEndPr/>
      <w:sdtContent>
        <w:p w14:paraId="01BF1F5B" w14:textId="6955A3D9" w:rsidR="00DC486E" w:rsidRDefault="00C230BF" w:rsidP="0088148A">
          <w:pPr>
            <w:spacing w:after="0" w:line="480" w:lineRule="auto"/>
            <w:rPr>
              <w:ins w:id="26" w:author="Rachel Buxton" w:date="2019-11-27T14:59:00Z"/>
              <w:rFonts w:ascii="Times New Roman" w:eastAsia="Times New Roman" w:hAnsi="Times New Roman" w:cs="Times New Roman"/>
              <w:sz w:val="24"/>
              <w:szCs w:val="24"/>
            </w:rPr>
          </w:pPr>
          <w:sdt>
            <w:sdtPr>
              <w:tag w:val="goog_rdk_8"/>
              <w:id w:val="918060269"/>
            </w:sdtPr>
            <w:sdtEndPr/>
            <w:sdtContent>
              <w:ins w:id="27"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EndPr/>
            <w:sdtContent>
              <w:del w:id="28"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howingPlcHdr/>
            </w:sdtPr>
            <w:sdtEndPr/>
            <w:sdtContent>
              <w:r w:rsidR="00E144E9">
                <w:t xml:space="preserve">     </w:t>
              </w:r>
            </w:sdtContent>
          </w:sdt>
        </w:p>
      </w:sdtContent>
    </w:sdt>
    <w:p w14:paraId="1C229950" w14:textId="77777777" w:rsidR="00DC486E" w:rsidRDefault="00C230BF"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29" w:author="Rachel Buxton" w:date="2019-11-27T14:59:00Z">
            <w:r w:rsidR="00DC486E">
              <w:t>We might aim to set conservation priorities that are robust to risk and uncertainty (BenHaim 2001; Nicholson and Possingham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14"/>
      <w:r w:rsidR="00DC486E">
        <w:rPr>
          <w:rStyle w:val="CommentReference"/>
        </w:rPr>
        <w:commentReference w:id="14"/>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commentRangeStart w:id="30"/>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30"/>
      <w:r w:rsidR="000D061F">
        <w:rPr>
          <w:rStyle w:val="CommentReference"/>
        </w:rPr>
        <w:commentReference w:id="30"/>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31"/>
      <w:r w:rsidRPr="00516BD0">
        <w:rPr>
          <w:rFonts w:ascii="Times New Roman" w:hAnsi="Times New Roman" w:cs="Times New Roman"/>
          <w:b/>
          <w:bCs/>
          <w:sz w:val="24"/>
          <w:szCs w:val="24"/>
        </w:rPr>
        <w:lastRenderedPageBreak/>
        <w:t>Methods</w:t>
      </w:r>
      <w:commentRangeEnd w:id="31"/>
      <w:r w:rsidR="00DE5712">
        <w:rPr>
          <w:rStyle w:val="CommentReference"/>
        </w:rPr>
        <w:commentReference w:id="31"/>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following Pouzols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8"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and for birds we used the BirdLife International data zone webpage (</w:t>
      </w:r>
      <w:hyperlink r:id="rId9"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del w:id="32" w:author="Verburg, P.H." w:date="2020-01-10T09:12:00Z">
        <w:r w:rsidRPr="00FC3DD7" w:rsidDel="006F608E">
          <w:rPr>
            <w:rFonts w:cs="Times New Roman"/>
            <w:lang w:val="en-CA"/>
          </w:rPr>
          <w:delText>,</w:delText>
        </w:r>
      </w:del>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574970B0"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33" w:name="_Hlk7000483"/>
      <w:r>
        <w:rPr>
          <w:rFonts w:cs="Times New Roman"/>
          <w:lang w:val="en-CA"/>
        </w:rPr>
        <w:t>, thus only focusing on stationary periods of the life cycle of migratory species</w:t>
      </w:r>
      <w:bookmarkEnd w:id="33"/>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34"/>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34"/>
      <w:r w:rsidR="006A29D0">
        <w:rPr>
          <w:rStyle w:val="CommentReference"/>
          <w:rFonts w:asciiTheme="minorHAnsi" w:eastAsiaTheme="minorHAnsi" w:hAnsiTheme="minorHAnsi" w:cstheme="minorBidi"/>
          <w:color w:val="auto"/>
          <w:lang w:val="en-CA" w:eastAsia="en-US"/>
        </w:rPr>
        <w:commentReference w:id="34"/>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0"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1"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35"/>
      <w:r w:rsidRPr="00065CFE">
        <w:rPr>
          <w:rFonts w:cs="Times New Roman"/>
        </w:rPr>
        <w:t xml:space="preserve">by selecting only areas belonging to IUCN protected area categories I–VI and having as status ‘designated’. </w:t>
      </w:r>
      <w:commentRangeEnd w:id="35"/>
      <w:r w:rsidR="00C55540">
        <w:rPr>
          <w:rStyle w:val="CommentReference"/>
          <w:rFonts w:asciiTheme="minorHAnsi" w:eastAsiaTheme="minorHAnsi" w:hAnsiTheme="minorHAnsi" w:cstheme="minorBidi"/>
          <w:color w:val="auto"/>
          <w:lang w:val="en-CA" w:eastAsia="en-US"/>
        </w:rPr>
        <w:commentReference w:id="35"/>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36"/>
      <w:commentRangeStart w:id="37"/>
      <w:r>
        <w:rPr>
          <w:rFonts w:ascii="Times New Roman" w:hAnsi="Times New Roman" w:cs="Times New Roman"/>
          <w:i/>
          <w:iCs/>
          <w:sz w:val="24"/>
          <w:szCs w:val="24"/>
        </w:rPr>
        <w:t>Socioeconomic risk</w:t>
      </w:r>
      <w:commentRangeEnd w:id="36"/>
      <w:r w:rsidR="008B6FA5">
        <w:rPr>
          <w:rStyle w:val="CommentReference"/>
        </w:rPr>
        <w:commentReference w:id="36"/>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commentRangeStart w:id="38"/>
    <w:p w14:paraId="11A209C9" w14:textId="7CD23A31" w:rsidR="00DD2BD4" w:rsidRDefault="005B072F" w:rsidP="0088148A">
      <w:pPr>
        <w:spacing w:line="480" w:lineRule="auto"/>
        <w:rPr>
          <w:rStyle w:val="Hyperlink"/>
        </w:rPr>
      </w:pPr>
      <w:r>
        <w:fldChar w:fldCharType="begin"/>
      </w:r>
      <w:r>
        <w:instrText xml:space="preserve"> HYPERLINK "https://datacatalog.worldbank.org/dataset/worldwide-governance-indicators" </w:instrText>
      </w:r>
      <w:r>
        <w:fldChar w:fldCharType="separate"/>
      </w:r>
      <w:r w:rsidR="004013F1">
        <w:rPr>
          <w:rStyle w:val="Hyperlink"/>
        </w:rPr>
        <w:t>https://datacatalog.worldbank.org/dataset/worldwide-governance-indicators</w:t>
      </w:r>
      <w:r>
        <w:rPr>
          <w:rStyle w:val="Hyperlink"/>
        </w:rPr>
        <w:fldChar w:fldCharType="end"/>
      </w:r>
      <w:commentRangeEnd w:id="38"/>
      <w:r w:rsidR="006F608E">
        <w:rPr>
          <w:rStyle w:val="CommentReference"/>
        </w:rPr>
        <w:commentReference w:id="38"/>
      </w:r>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37"/>
      <w:r w:rsidR="00CE2DB6">
        <w:rPr>
          <w:rStyle w:val="CommentReference"/>
        </w:rPr>
        <w:commentReference w:id="37"/>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302B376"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r the year 2000 (</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39" w:author="Verburg, P.H." w:date="2020-01-10T09:20:00Z">
        <w:r w:rsidR="006F608E">
          <w:rPr>
            <w:rFonts w:ascii="Times New Roman" w:hAnsi="Times New Roman" w:cs="Times New Roman"/>
            <w:sz w:val="24"/>
            <w:szCs w:val="24"/>
          </w:rPr>
          <w:t xml:space="preserve"> The modelling approach goes beyond other global land-use models by distinguishing land systems that combine land cover with indicators of land use. This way we are able to distinguish more realistically the mosaics of land use that are relevant to biodiversity.</w:t>
        </w:r>
      </w:ins>
      <w:r w:rsidRPr="008C2AA1">
        <w:rPr>
          <w:rFonts w:ascii="Times New Roman" w:hAnsi="Times New Roman" w:cs="Times New Roman"/>
          <w:sz w:val="24"/>
          <w:szCs w:val="24"/>
        </w:rPr>
        <w:t xml:space="preserve"> Changes in land-use are simulated using empirically quantified relations between land systems, biophysical location and socio-economic </w:t>
      </w:r>
      <w:r w:rsidRPr="008C2AA1">
        <w:rPr>
          <w:rFonts w:ascii="Times New Roman" w:hAnsi="Times New Roman" w:cs="Times New Roman"/>
          <w:sz w:val="24"/>
          <w:szCs w:val="24"/>
        </w:rPr>
        <w:lastRenderedPageBreak/>
        <w:t>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CLUMondo model includes 17 categories, </w:t>
      </w:r>
      <w:commentRangeStart w:id="40"/>
      <w:r w:rsidRPr="008C2AA1">
        <w:rPr>
          <w:rFonts w:ascii="Times New Roman" w:hAnsi="Times New Roman" w:cs="Times New Roman"/>
          <w:sz w:val="24"/>
          <w:szCs w:val="24"/>
        </w:rPr>
        <w:t>we aggregated these into six categories for further analysis</w:t>
      </w:r>
      <w:commentRangeEnd w:id="40"/>
      <w:r w:rsidR="00D74D99">
        <w:rPr>
          <w:rStyle w:val="CommentReference"/>
        </w:rPr>
        <w:commentReference w:id="40"/>
      </w:r>
      <w:r w:rsidRPr="008C2AA1">
        <w:rPr>
          <w:rFonts w:ascii="Times New Roman" w:hAnsi="Times New Roman" w:cs="Times New Roman"/>
          <w:sz w:val="24"/>
          <w:szCs w:val="24"/>
        </w:rPr>
        <w:t>: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We used the CLUMondo</w:t>
      </w:r>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xml:space="preserve">. In implementing </w:t>
      </w:r>
      <w:commentRangeStart w:id="41"/>
      <w:r w:rsidRPr="008C2AA1">
        <w:rPr>
          <w:rFonts w:ascii="Times New Roman" w:hAnsi="Times New Roman" w:cs="Times New Roman"/>
          <w:color w:val="auto"/>
          <w:lang w:val="en-CA"/>
        </w:rPr>
        <w:t>the three SSP scenarios</w:t>
      </w:r>
      <w:commentRangeEnd w:id="41"/>
      <w:r w:rsidR="00D74D99">
        <w:rPr>
          <w:rStyle w:val="CommentReference"/>
          <w:rFonts w:asciiTheme="minorHAnsi" w:hAnsiTheme="minorHAnsi" w:cstheme="minorBidi"/>
          <w:color w:val="auto"/>
          <w:lang w:val="en-CA"/>
        </w:rPr>
        <w:commentReference w:id="41"/>
      </w:r>
      <w:r w:rsidRPr="008C2AA1">
        <w:rPr>
          <w:rFonts w:ascii="Times New Roman" w:hAnsi="Times New Roman" w:cs="Times New Roman"/>
          <w:color w:val="auto"/>
          <w:lang w:val="en-CA"/>
        </w:rPr>
        <w:t>,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42" w:name="bbib0265"/>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 et al., 2014</w:t>
      </w:r>
      <w:r w:rsidRPr="008C2AA1">
        <w:rPr>
          <w:rFonts w:ascii="Times New Roman" w:hAnsi="Times New Roman" w:cs="Times New Roman"/>
          <w:color w:val="auto"/>
          <w:lang w:val="en-CA"/>
        </w:rPr>
        <w:fldChar w:fldCharType="end"/>
      </w:r>
      <w:bookmarkEnd w:id="42"/>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CLUMondo was obtained from the Worldclim database </w:t>
      </w:r>
      <w:r>
        <w:rPr>
          <w:rFonts w:ascii="Times New Roman" w:hAnsi="Times New Roman" w:cs="Times New Roman"/>
          <w:color w:val="auto"/>
          <w:lang w:val="en-CA"/>
        </w:rPr>
        <w:t xml:space="preserve">(Hijmans et al. 2005) </w:t>
      </w:r>
      <w:r w:rsidRPr="00A02D6F">
        <w:rPr>
          <w:rFonts w:ascii="Times New Roman" w:hAnsi="Times New Roman" w:cs="Times New Roman"/>
          <w:color w:val="auto"/>
          <w:lang w:val="en-CA"/>
        </w:rPr>
        <w:t>and the FAO’s database on Global Agro-Ecological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commentRangeStart w:id="43"/>
      <w:r w:rsidRPr="008C2AA1">
        <w:rPr>
          <w:rFonts w:ascii="Times New Roman" w:hAnsi="Times New Roman" w:cs="Times New Roman"/>
          <w:color w:val="auto"/>
          <w:lang w:val="en-CA"/>
        </w:rPr>
        <w:lastRenderedPageBreak/>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(Riahi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43"/>
      <w:r w:rsidR="006F608E">
        <w:rPr>
          <w:rStyle w:val="CommentReference"/>
          <w:rFonts w:asciiTheme="minorHAnsi" w:hAnsiTheme="minorHAnsi" w:cstheme="minorBidi"/>
          <w:color w:val="auto"/>
          <w:lang w:val="en-CA"/>
        </w:rPr>
        <w:commentReference w:id="43"/>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 xml:space="preserve">Each of the 23 </w:t>
      </w:r>
      <w:commentRangeStart w:id="44"/>
      <w:r>
        <w:rPr>
          <w:rFonts w:ascii="Times New Roman" w:hAnsi="Times New Roman" w:cs="Times New Roman"/>
          <w:color w:val="auto"/>
          <w:lang w:val="en-CA"/>
        </w:rPr>
        <w:t>land</w:t>
      </w:r>
      <w:commentRangeEnd w:id="44"/>
      <w:r w:rsidR="005B072F">
        <w:rPr>
          <w:rStyle w:val="CommentReference"/>
          <w:rFonts w:asciiTheme="minorHAnsi" w:hAnsiTheme="minorHAnsi" w:cstheme="minorBidi"/>
          <w:color w:val="auto"/>
          <w:lang w:val="en-CA"/>
        </w:rPr>
        <w:commentReference w:id="44"/>
      </w:r>
      <w:r>
        <w:rPr>
          <w:rFonts w:ascii="Times New Roman" w:hAnsi="Times New Roman" w:cs="Times New Roman"/>
          <w:color w:val="auto"/>
          <w:lang w:val="en-CA"/>
        </w:rPr>
        <w:t xml:space="preserve"> use classes was assigned a threat score, based on the following </w:t>
      </w:r>
      <w:commentRangeStart w:id="45"/>
      <w:r>
        <w:rPr>
          <w:rFonts w:ascii="Times New Roman" w:hAnsi="Times New Roman" w:cs="Times New Roman"/>
          <w:color w:val="auto"/>
          <w:lang w:val="en-CA"/>
        </w:rPr>
        <w:t>table</w:t>
      </w:r>
      <w:commentRangeEnd w:id="45"/>
      <w:r w:rsidR="005B072F">
        <w:rPr>
          <w:rStyle w:val="CommentReference"/>
          <w:rFonts w:asciiTheme="minorHAnsi" w:hAnsiTheme="minorHAnsi" w:cstheme="minorBidi"/>
          <w:color w:val="auto"/>
          <w:lang w:val="en-CA"/>
        </w:rPr>
        <w:commentReference w:id="45"/>
      </w:r>
      <w:r>
        <w:rPr>
          <w:rFonts w:ascii="Times New Roman" w:hAnsi="Times New Roman" w:cs="Times New Roman"/>
          <w:color w:val="auto"/>
          <w:lang w:val="en-CA"/>
        </w:rPr>
        <w:t xml:space="preserve">. The final threat score was comprised of crop, livestock and urban components, which were added to yield a </w:t>
      </w:r>
      <w:commentRangeStart w:id="46"/>
      <w:r>
        <w:rPr>
          <w:rFonts w:ascii="Times New Roman" w:hAnsi="Times New Roman" w:cs="Times New Roman"/>
          <w:color w:val="auto"/>
          <w:lang w:val="en-CA"/>
        </w:rPr>
        <w:t>final threat score</w:t>
      </w:r>
      <w:commentRangeEnd w:id="46"/>
      <w:r w:rsidR="0041746A">
        <w:rPr>
          <w:rStyle w:val="CommentReference"/>
          <w:rFonts w:asciiTheme="minorHAnsi" w:hAnsiTheme="minorHAnsi" w:cstheme="minorBidi"/>
          <w:color w:val="auto"/>
          <w:lang w:val="en-CA"/>
        </w:rPr>
        <w:commentReference w:id="46"/>
      </w:r>
      <w:r>
        <w:rPr>
          <w:rFonts w:ascii="Times New Roman" w:hAnsi="Times New Roman" w:cs="Times New Roman"/>
          <w:color w:val="auto"/>
          <w:lang w:val="en-CA"/>
        </w:rPr>
        <w:t>.</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threat_score</w:t>
            </w:r>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crop_part</w:t>
            </w:r>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livestock_part</w:t>
            </w:r>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urban_part</w:t>
            </w:r>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47"/>
      <w:commentRangeStart w:id="48"/>
      <w:r w:rsidR="00FE76AB">
        <w:rPr>
          <w:rFonts w:ascii="Times New Roman" w:hAnsi="Times New Roman" w:cs="Times New Roman"/>
          <w:sz w:val="24"/>
          <w:szCs w:val="24"/>
        </w:rPr>
        <w:t>current</w:t>
      </w:r>
      <w:commentRangeEnd w:id="47"/>
      <w:r w:rsidR="005B072F">
        <w:rPr>
          <w:rStyle w:val="CommentReference"/>
        </w:rPr>
        <w:commentReference w:id="47"/>
      </w:r>
      <w:commentRangeEnd w:id="48"/>
      <w:r w:rsidR="009F4169">
        <w:rPr>
          <w:rStyle w:val="CommentReference"/>
        </w:rPr>
        <w:commentReference w:id="48"/>
      </w:r>
      <w:r w:rsidR="00FE76AB">
        <w:rPr>
          <w:rFonts w:ascii="Times New Roman" w:hAnsi="Times New Roman" w:cs="Times New Roman"/>
          <w:sz w:val="24"/>
          <w:szCs w:val="24"/>
        </w:rPr>
        <w:t xml:space="preserve">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49"/>
      <w:r w:rsidR="002B223F">
        <w:rPr>
          <w:rFonts w:ascii="Times New Roman" w:hAnsi="Times New Roman" w:cs="Times New Roman"/>
          <w:sz w:val="24"/>
          <w:szCs w:val="24"/>
        </w:rPr>
        <w:t xml:space="preserve">We will also explore climate novelty </w:t>
      </w:r>
      <w:commentRangeEnd w:id="49"/>
      <w:r w:rsidR="00564AF5">
        <w:rPr>
          <w:rStyle w:val="CommentReference"/>
        </w:rPr>
        <w:commentReference w:id="49"/>
      </w:r>
      <w:r w:rsidR="002B223F">
        <w:rPr>
          <w:rFonts w:ascii="Times New Roman" w:hAnsi="Times New Roman" w:cs="Times New Roman"/>
          <w:sz w:val="24"/>
          <w:szCs w:val="24"/>
        </w:rPr>
        <w:t xml:space="preserve">and extreme metrics from Frank La </w:t>
      </w:r>
      <w:commentRangeStart w:id="50"/>
      <w:r w:rsidR="002B223F">
        <w:rPr>
          <w:rFonts w:ascii="Times New Roman" w:hAnsi="Times New Roman" w:cs="Times New Roman"/>
          <w:sz w:val="24"/>
          <w:szCs w:val="24"/>
        </w:rPr>
        <w:t>Sorte</w:t>
      </w:r>
      <w:commentRangeEnd w:id="50"/>
      <w:r w:rsidR="005B072F">
        <w:rPr>
          <w:rStyle w:val="CommentReference"/>
        </w:rPr>
        <w:commentReference w:id="50"/>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general problem formulation </w:t>
      </w:r>
      <w:commentRangeStart w:id="51"/>
      <w:r>
        <w:rPr>
          <w:rFonts w:ascii="Times New Roman" w:hAnsi="Times New Roman" w:cs="Times New Roman"/>
          <w:sz w:val="24"/>
          <w:szCs w:val="24"/>
        </w:rPr>
        <w:t>follows</w:t>
      </w:r>
      <w:commentRangeEnd w:id="51"/>
      <w:r w:rsidR="005B072F">
        <w:rPr>
          <w:rStyle w:val="CommentReference"/>
        </w:rPr>
        <w:commentReference w:id="51"/>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lastRenderedPageBreak/>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52"/>
      <w:r>
        <w:rPr>
          <w:rFonts w:ascii="Times New Roman" w:hAnsi="Times New Roman" w:cs="Times New Roman"/>
          <w:sz w:val="24"/>
          <w:szCs w:val="24"/>
        </w:rPr>
        <w:t xml:space="preserve">For all scenarios </w:t>
      </w:r>
      <w:commentRangeEnd w:id="52"/>
      <w:r w:rsidR="002B5B21">
        <w:rPr>
          <w:rStyle w:val="CommentReference"/>
        </w:rPr>
        <w:commentReference w:id="52"/>
      </w:r>
      <w:r>
        <w:rPr>
          <w:rFonts w:ascii="Times New Roman" w:hAnsi="Times New Roman" w:cs="Times New Roman"/>
          <w:sz w:val="24"/>
          <w:szCs w:val="24"/>
        </w:rPr>
        <w:t xml:space="preserve">we locked in current protected </w:t>
      </w:r>
      <w:commentRangeStart w:id="53"/>
      <w:r>
        <w:rPr>
          <w:rFonts w:ascii="Times New Roman" w:hAnsi="Times New Roman" w:cs="Times New Roman"/>
          <w:sz w:val="24"/>
          <w:szCs w:val="24"/>
        </w:rPr>
        <w:t>areas</w:t>
      </w:r>
      <w:commentRangeEnd w:id="53"/>
      <w:r w:rsidR="005B072F">
        <w:rPr>
          <w:rStyle w:val="CommentReference"/>
        </w:rPr>
        <w:commentReference w:id="53"/>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s. The target for each feature was set to 30% of their range.</w:t>
      </w:r>
      <w:r w:rsidR="00F20A71">
        <w:rPr>
          <w:rFonts w:ascii="Times New Roman" w:hAnsi="Times New Roman" w:cs="Times New Roman"/>
          <w:sz w:val="24"/>
          <w:szCs w:val="24"/>
        </w:rPr>
        <w:t xml:space="preserve"> 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54"/>
      <w:r w:rsidR="00D500D8">
        <w:rPr>
          <w:rFonts w:ascii="Times New Roman" w:hAnsi="Times New Roman" w:cs="Times New Roman"/>
          <w:sz w:val="24"/>
          <w:szCs w:val="24"/>
        </w:rPr>
        <w:t>showed</w:t>
      </w:r>
      <w:commentRangeEnd w:id="54"/>
      <w:r w:rsidR="005B072F">
        <w:rPr>
          <w:rStyle w:val="CommentReference"/>
        </w:rPr>
        <w:commentReference w:id="54"/>
      </w:r>
      <w:r w:rsidR="00D500D8">
        <w:rPr>
          <w:rFonts w:ascii="Times New Roman" w:hAnsi="Times New Roman" w:cs="Times New Roman"/>
          <w:sz w:val="24"/>
          <w:szCs w:val="24"/>
        </w:rPr>
        <w:t xml:space="preserve">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19-12-19T14:42:00Z" w:initials="r">
    <w:p w14:paraId="0D814B9E" w14:textId="34859B70" w:rsidR="005B072F" w:rsidRDefault="005B072F">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5B072F" w:rsidRDefault="005B072F">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5B072F" w:rsidRDefault="005B072F">
      <w:pPr>
        <w:pStyle w:val="CommentText"/>
      </w:pPr>
      <w:r w:rsidRPr="00071BCB">
        <w:t>https://www.nature.com/documents/nature-summary-paragraph.pdf</w:t>
      </w:r>
    </w:p>
  </w:comment>
  <w:comment w:id="2" w:author="Verburg, P.H." w:date="2020-01-10T07:51:00Z" w:initials="VP">
    <w:p w14:paraId="363F5B1D" w14:textId="51969D7A" w:rsidR="005B072F" w:rsidRDefault="005B072F">
      <w:pPr>
        <w:pStyle w:val="CommentText"/>
      </w:pPr>
      <w:r>
        <w:rPr>
          <w:rStyle w:val="CommentReference"/>
        </w:rPr>
        <w:annotationRef/>
      </w:r>
      <w:r>
        <w:t>I still agree with this statement, you can support it with the IPBES report reference in the main text. I do not think there is a need to nuance the urgency</w:t>
      </w:r>
    </w:p>
  </w:comment>
  <w:comment w:id="1" w:author="peter arcese" w:date="2020-01-09T13:41:00Z" w:initials="pa">
    <w:p w14:paraId="4F705A86" w14:textId="32FF8F99" w:rsidR="005B072F" w:rsidRDefault="005B072F">
      <w:pPr>
        <w:pStyle w:val="CommentText"/>
      </w:pPr>
      <w:r>
        <w:rPr>
          <w:rStyle w:val="CommentReference"/>
        </w:rPr>
        <w:annotationRef/>
      </w:r>
      <w:r>
        <w:t>not everyone feels this, in part because they don’t sense the urgency many other due; I’d be more inclusive. Also, whilst it is a race against time, given current evidence og deterioration of environment, I would use less ‘dramatic’ terms and instead cite key reviews making that clear with data: cf Rosenberg et al. 2019, Radichuck et al. 2019, and the one last year on global biodiversity decline.</w:t>
      </w:r>
    </w:p>
  </w:comment>
  <w:comment w:id="3" w:author="Verburg, P.H." w:date="2020-01-10T07:52:00Z" w:initials="VP">
    <w:p w14:paraId="29075958" w14:textId="2F268F42" w:rsidR="005B072F" w:rsidRDefault="005B072F">
      <w:pPr>
        <w:pStyle w:val="CommentText"/>
      </w:pPr>
      <w:r>
        <w:rPr>
          <w:rStyle w:val="CommentReference"/>
        </w:rPr>
        <w:annotationRef/>
      </w:r>
      <w:r>
        <w:t>Risky in what sense? The notion of risk here comes up without sufficient explanation and needs to be introduced the first time right</w:t>
      </w:r>
    </w:p>
  </w:comment>
  <w:comment w:id="4" w:author="Wilson,ScottD [NCR]" w:date="2020-01-12T12:28:00Z" w:initials="W[">
    <w:p w14:paraId="4EFDEDB5" w14:textId="55CDFB57" w:rsidR="00DB494D" w:rsidRDefault="00DB494D">
      <w:pPr>
        <w:pStyle w:val="CommentText"/>
      </w:pPr>
      <w:r>
        <w:rPr>
          <w:rStyle w:val="CommentReference"/>
        </w:rPr>
        <w:annotationRef/>
      </w:r>
      <w:r>
        <w:t xml:space="preserve">I agree on the need for an explanation of what we mean by risk, everyone has noted that so will just leave it at that. </w:t>
      </w:r>
    </w:p>
  </w:comment>
  <w:comment w:id="5" w:author="peter arcese" w:date="2020-01-09T13:44:00Z" w:initials="pa">
    <w:p w14:paraId="74536E45" w14:textId="7DA8A276" w:rsidR="005B072F" w:rsidRDefault="005B072F">
      <w:pPr>
        <w:pStyle w:val="CommentText"/>
      </w:pPr>
      <w:r>
        <w:rPr>
          <w:rStyle w:val="CommentReference"/>
        </w:rPr>
        <w:annotationRef/>
      </w:r>
      <w:r>
        <w:t xml:space="preserve">Social and political risk are different things and I think congucating confuses more than clarifies aims here – I would try to insert a specific list of 3-4 words that make evident what you mean and why that matters (ie., concepts which are self-evident risks).  </w:t>
      </w:r>
    </w:p>
  </w:comment>
  <w:comment w:id="6" w:author="Wilson,ScottD [NCR]" w:date="2020-01-12T12:26:00Z" w:initials="W[">
    <w:p w14:paraId="120F80D4" w14:textId="3662F2DF" w:rsidR="00853066" w:rsidRDefault="00853066">
      <w:pPr>
        <w:pStyle w:val="CommentText"/>
      </w:pPr>
      <w:r>
        <w:rPr>
          <w:rStyle w:val="CommentReference"/>
        </w:rPr>
        <w:annotationRef/>
      </w:r>
      <w:r>
        <w:t xml:space="preserve">The connection in this sentence wasn’t clear to me – i.e. why the assumed positive correlation between socio-political risk and high biodiversity? I believe there is evidence for that correlation and so maybe fine if we cite that later but as a stand alone statement it wasn’t clear. </w:t>
      </w:r>
    </w:p>
  </w:comment>
  <w:comment w:id="7" w:author="peter arcese" w:date="2020-01-09T13:50:00Z" w:initials="pa">
    <w:p w14:paraId="10929A7D" w14:textId="50899B64" w:rsidR="005B072F" w:rsidRDefault="005B072F">
      <w:pPr>
        <w:pStyle w:val="CommentText"/>
      </w:pPr>
      <w:r>
        <w:rPr>
          <w:rStyle w:val="CommentReference"/>
        </w:rPr>
        <w:annotationRef/>
      </w:r>
      <w:r>
        <w:t>This word implies worse rather than simple continuing – I’d drop as proper citations above will make self-evident.</w:t>
      </w:r>
    </w:p>
  </w:comment>
  <w:comment w:id="9" w:author="Verburg, P.H." w:date="2020-01-10T07:53:00Z" w:initials="VP">
    <w:p w14:paraId="74935D62" w14:textId="5867BD91" w:rsidR="005B072F" w:rsidRDefault="005B072F">
      <w:pPr>
        <w:pStyle w:val="CommentText"/>
      </w:pPr>
      <w:r>
        <w:rPr>
          <w:rStyle w:val="CommentReference"/>
        </w:rPr>
        <w:annotationRef/>
      </w:r>
      <w:r>
        <w:t xml:space="preserve">This is largely true, but pls keep in mind the Pouzols et al paper that also used a second predicted land use change time slice in the prioritization as well as </w:t>
      </w:r>
      <w:hyperlink r:id="rId1" w:history="1">
        <w:r w:rsidRPr="00ED3070">
          <w:rPr>
            <w:rStyle w:val="Hyperlink"/>
          </w:rPr>
          <w:t>https://www.sciencedirect.com/science/article/abs/pii/S1470160X18300190?via%3Dihub</w:t>
        </w:r>
      </w:hyperlink>
    </w:p>
    <w:p w14:paraId="1B5B0F1E" w14:textId="74A34DE6" w:rsidR="005B072F" w:rsidRDefault="005B072F">
      <w:pPr>
        <w:pStyle w:val="CommentText"/>
      </w:pPr>
      <w:r>
        <w:t>This is important as this paper may for review end up in the Helsinki prioritization group, so good to acknowledge the work they are familiar with…..</w:t>
      </w:r>
    </w:p>
  </w:comment>
  <w:comment w:id="10" w:author="peter arcese" w:date="2020-01-09T13:52:00Z" w:initials="pa">
    <w:p w14:paraId="287F55B3" w14:textId="771E29C9" w:rsidR="005B072F" w:rsidRDefault="005B072F">
      <w:pPr>
        <w:pStyle w:val="CommentText"/>
      </w:pPr>
      <w:r>
        <w:rPr>
          <w:rStyle w:val="CommentReference"/>
        </w:rPr>
        <w:annotationRef/>
      </w:r>
      <w:r>
        <w:t>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altnerative conservation investments explicity using stochastic models of climate and human behavior. Walters, Ludwig, and Colin Clarke developed a similar set of studies on fisheries management, whaling, etc.  May grow readership with appropriate references to that parallel literature.</w:t>
      </w:r>
    </w:p>
  </w:comment>
  <w:comment w:id="11" w:author="Wilson,ScottD [NCR]" w:date="2020-01-12T12:30:00Z" w:initials="W[">
    <w:p w14:paraId="31EF6D6B" w14:textId="17D9453E" w:rsidR="00DB494D" w:rsidRDefault="00DB494D">
      <w:pPr>
        <w:pStyle w:val="CommentText"/>
      </w:pPr>
      <w:r>
        <w:rPr>
          <w:rStyle w:val="CommentReference"/>
        </w:rPr>
        <w:annotationRef/>
      </w:r>
      <w:r>
        <w:t xml:space="preserve">A version of this sentence could go into the second sentence above to be clear on what we mean by risk. </w:t>
      </w:r>
    </w:p>
  </w:comment>
  <w:comment w:id="12" w:author="peter arcese" w:date="2020-01-09T13:57:00Z" w:initials="pa">
    <w:p w14:paraId="1D72E07F" w14:textId="138BD983" w:rsidR="005B072F" w:rsidRDefault="005B072F">
      <w:pPr>
        <w:pStyle w:val="CommentText"/>
      </w:pPr>
      <w:r>
        <w:rPr>
          <w:rStyle w:val="CommentReference"/>
        </w:rPr>
        <w:annotationRef/>
      </w:r>
      <w:r>
        <w:t>Statement is definitive; i.e., do you mean ‘all’ risks. I think I’d insert adjectives to be clearer about specific risks quantified herein, and name only those to remove a potential reviewer red flag</w:t>
      </w:r>
    </w:p>
  </w:comment>
  <w:comment w:id="13" w:author="richard" w:date="2019-12-19T14:43:00Z" w:initials="r">
    <w:p w14:paraId="35C5777D" w14:textId="7DDC1F9B" w:rsidR="005B072F" w:rsidRDefault="005B072F"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15" w:author="peter arcese" w:date="2020-01-09T13:59:00Z" w:initials="pa">
    <w:p w14:paraId="0083F285" w14:textId="189E72BE" w:rsidR="005B072F" w:rsidRDefault="005B072F">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16" w:author="Verburg, P.H." w:date="2020-01-10T08:02:00Z" w:initials="VP">
    <w:p w14:paraId="60AFDC00" w14:textId="383C0D4B" w:rsidR="005B072F" w:rsidRDefault="005B072F">
      <w:pPr>
        <w:pStyle w:val="CommentText"/>
      </w:pPr>
      <w:r>
        <w:rPr>
          <w:rStyle w:val="CommentReference"/>
        </w:rPr>
        <w:annotationRef/>
      </w:r>
      <w:r>
        <w:t>I think we need a clearer statement of the types of risk we face, all is framed in the context of risk of biodiversity loss, but here we aim at risk of conservation success/efficiency</w:t>
      </w:r>
    </w:p>
  </w:comment>
  <w:comment w:id="18" w:author="Verburg, P.H." w:date="2020-01-10T08:05:00Z" w:initials="VP">
    <w:p w14:paraId="741234C2" w14:textId="3DEC4803" w:rsidR="005B072F" w:rsidRDefault="005B072F">
      <w:pPr>
        <w:pStyle w:val="CommentText"/>
      </w:pPr>
      <w:r>
        <w:rPr>
          <w:rStyle w:val="CommentReference"/>
        </w:rPr>
        <w:annotationRef/>
      </w:r>
      <w:r>
        <w:t>I like these sentences. Basically it states very clearly that we go beyond the classical cost-benefit towards a risk-based assesment</w:t>
      </w:r>
    </w:p>
  </w:comment>
  <w:comment w:id="21" w:author="Verburg, P.H." w:date="2020-01-10T08:06:00Z" w:initials="VP">
    <w:p w14:paraId="300323ED" w14:textId="002EEFEB" w:rsidR="005B072F" w:rsidRDefault="005B072F">
      <w:pPr>
        <w:pStyle w:val="CommentText"/>
      </w:pPr>
      <w:r>
        <w:rPr>
          <w:rStyle w:val="CommentReference"/>
        </w:rPr>
        <w:annotationRef/>
      </w:r>
      <w:r>
        <w:t>Not sure if that is the right framing, as we also need to take risks in case the biodiv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23B6AE90" w14:textId="6F8E8701" w:rsidR="005B072F" w:rsidRDefault="005B072F">
      <w:pPr>
        <w:pStyle w:val="CommentText"/>
      </w:pPr>
      <w:r>
        <w:t xml:space="preserve">&gt;&gt;&gt;tough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w:t>
      </w:r>
      <w:hyperlink r:id="rId2" w:history="1">
        <w:r w:rsidRPr="00ED3070">
          <w:rPr>
            <w:rStyle w:val="Hyperlink"/>
          </w:rPr>
          <w:t>https://www.sciencedirect.com/science/article/pii/S1389934118304623</w:t>
        </w:r>
      </w:hyperlink>
    </w:p>
    <w:p w14:paraId="3215A985" w14:textId="77777777" w:rsidR="005B072F" w:rsidRDefault="005B072F">
      <w:pPr>
        <w:pStyle w:val="CommentText"/>
      </w:pPr>
    </w:p>
  </w:comment>
  <w:comment w:id="14" w:author="richard" w:date="2019-12-19T14:46:00Z" w:initials="r">
    <w:p w14:paraId="0A54EF7E" w14:textId="4D6DD56F" w:rsidR="005B072F" w:rsidRDefault="005B072F">
      <w:pPr>
        <w:pStyle w:val="CommentText"/>
      </w:pPr>
      <w:r>
        <w:rPr>
          <w:rStyle w:val="CommentReference"/>
        </w:rPr>
        <w:annotationRef/>
      </w:r>
      <w:r>
        <w:t>From Rachel</w:t>
      </w:r>
    </w:p>
  </w:comment>
  <w:comment w:id="30" w:author="Wilson,ScottD [NCR]" w:date="2020-01-12T12:57:00Z" w:initials="W[">
    <w:p w14:paraId="2C541917" w14:textId="1920FA5C" w:rsidR="000D061F" w:rsidRDefault="000D061F">
      <w:pPr>
        <w:pStyle w:val="CommentText"/>
      </w:pPr>
      <w:r>
        <w:rPr>
          <w:rStyle w:val="CommentReference"/>
        </w:rPr>
        <w:annotationRef/>
      </w:r>
      <w:r w:rsidR="00C3796E">
        <w:t>I like this table. There is</w:t>
      </w:r>
      <w:r>
        <w:t xml:space="preserve"> surprisingly little variation among them (although a lot </w:t>
      </w:r>
      <w:r w:rsidR="00F01743">
        <w:t xml:space="preserve">still </w:t>
      </w:r>
      <w:r>
        <w:t>in absolute terms). Even if the amounts are similar how much variation is there in the geographic areas and ecosystem typ</w:t>
      </w:r>
      <w:r w:rsidR="00F01743">
        <w:t xml:space="preserve">es needed to reach the targets? I expect we could show something along the lines of the outputs we had in the Nature Comm paper on areas selected depending on pristine vs working landscapes. </w:t>
      </w:r>
    </w:p>
  </w:comment>
  <w:comment w:id="31" w:author="Wilson,ScottD [NCR]" w:date="2020-01-12T13:03:00Z" w:initials="W[">
    <w:p w14:paraId="17E3710A" w14:textId="7DE8DE88" w:rsidR="00DE5712" w:rsidRDefault="00DE5712">
      <w:pPr>
        <w:pStyle w:val="CommentText"/>
      </w:pPr>
      <w:r>
        <w:rPr>
          <w:rStyle w:val="CommentReference"/>
        </w:rPr>
        <w:annotationRef/>
      </w:r>
      <w: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34" w:author="richard" w:date="2020-01-06T15:31:00Z" w:initials="r">
    <w:p w14:paraId="4DD25A8C" w14:textId="4F9C02CD" w:rsidR="005B072F" w:rsidRDefault="005B072F">
      <w:pPr>
        <w:pStyle w:val="CommentText"/>
      </w:pPr>
      <w:r>
        <w:rPr>
          <w:rStyle w:val="CommentReference"/>
        </w:rPr>
        <w:annotationRef/>
      </w:r>
      <w:r>
        <w:t>Total: 30930</w:t>
      </w:r>
    </w:p>
  </w:comment>
  <w:comment w:id="35" w:author="richard" w:date="2020-01-06T15:24:00Z" w:initials="r">
    <w:p w14:paraId="7AC8633F" w14:textId="0B874732" w:rsidR="005B072F" w:rsidRDefault="005B072F">
      <w:pPr>
        <w:pStyle w:val="CommentText"/>
      </w:pPr>
      <w:r>
        <w:rPr>
          <w:rStyle w:val="CommentReference"/>
        </w:rPr>
        <w:annotationRef/>
      </w:r>
      <w:r>
        <w:t>Jeff, add details please.</w:t>
      </w:r>
    </w:p>
  </w:comment>
  <w:comment w:id="36" w:author="richard" w:date="2020-01-06T15:25:00Z" w:initials="r">
    <w:p w14:paraId="248B356B" w14:textId="4193570C" w:rsidR="005B072F" w:rsidRDefault="005B072F">
      <w:pPr>
        <w:pStyle w:val="CommentText"/>
      </w:pPr>
      <w:r>
        <w:rPr>
          <w:rStyle w:val="CommentReference"/>
        </w:rPr>
        <w:annotationRef/>
      </w:r>
      <w:r>
        <w:t>Rachel, Jeremy, details please</w:t>
      </w:r>
    </w:p>
  </w:comment>
  <w:comment w:id="38" w:author="Verburg, P.H." w:date="2020-01-10T09:16:00Z" w:initials="VP">
    <w:p w14:paraId="13939A1A" w14:textId="5B0C7DD4" w:rsidR="005B072F" w:rsidRDefault="005B072F">
      <w:pPr>
        <w:pStyle w:val="CommentText"/>
      </w:pPr>
      <w:r>
        <w:rPr>
          <w:rStyle w:val="CommentReference"/>
        </w:rPr>
        <w:annotationRef/>
      </w:r>
      <w: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37" w:author="peter arcese" w:date="2020-01-09T14:16:00Z" w:initials="pa">
    <w:p w14:paraId="4D05CBB6" w14:textId="77777777" w:rsidR="005B072F" w:rsidRDefault="005B072F">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5B072F" w:rsidRDefault="005B072F">
      <w:pPr>
        <w:pStyle w:val="CommentText"/>
      </w:pPr>
    </w:p>
    <w:p w14:paraId="213887F5" w14:textId="33C68141" w:rsidR="005B072F" w:rsidRDefault="005B072F">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inter-dicsiplinary planners</w:t>
      </w:r>
    </w:p>
  </w:comment>
  <w:comment w:id="40" w:author="Wilson,ScottD [NCR]" w:date="2020-01-12T12:39:00Z" w:initials="W[">
    <w:p w14:paraId="400DCBB9" w14:textId="27E3B454" w:rsidR="00D74D99" w:rsidRDefault="00D74D99">
      <w:pPr>
        <w:pStyle w:val="CommentText"/>
      </w:pPr>
      <w:r>
        <w:rPr>
          <w:rStyle w:val="CommentReference"/>
        </w:rPr>
        <w:annotationRef/>
      </w:r>
      <w:r>
        <w:t xml:space="preserve">This was done for the Biological Conservation paper based on what seemed most practical in the context of forest dependent migratory birds. It may still work fine for the broader taxomonic groups and larger number of species here but should discuss what makes the most sense. I realize that much of this may be placeholder text for now and will be modified.  </w:t>
      </w:r>
    </w:p>
  </w:comment>
  <w:comment w:id="41" w:author="Wilson,ScottD [NCR]" w:date="2020-01-12T12:42:00Z" w:initials="W[">
    <w:p w14:paraId="70E28FCF" w14:textId="7376BB26" w:rsidR="00D74D99" w:rsidRDefault="00D74D99">
      <w:pPr>
        <w:pStyle w:val="CommentText"/>
      </w:pPr>
      <w:r>
        <w:rPr>
          <w:rStyle w:val="CommentReference"/>
        </w:rPr>
        <w:annotationRef/>
      </w:r>
      <w:r>
        <w:t xml:space="preserve">Are you still thinking about the three scenarios? That could be complex to synthesize, it may be sufficient to utilize the business-as-usual scenario as the most likely outcome. </w:t>
      </w:r>
    </w:p>
  </w:comment>
  <w:comment w:id="43" w:author="Verburg, P.H." w:date="2020-01-10T09:22:00Z" w:initials="VP">
    <w:p w14:paraId="38D4F045" w14:textId="47546D70" w:rsidR="005B072F" w:rsidRDefault="005B072F">
      <w:pPr>
        <w:pStyle w:val="CommentText"/>
      </w:pPr>
      <w:r>
        <w:rPr>
          <w:rStyle w:val="CommentReference"/>
        </w:rPr>
        <w:annotationRef/>
      </w:r>
      <w:r>
        <w:t>If needed we can shorten given that these scenarios are documented well in the literature</w:t>
      </w:r>
    </w:p>
  </w:comment>
  <w:comment w:id="44" w:author="Verburg, P.H." w:date="2020-01-10T09:23:00Z" w:initials="VP">
    <w:p w14:paraId="0607DC77" w14:textId="2F1D7B64" w:rsidR="005B072F" w:rsidRDefault="005B072F">
      <w:pPr>
        <w:pStyle w:val="CommentText"/>
      </w:pPr>
      <w:r>
        <w:rPr>
          <w:rStyle w:val="CommentReference"/>
        </w:rPr>
        <w:annotationRef/>
      </w:r>
      <w:r>
        <w:t>In the above you still mention the aggregation to 6 classes only, but here you use the full 23. Pls clarify</w:t>
      </w:r>
    </w:p>
  </w:comment>
  <w:comment w:id="45" w:author="Verburg, P.H." w:date="2020-01-10T09:23:00Z" w:initials="VP">
    <w:p w14:paraId="15FFA708" w14:textId="6C54962A" w:rsidR="005B072F" w:rsidRDefault="005B072F">
      <w:pPr>
        <w:pStyle w:val="CommentText"/>
      </w:pPr>
      <w:r>
        <w:rPr>
          <w:rStyle w:val="CommentReference"/>
        </w:rPr>
        <w:annotationRef/>
      </w:r>
      <w:r>
        <w:t>I think it is important to document on what this is based (expert judgement), and to what it differs from the scores used in the analysis of pousols</w:t>
      </w:r>
    </w:p>
  </w:comment>
  <w:comment w:id="46" w:author="Wilson,ScottD [NCR]" w:date="2020-01-12T12:46:00Z" w:initials="W[">
    <w:p w14:paraId="681C5427" w14:textId="7D927879" w:rsidR="0041746A" w:rsidRDefault="0041746A">
      <w:pPr>
        <w:pStyle w:val="CommentText"/>
      </w:pPr>
      <w:r>
        <w:rPr>
          <w:rStyle w:val="CommentReference"/>
        </w:rPr>
        <w:annotationRef/>
      </w:r>
      <w: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w:t>
      </w:r>
      <w:r w:rsidR="005A3F0D">
        <w:t xml:space="preserve">extensive </w:t>
      </w:r>
      <w:r>
        <w:t xml:space="preserve">with forest and few livestock but they both have the same threat score. </w:t>
      </w:r>
    </w:p>
  </w:comment>
  <w:comment w:id="47" w:author="Verburg, P.H." w:date="2020-01-10T09:24:00Z" w:initials="VP">
    <w:p w14:paraId="33E50D36" w14:textId="30059FC3" w:rsidR="005B072F" w:rsidRDefault="005B072F">
      <w:pPr>
        <w:pStyle w:val="CommentText"/>
      </w:pPr>
      <w:r>
        <w:rPr>
          <w:rStyle w:val="CommentReference"/>
        </w:rPr>
        <w:annotationRef/>
      </w:r>
      <w:r>
        <w:t>You may want to specify if you used here the 2000 or the 2015 land use?</w:t>
      </w:r>
    </w:p>
  </w:comment>
  <w:comment w:id="48" w:author="Wilson,ScottD [NCR]" w:date="2020-01-12T12:43:00Z" w:initials="W[">
    <w:p w14:paraId="13927E59" w14:textId="5A6AADF0" w:rsidR="009F4169" w:rsidRDefault="009F4169">
      <w:pPr>
        <w:pStyle w:val="CommentText"/>
      </w:pPr>
      <w:r>
        <w:rPr>
          <w:rStyle w:val="CommentReference"/>
        </w:rPr>
        <w:annotationRef/>
      </w:r>
      <w:r>
        <w:t xml:space="preserve">If from the previous data we used then it would be 2000 but updating to 2015 would be </w:t>
      </w:r>
      <w:r w:rsidR="00564AF5">
        <w:t>good</w:t>
      </w:r>
      <w:r>
        <w:t xml:space="preserve">. </w:t>
      </w:r>
    </w:p>
  </w:comment>
  <w:comment w:id="49" w:author="Wilson,ScottD [NCR]" w:date="2020-01-12T12:50:00Z" w:initials="W[">
    <w:p w14:paraId="5541CDAD" w14:textId="06525204" w:rsidR="00564AF5" w:rsidRDefault="00564AF5">
      <w:pPr>
        <w:pStyle w:val="CommentText"/>
      </w:pPr>
      <w:r>
        <w:rPr>
          <w:rStyle w:val="CommentReference"/>
        </w:rPr>
        <w:annotationRef/>
      </w:r>
      <w:r>
        <w:t xml:space="preserve">There is a climate change component in the SSP land use change projections and so is this Climate Risk objective more about the direct risk from species coping with a changing climate? </w:t>
      </w:r>
      <w:r w:rsidR="005173DB">
        <w:t xml:space="preserve">Interesting if we can include this but </w:t>
      </w:r>
      <w:r w:rsidR="005A3F0D">
        <w:t xml:space="preserve">I expect there must be considerable uncertainty in predicting those. That said, </w:t>
      </w:r>
      <w:r>
        <w:t xml:space="preserve">I am not familiar with Garcia et al. and maybe there is a precedent for doing that. </w:t>
      </w:r>
    </w:p>
  </w:comment>
  <w:comment w:id="50" w:author="Verburg, P.H." w:date="2020-01-10T09:27:00Z" w:initials="VP">
    <w:p w14:paraId="2BA7FD8C" w14:textId="67A7384B" w:rsidR="005B072F" w:rsidRDefault="005B072F">
      <w:pPr>
        <w:pStyle w:val="CommentText"/>
      </w:pPr>
      <w:r>
        <w:rPr>
          <w:rStyle w:val="CommentReference"/>
        </w:rPr>
        <w:annotationRef/>
      </w:r>
      <w:r>
        <w:t>We need some consistency in how we deal with risks. Do we just choose one or are going to do sensitivity analysis on multiple operationalizaitons of risk</w:t>
      </w:r>
    </w:p>
  </w:comment>
  <w:comment w:id="51" w:author="Verburg, P.H." w:date="2020-01-10T09:28:00Z" w:initials="VP">
    <w:p w14:paraId="4B8EC970" w14:textId="14A27A00" w:rsidR="005B072F" w:rsidRDefault="005B072F">
      <w:pPr>
        <w:pStyle w:val="CommentText"/>
      </w:pPr>
      <w:r>
        <w:rPr>
          <w:rStyle w:val="CommentReference"/>
        </w:rPr>
        <w:annotationRef/>
      </w:r>
      <w:r>
        <w:t>I think this part needs to indicate how this differs from common prioritization approaches. This sounds more like normal optimization.</w:t>
      </w:r>
    </w:p>
  </w:comment>
  <w:comment w:id="52" w:author="Wilson,ScottD [NCR]" w:date="2020-01-12T13:05:00Z" w:initials="W[">
    <w:p w14:paraId="513008D2" w14:textId="668C36B9" w:rsidR="002B5B21" w:rsidRDefault="002B5B21">
      <w:pPr>
        <w:pStyle w:val="CommentText"/>
      </w:pPr>
      <w:r>
        <w:rPr>
          <w:rStyle w:val="CommentReference"/>
        </w:rPr>
        <w:annotationRef/>
      </w:r>
      <w:r>
        <w:t xml:space="preserve">The material in this section is along the lines of what I was thinking as an opening Methods paragraph. This is </w:t>
      </w:r>
      <w:r w:rsidR="005A3F0D">
        <w:t>well</w:t>
      </w:r>
      <w:r>
        <w:t xml:space="preserve"> into the methods and it wasn’t until I reached this point that I better understood the steps in the process.  </w:t>
      </w:r>
    </w:p>
  </w:comment>
  <w:comment w:id="53" w:author="Verburg, P.H." w:date="2020-01-10T09:29:00Z" w:initials="VP">
    <w:p w14:paraId="0F4803AF" w14:textId="6495A6CD" w:rsidR="005B072F" w:rsidRDefault="005B072F">
      <w:pPr>
        <w:pStyle w:val="CommentText"/>
      </w:pPr>
      <w:r>
        <w:rPr>
          <w:rStyle w:val="CommentReference"/>
        </w:rPr>
        <w:annotationRef/>
      </w:r>
      <w:r>
        <w:t>The way complemenatarity of species is addressed (as that can differ a bit in different prioritizaiton algorithms) needs to be clarified</w:t>
      </w:r>
    </w:p>
  </w:comment>
  <w:comment w:id="54" w:author="Verburg, P.H." w:date="2020-01-10T09:29:00Z" w:initials="VP">
    <w:p w14:paraId="0254C057" w14:textId="02B3DD5E" w:rsidR="005B072F" w:rsidRDefault="005B072F">
      <w:pPr>
        <w:pStyle w:val="CommentText"/>
      </w:pPr>
      <w:r>
        <w:rPr>
          <w:rStyle w:val="CommentReference"/>
        </w:rPr>
        <w:annotationRef/>
      </w:r>
      <w:r>
        <w:t>Given this you may well say that any order is arbitrary and the hierarchy will differ regionally, but, if it is insensitive it is great and thus no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A289D" w15:done="0"/>
  <w15:commentEx w15:paraId="363F5B1D" w15:done="0"/>
  <w15:commentEx w15:paraId="4F705A86" w15:done="0"/>
  <w15:commentEx w15:paraId="29075958" w15:done="0"/>
  <w15:commentEx w15:paraId="4EFDEDB5" w15:paraIdParent="29075958" w15:done="0"/>
  <w15:commentEx w15:paraId="74536E45" w15:done="0"/>
  <w15:commentEx w15:paraId="120F80D4" w15:done="0"/>
  <w15:commentEx w15:paraId="10929A7D" w15:done="0"/>
  <w15:commentEx w15:paraId="1B5B0F1E" w15:done="0"/>
  <w15:commentEx w15:paraId="287F55B3" w15:done="0"/>
  <w15:commentEx w15:paraId="31EF6D6B" w15:paraIdParent="287F55B3" w15:done="0"/>
  <w15:commentEx w15:paraId="1D72E07F" w15:done="0"/>
  <w15:commentEx w15:paraId="35C5777D" w15:done="0"/>
  <w15:commentEx w15:paraId="0083F285" w15:done="0"/>
  <w15:commentEx w15:paraId="60AFDC00" w15:done="0"/>
  <w15:commentEx w15:paraId="741234C2" w15:done="0"/>
  <w15:commentEx w15:paraId="3215A985" w15:done="0"/>
  <w15:commentEx w15:paraId="0A54EF7E" w15:done="0"/>
  <w15:commentEx w15:paraId="2C541917" w15:done="0"/>
  <w15:commentEx w15:paraId="17E3710A" w15:done="0"/>
  <w15:commentEx w15:paraId="4DD25A8C" w15:done="0"/>
  <w15:commentEx w15:paraId="7AC8633F" w15:done="0"/>
  <w15:commentEx w15:paraId="248B356B" w15:done="0"/>
  <w15:commentEx w15:paraId="13939A1A" w15:done="0"/>
  <w15:commentEx w15:paraId="213887F5" w15:done="0"/>
  <w15:commentEx w15:paraId="400DCBB9" w15:done="0"/>
  <w15:commentEx w15:paraId="70E28FCF" w15:done="0"/>
  <w15:commentEx w15:paraId="38D4F045" w15:done="0"/>
  <w15:commentEx w15:paraId="0607DC77" w15:done="0"/>
  <w15:commentEx w15:paraId="15FFA708" w15:done="0"/>
  <w15:commentEx w15:paraId="681C5427" w15:done="0"/>
  <w15:commentEx w15:paraId="33E50D36" w15:done="0"/>
  <w15:commentEx w15:paraId="13927E59" w15:paraIdParent="33E50D36" w15:done="0"/>
  <w15:commentEx w15:paraId="5541CDAD" w15:done="0"/>
  <w15:commentEx w15:paraId="2BA7FD8C" w15:done="0"/>
  <w15:commentEx w15:paraId="4B8EC970" w15:done="0"/>
  <w15:commentEx w15:paraId="513008D2" w15:done="0"/>
  <w15:commentEx w15:paraId="0F4803AF" w15:done="0"/>
  <w15:commentEx w15:paraId="0254C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4F705A86" w16cid:durableId="21C1AC11"/>
  <w16cid:commentId w16cid:paraId="74536E45" w16cid:durableId="21C1ACC1"/>
  <w16cid:commentId w16cid:paraId="10929A7D" w16cid:durableId="21C1AE2E"/>
  <w16cid:commentId w16cid:paraId="287F55B3" w16cid:durableId="21C1AE88"/>
  <w16cid:commentId w16cid:paraId="1D72E07F" w16cid:durableId="21C1AFBE"/>
  <w16cid:commentId w16cid:paraId="35C5777D" w16cid:durableId="21A60B2E"/>
  <w16cid:commentId w16cid:paraId="0083F285" w16cid:durableId="21C1B03E"/>
  <w16cid:commentId w16cid:paraId="0A54EF7E" w16cid:durableId="21A60BBE"/>
  <w16cid:commentId w16cid:paraId="4DD25A8C" w16cid:durableId="21BDD13E"/>
  <w16cid:commentId w16cid:paraId="7AC8633F" w16cid:durableId="21BDCFC4"/>
  <w16cid:commentId w16cid:paraId="248B356B" w16cid:durableId="21BDCFD9"/>
  <w16cid:commentId w16cid:paraId="213887F5" w16cid:durableId="21C1B4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Verburg, P.H.">
    <w15:presenceInfo w15:providerId="AD" w15:userId="S-1-5-21-2168278232-4161785195-1102373599-62769"/>
  </w15:person>
  <w15:person w15:author="peter arcese">
    <w15:presenceInfo w15:providerId="None" w15:userId="peter arcese"/>
  </w15:person>
  <w15:person w15:author="Wilson,ScottD [NCR]">
    <w15:presenceInfo w15:providerId="AD" w15:userId="S-1-5-21-2086016090-1259623561-1170935872-80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BB"/>
    <w:rsid w:val="00016554"/>
    <w:rsid w:val="00022FF9"/>
    <w:rsid w:val="00032C62"/>
    <w:rsid w:val="00046914"/>
    <w:rsid w:val="00061058"/>
    <w:rsid w:val="00064124"/>
    <w:rsid w:val="00065CFE"/>
    <w:rsid w:val="00071BCB"/>
    <w:rsid w:val="000D061F"/>
    <w:rsid w:val="00123D81"/>
    <w:rsid w:val="00150A5D"/>
    <w:rsid w:val="00173CD4"/>
    <w:rsid w:val="00191D11"/>
    <w:rsid w:val="001A3887"/>
    <w:rsid w:val="001A7CC2"/>
    <w:rsid w:val="001B4364"/>
    <w:rsid w:val="001B4C00"/>
    <w:rsid w:val="001C23DA"/>
    <w:rsid w:val="001C3406"/>
    <w:rsid w:val="001D0F29"/>
    <w:rsid w:val="00222361"/>
    <w:rsid w:val="00234FAF"/>
    <w:rsid w:val="00275D6A"/>
    <w:rsid w:val="00280E10"/>
    <w:rsid w:val="002A1C67"/>
    <w:rsid w:val="002B223F"/>
    <w:rsid w:val="002B5B21"/>
    <w:rsid w:val="002F2E87"/>
    <w:rsid w:val="00324D4D"/>
    <w:rsid w:val="00354042"/>
    <w:rsid w:val="00357294"/>
    <w:rsid w:val="00364791"/>
    <w:rsid w:val="00372915"/>
    <w:rsid w:val="00374E84"/>
    <w:rsid w:val="00390174"/>
    <w:rsid w:val="003A7123"/>
    <w:rsid w:val="003B5238"/>
    <w:rsid w:val="003C4DF2"/>
    <w:rsid w:val="003F0DC9"/>
    <w:rsid w:val="004013F1"/>
    <w:rsid w:val="0041746A"/>
    <w:rsid w:val="00417AB4"/>
    <w:rsid w:val="0048124B"/>
    <w:rsid w:val="004A5EEE"/>
    <w:rsid w:val="004B0C98"/>
    <w:rsid w:val="004B4D7E"/>
    <w:rsid w:val="004C21A8"/>
    <w:rsid w:val="004E530F"/>
    <w:rsid w:val="00516BD0"/>
    <w:rsid w:val="005173DB"/>
    <w:rsid w:val="005238D0"/>
    <w:rsid w:val="0053094B"/>
    <w:rsid w:val="00537683"/>
    <w:rsid w:val="00564AF5"/>
    <w:rsid w:val="005A2D04"/>
    <w:rsid w:val="005A3F0D"/>
    <w:rsid w:val="005B072F"/>
    <w:rsid w:val="005D0B50"/>
    <w:rsid w:val="005D4502"/>
    <w:rsid w:val="006267BB"/>
    <w:rsid w:val="0065443F"/>
    <w:rsid w:val="006625F3"/>
    <w:rsid w:val="00682A20"/>
    <w:rsid w:val="006A29D0"/>
    <w:rsid w:val="006A6E5C"/>
    <w:rsid w:val="006F608E"/>
    <w:rsid w:val="00714B22"/>
    <w:rsid w:val="00721BAD"/>
    <w:rsid w:val="00722603"/>
    <w:rsid w:val="0073298F"/>
    <w:rsid w:val="00782808"/>
    <w:rsid w:val="007A76EC"/>
    <w:rsid w:val="007B57DB"/>
    <w:rsid w:val="007B667D"/>
    <w:rsid w:val="0080004E"/>
    <w:rsid w:val="00803BB9"/>
    <w:rsid w:val="0082609E"/>
    <w:rsid w:val="00833EB1"/>
    <w:rsid w:val="0084155F"/>
    <w:rsid w:val="00853066"/>
    <w:rsid w:val="008626B3"/>
    <w:rsid w:val="0088148A"/>
    <w:rsid w:val="008B1850"/>
    <w:rsid w:val="008B6FA5"/>
    <w:rsid w:val="008C03CB"/>
    <w:rsid w:val="008D024C"/>
    <w:rsid w:val="008D6FDD"/>
    <w:rsid w:val="008F18CE"/>
    <w:rsid w:val="00905D4C"/>
    <w:rsid w:val="00911E5C"/>
    <w:rsid w:val="00931BF7"/>
    <w:rsid w:val="00944C54"/>
    <w:rsid w:val="00946FCE"/>
    <w:rsid w:val="00961AEA"/>
    <w:rsid w:val="009721CF"/>
    <w:rsid w:val="00972CF8"/>
    <w:rsid w:val="00981CF9"/>
    <w:rsid w:val="009824DD"/>
    <w:rsid w:val="009852E1"/>
    <w:rsid w:val="009A677F"/>
    <w:rsid w:val="009B70B2"/>
    <w:rsid w:val="009C5097"/>
    <w:rsid w:val="009D13AC"/>
    <w:rsid w:val="009D6876"/>
    <w:rsid w:val="009F4169"/>
    <w:rsid w:val="00A03015"/>
    <w:rsid w:val="00A0557E"/>
    <w:rsid w:val="00A06661"/>
    <w:rsid w:val="00A114BB"/>
    <w:rsid w:val="00A43FD6"/>
    <w:rsid w:val="00A45B5F"/>
    <w:rsid w:val="00A545B2"/>
    <w:rsid w:val="00A7101B"/>
    <w:rsid w:val="00A82922"/>
    <w:rsid w:val="00AC690B"/>
    <w:rsid w:val="00AF2C40"/>
    <w:rsid w:val="00AF6795"/>
    <w:rsid w:val="00B11B6F"/>
    <w:rsid w:val="00B155AA"/>
    <w:rsid w:val="00B56E67"/>
    <w:rsid w:val="00B60512"/>
    <w:rsid w:val="00B97891"/>
    <w:rsid w:val="00BC33AC"/>
    <w:rsid w:val="00BD09DF"/>
    <w:rsid w:val="00BE6065"/>
    <w:rsid w:val="00C230BF"/>
    <w:rsid w:val="00C24289"/>
    <w:rsid w:val="00C3796E"/>
    <w:rsid w:val="00C44BAE"/>
    <w:rsid w:val="00C55540"/>
    <w:rsid w:val="00C7450E"/>
    <w:rsid w:val="00C809C8"/>
    <w:rsid w:val="00C815A1"/>
    <w:rsid w:val="00CA58D8"/>
    <w:rsid w:val="00CC38D3"/>
    <w:rsid w:val="00CE2DB6"/>
    <w:rsid w:val="00D203D9"/>
    <w:rsid w:val="00D306FB"/>
    <w:rsid w:val="00D31BD2"/>
    <w:rsid w:val="00D36015"/>
    <w:rsid w:val="00D36EBD"/>
    <w:rsid w:val="00D44420"/>
    <w:rsid w:val="00D500D8"/>
    <w:rsid w:val="00D56A32"/>
    <w:rsid w:val="00D74D99"/>
    <w:rsid w:val="00D76ADD"/>
    <w:rsid w:val="00D801C4"/>
    <w:rsid w:val="00D82778"/>
    <w:rsid w:val="00D86D26"/>
    <w:rsid w:val="00DA0438"/>
    <w:rsid w:val="00DB494D"/>
    <w:rsid w:val="00DC486E"/>
    <w:rsid w:val="00DD2BD4"/>
    <w:rsid w:val="00DE5712"/>
    <w:rsid w:val="00E144E9"/>
    <w:rsid w:val="00E3385D"/>
    <w:rsid w:val="00E34C55"/>
    <w:rsid w:val="00E43ABF"/>
    <w:rsid w:val="00E513BA"/>
    <w:rsid w:val="00E52175"/>
    <w:rsid w:val="00E564AC"/>
    <w:rsid w:val="00E93BFB"/>
    <w:rsid w:val="00EA2023"/>
    <w:rsid w:val="00ED6B98"/>
    <w:rsid w:val="00ED7C9C"/>
    <w:rsid w:val="00EE3731"/>
    <w:rsid w:val="00F01743"/>
    <w:rsid w:val="00F20A71"/>
    <w:rsid w:val="00F64BF2"/>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1389934118304623" TargetMode="External"/><Relationship Id="rId1" Type="http://schemas.openxmlformats.org/officeDocument/2006/relationships/hyperlink" Target="https://www.sciencedirect.com/science/article/abs/pii/S1470160X18300190?via%3Dihub"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iucnredlist.org/"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rotectedplanet.net" TargetMode="External"/><Relationship Id="rId5" Type="http://schemas.openxmlformats.org/officeDocument/2006/relationships/hyperlink" Target="mailto:richard.schuster@glel.carleton.ca" TargetMode="External"/><Relationship Id="rId15" Type="http://schemas.microsoft.com/office/2016/09/relationships/commentsIds" Target="commentsIds.xml"/><Relationship Id="rId10" Type="http://schemas.openxmlformats.org/officeDocument/2006/relationships/hyperlink" Target="http://gadm.org/" TargetMode="External"/><Relationship Id="rId4" Type="http://schemas.openxmlformats.org/officeDocument/2006/relationships/webSettings" Target="webSettings.xml"/><Relationship Id="rId9" Type="http://schemas.openxmlformats.org/officeDocument/2006/relationships/hyperlink" Target="http://www.birdlife.org/datazone/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93FD-50B5-4281-9504-B9735C5A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Wilson,ScottD [NCR]</cp:lastModifiedBy>
  <cp:revision>2</cp:revision>
  <dcterms:created xsi:type="dcterms:W3CDTF">2020-01-12T21:42:00Z</dcterms:created>
  <dcterms:modified xsi:type="dcterms:W3CDTF">2020-01-12T21:42:00Z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