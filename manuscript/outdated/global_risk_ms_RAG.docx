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3CFD20EC"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proofErr w:type="gramStart"/>
      <w:r w:rsidR="00EA2023" w:rsidRPr="00BE6065">
        <w:rPr>
          <w:rFonts w:ascii="Times New Roman" w:hAnsi="Times New Roman" w:cs="Times New Roman"/>
          <w:sz w:val="24"/>
          <w:szCs w:val="24"/>
          <w:vertAlign w:val="superscript"/>
        </w:rPr>
        <w:t>a,b</w:t>
      </w:r>
      <w:proofErr w:type="spellEnd"/>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88148A">
      <w:pPr>
        <w:pStyle w:val="xmsonormal"/>
        <w:spacing w:before="0"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21534680" w:rsidR="009721CF"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Email: </w:t>
      </w:r>
      <w:hyperlink r:id="rId5" w:history="1">
        <w:r w:rsidRPr="00BE6065">
          <w:rPr>
            <w:rStyle w:val="Hyperlink"/>
            <w:rFonts w:ascii="Times New Roman" w:hAnsi="Times New Roman" w:cs="Times New Roman"/>
            <w:sz w:val="24"/>
            <w:szCs w:val="24"/>
          </w:rPr>
          <w:t>richard.schuster@glel.carleton.ca</w:t>
        </w:r>
      </w:hyperlink>
      <w:r w:rsidRPr="00BE606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9D13AC">
        <w:rPr>
          <w:rStyle w:val="CommentReference"/>
        </w:rPr>
        <w:commentReference w:id="0"/>
      </w:r>
    </w:p>
    <w:p w14:paraId="17A714DD" w14:textId="77777777" w:rsidR="00324D4D" w:rsidRDefault="00324D4D" w:rsidP="008814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Curbing biodiversity loss in a rapidly changing global environment is a convoluted race against time. Predicted changes in biological, economic, social, and political systems mean that current conservation investments are risky. However, investing in conservation projects that have high socio-political risk may be the most feasible mechanism to buffer high biodiversity against future change. As climate change and land-cover change continue to intensify 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of land use.  These approaches do not balance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nor do they address sources of risk such as political instability and corruption; weak governance; systemic crisis; the probability of project failure; climate change; and projected land use change.  Here we outline the elements of risk in global conservation spending for land protection and identify geospatial predictors that can help 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88148A">
      <w:pPr>
        <w:spacing w:after="0" w:line="480" w:lineRule="auto"/>
        <w:rPr>
          <w:rFonts w:ascii="Times New Roman" w:hAnsi="Times New Roman" w:cs="Times New Roman"/>
          <w:sz w:val="24"/>
          <w:szCs w:val="24"/>
        </w:rPr>
      </w:pPr>
    </w:p>
    <w:p w14:paraId="797424CB" w14:textId="77777777" w:rsidR="00FE2920" w:rsidRDefault="00FE2920"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1"/>
      <w:r w:rsidRPr="00682A20">
        <w:rPr>
          <w:rFonts w:ascii="Times New Roman" w:hAnsi="Times New Roman" w:cs="Times New Roman"/>
          <w:b/>
          <w:bCs/>
          <w:sz w:val="24"/>
          <w:szCs w:val="24"/>
        </w:rPr>
        <w:lastRenderedPageBreak/>
        <w:t>Main text</w:t>
      </w:r>
      <w:commentRangeEnd w:id="1"/>
      <w:r w:rsidR="00E3385D" w:rsidRPr="00682A20">
        <w:rPr>
          <w:rStyle w:val="CommentReference"/>
          <w:b/>
          <w:bCs/>
        </w:rPr>
        <w:commentReference w:id="1"/>
      </w:r>
    </w:p>
    <w:p w14:paraId="2F9B51BC" w14:textId="77777777" w:rsidR="00DC486E" w:rsidRDefault="00DC486E" w:rsidP="0088148A">
      <w:pPr>
        <w:spacing w:before="240" w:after="0" w:line="480" w:lineRule="auto"/>
        <w:ind w:firstLine="720"/>
        <w:rPr>
          <w:rFonts w:ascii="Times New Roman" w:eastAsia="Times New Roman" w:hAnsi="Times New Roman" w:cs="Times New Roman"/>
          <w:color w:val="000000"/>
          <w:sz w:val="24"/>
          <w:szCs w:val="24"/>
        </w:rPr>
      </w:pPr>
      <w:commentRangeStart w:id="2"/>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(Díaz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risks, or Anthropocene risk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(Keys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49B5ED4" w14:textId="77777777" w:rsidR="00DC486E" w:rsidRDefault="00DC486E" w:rsidP="0088148A">
      <w:pPr>
        <w:spacing w:before="240" w:after="0" w:line="480" w:lineRule="auto"/>
        <w:rPr>
          <w:rFonts w:ascii="Times New Roman" w:eastAsia="Times New Roman" w:hAnsi="Times New Roman" w:cs="Times New Roman"/>
          <w:sz w:val="24"/>
          <w:szCs w:val="24"/>
        </w:rPr>
      </w:pPr>
      <w:bookmarkStart w:id="3" w:name="_heading=h.gjdgxs" w:colFirst="0" w:colLast="0"/>
      <w:bookmarkEnd w:id="3"/>
    </w:p>
    <w:sdt>
      <w:sdtPr>
        <w:tag w:val="goog_rdk_1"/>
        <w:id w:val="-143594864"/>
      </w:sdtPr>
      <w:sdtEndPr/>
      <w:sdtContent>
        <w:p w14:paraId="0791DA70" w14:textId="77777777" w:rsidR="00DC486E" w:rsidRDefault="00DC486E" w:rsidP="0088148A">
          <w:pPr>
            <w:spacing w:before="240" w:after="0" w:line="480" w:lineRule="auto"/>
            <w:rPr>
              <w:ins w:id="4" w:author="Rachel Buxton" w:date="2019-11-14T13:18:00Z"/>
              <w:rFonts w:ascii="Arial" w:eastAsia="Arial" w:hAnsi="Arial" w:cs="Arial"/>
              <w:color w:val="000000"/>
              <w:sz w:val="24"/>
              <w:szCs w:val="24"/>
            </w:rPr>
          </w:pPr>
          <w:r>
            <w:rPr>
              <w:rFonts w:ascii="Arial" w:eastAsia="Arial" w:hAnsi="Arial" w:cs="Arial"/>
              <w:color w:val="000000"/>
              <w:sz w:val="24"/>
              <w:szCs w:val="24"/>
            </w:rPr>
            <w:t>In the context of rapid human caused change, deciding where to invest in conservation is convoluted</w:t>
          </w:r>
          <w:sdt>
            <w:sdtPr>
              <w:tag w:val="goog_rdk_0"/>
              <w:id w:val="-1574494261"/>
            </w:sdtPr>
            <w:sdtEndPr/>
            <w:sdtContent>
              <w:ins w:id="5" w:author="Rachel Buxton" w:date="2019-11-14T13:18:00Z">
                <w:r>
                  <w:rPr>
                    <w:rFonts w:ascii="Arial" w:eastAsia="Arial" w:hAnsi="Arial" w:cs="Arial"/>
                    <w:color w:val="000000"/>
                    <w:sz w:val="24"/>
                    <w:szCs w:val="24"/>
                  </w:rPr>
                  <w:t>.   To prioritize conservation investments, generally the most cost-effective actions are weighed against the biodiversity benefits. However, both cost and benefit will look much different in the future, making investing without any consideration of future conditions risky.</w:t>
                </w:r>
              </w:ins>
            </w:sdtContent>
          </w:sdt>
        </w:p>
      </w:sdtContent>
    </w:sdt>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Need to make sure to maximize return on investment</w:t>
      </w:r>
      <w:sdt>
        <w:sdtPr>
          <w:tag w:val="goog_rdk_2"/>
          <w:id w:val="112489363"/>
        </w:sdtPr>
        <w:sdtEndPr/>
        <w:sdtContent>
          <w:ins w:id="6" w:author="Rachel Buxton" w:date="2019-11-14T13:07:00Z">
            <w:r>
              <w:rPr>
                <w:rFonts w:ascii="Arial" w:eastAsia="Arial" w:hAnsi="Arial" w:cs="Arial"/>
                <w:color w:val="000000"/>
                <w:sz w:val="24"/>
                <w:szCs w:val="24"/>
              </w:rPr>
              <w:t xml:space="preserve"> – investing in conservation may not make sense because in X years it will be gone.</w:t>
            </w:r>
          </w:ins>
        </w:sdtContent>
      </w:sdt>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EndPr/>
      <w:sdtContent>
        <w:p w14:paraId="7DA8C876" w14:textId="77777777" w:rsidR="00DC486E" w:rsidRDefault="009A3DEF" w:rsidP="0088148A">
          <w:pPr>
            <w:spacing w:after="0" w:line="480" w:lineRule="auto"/>
            <w:rPr>
              <w:ins w:id="7" w:author="Rachel Buxton" w:date="2019-11-14T13:06:00Z"/>
              <w:rFonts w:ascii="Times New Roman" w:eastAsia="Times New Roman" w:hAnsi="Times New Roman" w:cs="Times New Roman"/>
              <w:color w:val="000000"/>
              <w:sz w:val="24"/>
              <w:szCs w:val="24"/>
            </w:rPr>
          </w:pPr>
          <w:sdt>
            <w:sdtPr>
              <w:tag w:val="goog_rdk_4"/>
              <w:id w:val="674537160"/>
            </w:sdtPr>
            <w:sdtEndPr/>
            <w:sdtContent>
              <w:ins w:id="8"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EndPr/>
      <w:sdtContent>
        <w:p w14:paraId="4F1F6053" w14:textId="77777777" w:rsidR="00DC486E" w:rsidRDefault="009A3DEF" w:rsidP="0088148A">
          <w:pPr>
            <w:spacing w:after="0" w:line="480" w:lineRule="auto"/>
            <w:rPr>
              <w:ins w:id="9" w:author="Rachel Buxton" w:date="2019-11-14T13:06:00Z"/>
              <w:rFonts w:ascii="Times New Roman" w:eastAsia="Times New Roman" w:hAnsi="Times New Roman" w:cs="Times New Roman"/>
              <w:color w:val="000000"/>
              <w:sz w:val="24"/>
              <w:szCs w:val="24"/>
            </w:rPr>
          </w:pPr>
          <w:sdt>
            <w:sdtPr>
              <w:tag w:val="goog_rdk_6"/>
              <w:id w:val="-943459394"/>
            </w:sdtPr>
            <w:sdtEndPr/>
            <w:sdtContent/>
          </w:sdt>
        </w:p>
      </w:sdtContent>
    </w:sdt>
    <w:sdt>
      <w:sdtPr>
        <w:tag w:val="goog_rdk_11"/>
        <w:id w:val="1857074523"/>
      </w:sdtPr>
      <w:sdtEndPr/>
      <w:sdtContent>
        <w:p w14:paraId="01BF1F5B" w14:textId="77777777" w:rsidR="00DC486E" w:rsidRDefault="009A3DEF" w:rsidP="0088148A">
          <w:pPr>
            <w:spacing w:after="0" w:line="480" w:lineRule="auto"/>
            <w:rPr>
              <w:ins w:id="10" w:author="Rachel Buxton" w:date="2019-11-27T14:59:00Z"/>
              <w:rFonts w:ascii="Times New Roman" w:eastAsia="Times New Roman" w:hAnsi="Times New Roman" w:cs="Times New Roman"/>
              <w:sz w:val="24"/>
              <w:szCs w:val="24"/>
            </w:rPr>
          </w:pPr>
          <w:sdt>
            <w:sdtPr>
              <w:tag w:val="goog_rdk_8"/>
              <w:id w:val="918060269"/>
            </w:sdtPr>
            <w:sdtEndPr/>
            <w:sdtContent>
              <w:ins w:id="11" w:author="Rachel Buxton" w:date="2019-11-14T13:06:00Z">
                <w:r w:rsidR="00DC486E">
                  <w:rPr>
                    <w:rFonts w:ascii="Times New Roman" w:eastAsia="Times New Roman" w:hAnsi="Times New Roman" w:cs="Times New Roman"/>
                    <w:color w:val="000000"/>
                    <w:sz w:val="24"/>
                    <w:szCs w:val="24"/>
                  </w:rPr>
                  <w:t>Framework to account for risk of change</w:t>
                </w:r>
              </w:ins>
            </w:sdtContent>
          </w:sdt>
          <w:sdt>
            <w:sdtPr>
              <w:tag w:val="goog_rdk_9"/>
              <w:id w:val="-465886541"/>
            </w:sdtPr>
            <w:sdtEndPr/>
            <w:sdtContent>
              <w:del w:id="12" w:author="Rachel Buxton" w:date="2019-11-14T13:06:00Z">
                <w:r w:rsidR="00DC486E">
                  <w:rPr>
                    <w:rFonts w:ascii="Times New Roman" w:eastAsia="Times New Roman" w:hAnsi="Times New Roman" w:cs="Times New Roman"/>
                    <w:color w:val="000000"/>
                    <w:sz w:val="24"/>
                    <w:szCs w:val="24"/>
                  </w:rPr>
                  <w:br/>
                </w:r>
              </w:del>
            </w:sdtContent>
          </w:sdt>
          <w:sdt>
            <w:sdtPr>
              <w:tag w:val="goog_rdk_10"/>
              <w:id w:val="-1929183124"/>
            </w:sdtPr>
            <w:sdtEndPr/>
            <w:sdtContent/>
          </w:sdt>
        </w:p>
      </w:sdtContent>
    </w:sdt>
    <w:p w14:paraId="1C229950" w14:textId="77777777" w:rsidR="00DC486E" w:rsidRDefault="009A3DEF" w:rsidP="0088148A">
      <w:pPr>
        <w:spacing w:after="0" w:line="480" w:lineRule="auto"/>
        <w:rPr>
          <w:rFonts w:ascii="Times New Roman" w:eastAsia="Times New Roman" w:hAnsi="Times New Roman" w:cs="Times New Roman"/>
          <w:sz w:val="24"/>
          <w:szCs w:val="24"/>
        </w:rPr>
      </w:pPr>
      <w:sdt>
        <w:sdtPr>
          <w:tag w:val="goog_rdk_12"/>
          <w:id w:val="-850101094"/>
        </w:sdtPr>
        <w:sdtEndPr/>
        <w:sdtContent>
          <w:ins w:id="13" w:author="Rachel Buxton" w:date="2019-11-27T14:59:00Z">
            <w:r w:rsidR="00DC486E">
              <w:t>We might aim to set conservation priorities that are robust to risk and uncertainty (</w:t>
            </w:r>
            <w:proofErr w:type="spellStart"/>
            <w:r w:rsidR="00DC486E">
              <w:t>BenHaim</w:t>
            </w:r>
            <w:proofErr w:type="spellEnd"/>
            <w:r w:rsidR="00DC486E">
              <w:t xml:space="preserve"> 2001; Nicholson and </w:t>
            </w:r>
            <w:proofErr w:type="spellStart"/>
            <w:r w:rsidR="00DC486E">
              <w:t>Possingham</w:t>
            </w:r>
            <w:proofErr w:type="spellEnd"/>
            <w:r w:rsidR="00DC486E">
              <w:t xml:space="preserve">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trade-off ) (Game et al. 2008), or prioritize actions that maximize the expected or likely conservation benefits for a fixed budget (Joseph et al. In Press-b). Note that these solutions represent modifications of Equations (1) and (2), respectively.</w:t>
            </w:r>
          </w:ins>
        </w:sdtContent>
      </w:sdt>
      <w:commentRangeEnd w:id="2"/>
      <w:r w:rsidR="00DC486E">
        <w:rPr>
          <w:rStyle w:val="CommentReference"/>
        </w:rPr>
        <w:commentReference w:id="2"/>
      </w:r>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44C56066" w14:textId="77777777" w:rsidR="00D203D9" w:rsidRPr="00D203D9" w:rsidRDefault="00FD4603" w:rsidP="0088148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203D9" w:rsidRPr="00D203D9">
        <w:rPr>
          <w:rFonts w:ascii="Times New Roman" w:hAnsi="Times New Roman" w:cs="Times New Roman"/>
          <w:sz w:val="24"/>
        </w:rPr>
        <w:t xml:space="preserve">Baynham-Herd,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Garcia, R.A., Cabeza, M., Rahbek,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40FEDAF" w14:textId="64D93080" w:rsidR="00357294" w:rsidRDefault="00FD4603" w:rsidP="0088148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57294">
        <w:rPr>
          <w:rFonts w:ascii="Times New Roman" w:hAnsi="Times New Roman" w:cs="Times New Roman"/>
          <w:sz w:val="24"/>
          <w:szCs w:val="24"/>
        </w:rPr>
        <w:br w:type="page"/>
      </w:r>
    </w:p>
    <w:p w14:paraId="2A6388C5" w14:textId="53B86538"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833EB1" w:rsidRPr="004C21A8" w14:paraId="717880B2" w14:textId="77777777" w:rsidTr="00833EB1">
        <w:trPr>
          <w:trHeight w:val="277"/>
        </w:trPr>
        <w:tc>
          <w:tcPr>
            <w:tcW w:w="1391" w:type="dxa"/>
            <w:shd w:val="clear" w:color="auto" w:fill="auto"/>
            <w:noWrap/>
            <w:vAlign w:val="bottom"/>
            <w:hideMark/>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14" w:type="dxa"/>
            <w:shd w:val="clear" w:color="auto" w:fill="auto"/>
            <w:noWrap/>
            <w:vAlign w:val="bottom"/>
            <w:hideMark/>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14" w:type="dxa"/>
            <w:shd w:val="clear" w:color="auto" w:fill="auto"/>
            <w:noWrap/>
            <w:vAlign w:val="bottom"/>
            <w:hideMark/>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14" w:type="dxa"/>
            <w:shd w:val="clear" w:color="auto" w:fill="auto"/>
            <w:noWrap/>
            <w:vAlign w:val="bottom"/>
            <w:hideMark/>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14" w:type="dxa"/>
            <w:shd w:val="clear" w:color="auto" w:fill="auto"/>
            <w:noWrap/>
            <w:vAlign w:val="bottom"/>
            <w:hideMark/>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14" w:type="dxa"/>
            <w:shd w:val="clear" w:color="auto" w:fill="auto"/>
            <w:noWrap/>
            <w:vAlign w:val="bottom"/>
            <w:hideMark/>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14" w:type="dxa"/>
            <w:shd w:val="clear" w:color="auto" w:fill="auto"/>
            <w:noWrap/>
            <w:vAlign w:val="bottom"/>
            <w:hideMark/>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14" w:type="dxa"/>
            <w:shd w:val="clear" w:color="auto" w:fill="auto"/>
            <w:noWrap/>
            <w:vAlign w:val="bottom"/>
            <w:hideMark/>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14" w:type="dxa"/>
            <w:shd w:val="clear" w:color="auto" w:fill="auto"/>
            <w:noWrap/>
            <w:vAlign w:val="bottom"/>
            <w:hideMark/>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rsidTr="00833EB1">
        <w:trPr>
          <w:trHeight w:val="277"/>
        </w:trPr>
        <w:tc>
          <w:tcPr>
            <w:tcW w:w="1391" w:type="dxa"/>
            <w:shd w:val="clear" w:color="auto" w:fill="auto"/>
            <w:noWrap/>
            <w:vAlign w:val="bottom"/>
            <w:hideMark/>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roofErr w:type="spellEnd"/>
          </w:p>
        </w:tc>
        <w:tc>
          <w:tcPr>
            <w:tcW w:w="1114" w:type="dxa"/>
            <w:shd w:val="clear" w:color="auto" w:fill="auto"/>
            <w:noWrap/>
            <w:vAlign w:val="bottom"/>
            <w:hideMark/>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14" w:type="dxa"/>
            <w:shd w:val="clear" w:color="auto" w:fill="auto"/>
            <w:noWrap/>
            <w:vAlign w:val="bottom"/>
            <w:hideMark/>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14" w:type="dxa"/>
            <w:shd w:val="clear" w:color="auto" w:fill="auto"/>
            <w:noWrap/>
            <w:vAlign w:val="bottom"/>
            <w:hideMark/>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14" w:type="dxa"/>
            <w:shd w:val="clear" w:color="auto" w:fill="auto"/>
            <w:noWrap/>
            <w:vAlign w:val="bottom"/>
            <w:hideMark/>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14" w:type="dxa"/>
            <w:shd w:val="clear" w:color="auto" w:fill="auto"/>
            <w:noWrap/>
            <w:vAlign w:val="bottom"/>
            <w:hideMark/>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14" w:type="dxa"/>
            <w:shd w:val="clear" w:color="auto" w:fill="auto"/>
            <w:noWrap/>
            <w:vAlign w:val="bottom"/>
            <w:hideMark/>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14" w:type="dxa"/>
            <w:shd w:val="clear" w:color="auto" w:fill="auto"/>
            <w:noWrap/>
            <w:vAlign w:val="bottom"/>
            <w:hideMark/>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14" w:type="dxa"/>
            <w:shd w:val="clear" w:color="auto" w:fill="auto"/>
            <w:noWrap/>
            <w:vAlign w:val="bottom"/>
            <w:hideMark/>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rsidTr="00833EB1">
        <w:trPr>
          <w:trHeight w:val="277"/>
        </w:trPr>
        <w:tc>
          <w:tcPr>
            <w:tcW w:w="1391" w:type="dxa"/>
            <w:shd w:val="clear" w:color="auto" w:fill="auto"/>
            <w:noWrap/>
            <w:vAlign w:val="bottom"/>
            <w:hideMark/>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r w:rsidRPr="004C21A8">
              <w:rPr>
                <w:rFonts w:ascii="Times New Roman" w:eastAsia="Times New Roman" w:hAnsi="Times New Roman" w:cs="Times New Roman"/>
                <w:color w:val="000000"/>
                <w:sz w:val="24"/>
                <w:szCs w:val="24"/>
                <w:lang w:eastAsia="en-CA"/>
              </w:rPr>
              <w:t>se</w:t>
            </w:r>
            <w:proofErr w:type="spellEnd"/>
          </w:p>
        </w:tc>
        <w:tc>
          <w:tcPr>
            <w:tcW w:w="1114" w:type="dxa"/>
            <w:shd w:val="clear" w:color="auto" w:fill="auto"/>
            <w:noWrap/>
            <w:vAlign w:val="bottom"/>
            <w:hideMark/>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14" w:type="dxa"/>
            <w:shd w:val="clear" w:color="auto" w:fill="auto"/>
            <w:noWrap/>
            <w:vAlign w:val="bottom"/>
            <w:hideMark/>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14" w:type="dxa"/>
            <w:shd w:val="clear" w:color="auto" w:fill="auto"/>
            <w:noWrap/>
            <w:vAlign w:val="bottom"/>
            <w:hideMark/>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14" w:type="dxa"/>
            <w:shd w:val="clear" w:color="auto" w:fill="auto"/>
            <w:noWrap/>
            <w:vAlign w:val="bottom"/>
            <w:hideMark/>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14" w:type="dxa"/>
            <w:shd w:val="clear" w:color="auto" w:fill="auto"/>
            <w:noWrap/>
            <w:vAlign w:val="bottom"/>
            <w:hideMark/>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14" w:type="dxa"/>
            <w:shd w:val="clear" w:color="auto" w:fill="auto"/>
            <w:noWrap/>
            <w:vAlign w:val="bottom"/>
            <w:hideMark/>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14" w:type="dxa"/>
            <w:shd w:val="clear" w:color="auto" w:fill="auto"/>
            <w:noWrap/>
            <w:vAlign w:val="bottom"/>
            <w:hideMark/>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14" w:type="dxa"/>
            <w:shd w:val="clear" w:color="auto" w:fill="auto"/>
            <w:noWrap/>
            <w:vAlign w:val="bottom"/>
            <w:hideMark/>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w:t>
      </w:r>
      <w:commentRangeStart w:id="14"/>
      <w:r w:rsidR="001B4364" w:rsidRPr="00961AEA">
        <w:rPr>
          <w:rFonts w:ascii="Times New Roman" w:hAnsi="Times New Roman" w:cs="Times New Roman"/>
          <w:b/>
          <w:bCs/>
          <w:sz w:val="24"/>
          <w:szCs w:val="24"/>
        </w:rPr>
        <w:t>figures</w:t>
      </w:r>
      <w:commentRangeEnd w:id="14"/>
      <w:r w:rsidR="00814C65">
        <w:rPr>
          <w:rStyle w:val="CommentReference"/>
        </w:rPr>
        <w:commentReference w:id="14"/>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r w:rsidRPr="00516BD0">
        <w:rPr>
          <w:rFonts w:ascii="Times New Roman" w:hAnsi="Times New Roman" w:cs="Times New Roman"/>
          <w:b/>
          <w:bCs/>
          <w:sz w:val="24"/>
          <w:szCs w:val="24"/>
        </w:rPr>
        <w:lastRenderedPageBreak/>
        <w:t>Methods</w:t>
      </w:r>
    </w:p>
    <w:p w14:paraId="2A2B64AD" w14:textId="3CDD5001" w:rsidR="005238D0" w:rsidRDefault="005238D0" w:rsidP="0088148A">
      <w:pPr>
        <w:pStyle w:val="xmsolistparagraph"/>
        <w:spacing w:before="0"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74623D91"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9"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0"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(Pouzols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(Le Saout et al. 2013)</w:t>
      </w:r>
      <w:r w:rsidRPr="00FC3DD7">
        <w:rPr>
          <w:rFonts w:cs="Times New Roman"/>
        </w:rPr>
        <w:fldChar w:fldCharType="end"/>
      </w:r>
      <w:r>
        <w:rPr>
          <w:rFonts w:cs="Times New Roman"/>
        </w:rPr>
        <w:t xml:space="preserve">; thus, we limited our analyses to </w:t>
      </w:r>
      <w:commentRangeStart w:id="15"/>
      <w:r>
        <w:rPr>
          <w:rFonts w:cs="Times New Roman"/>
        </w:rPr>
        <w:t>vertebrate species</w:t>
      </w:r>
      <w:commentRangeEnd w:id="15"/>
      <w:r w:rsidR="00A0478C">
        <w:rPr>
          <w:rStyle w:val="CommentReference"/>
          <w:rFonts w:asciiTheme="minorHAnsi" w:eastAsiaTheme="minorHAnsi" w:hAnsiTheme="minorHAnsi" w:cstheme="minorBidi"/>
          <w:color w:val="auto"/>
          <w:lang w:val="en-CA" w:eastAsia="en-US"/>
        </w:rPr>
        <w:commentReference w:id="15"/>
      </w:r>
      <w:r w:rsidRPr="00FC3DD7">
        <w:rPr>
          <w:rFonts w:cs="Times New Roman"/>
          <w:lang w:val="en-CA"/>
        </w:rPr>
        <w:t>.</w:t>
      </w:r>
    </w:p>
    <w:p w14:paraId="2AE9B9A7" w14:textId="35AC20E5"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For each </w:t>
      </w:r>
      <w:del w:id="16" w:author="Raquel" w:date="2020-01-09T08:31:00Z">
        <w:r w:rsidRPr="00FC3DD7" w:rsidDel="00A0478C">
          <w:rPr>
            <w:rFonts w:cs="Times New Roman"/>
            <w:lang w:val="en-CA"/>
          </w:rPr>
          <w:delText xml:space="preserve">species </w:delText>
        </w:r>
      </w:del>
      <w:ins w:id="17" w:author="Raquel" w:date="2020-01-09T08:31:00Z">
        <w:r w:rsidR="00A0478C">
          <w:rPr>
            <w:rFonts w:cs="Times New Roman"/>
            <w:lang w:val="en-CA"/>
          </w:rPr>
          <w:t>taxonomic</w:t>
        </w:r>
        <w:r w:rsidR="00A0478C" w:rsidRPr="00FC3DD7">
          <w:rPr>
            <w:rFonts w:cs="Times New Roman"/>
            <w:lang w:val="en-CA"/>
          </w:rPr>
          <w:t xml:space="preserve"> </w:t>
        </w:r>
      </w:ins>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18" w:name="_Hlk7000483"/>
      <w:r>
        <w:rPr>
          <w:rFonts w:cs="Times New Roman"/>
          <w:lang w:val="en-CA"/>
        </w:rPr>
        <w:t>, thus only focusing on stationary periods of the life cycle of migratory species</w:t>
      </w:r>
      <w:bookmarkEnd w:id="18"/>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19"/>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19"/>
      <w:r w:rsidR="006A29D0">
        <w:rPr>
          <w:rStyle w:val="CommentReference"/>
          <w:rFonts w:asciiTheme="minorHAnsi" w:eastAsiaTheme="minorHAnsi" w:hAnsiTheme="minorHAnsi" w:cstheme="minorBidi"/>
          <w:color w:val="auto"/>
          <w:lang w:val="en-CA" w:eastAsia="en-US"/>
        </w:rPr>
        <w:commentReference w:id="19"/>
      </w:r>
      <w:r w:rsidRPr="00FC3DD7">
        <w:rPr>
          <w:rFonts w:cs="Times New Roman"/>
          <w:lang w:val="en-CA"/>
        </w:rPr>
        <w:t xml:space="preserve">. </w:t>
      </w:r>
    </w:p>
    <w:p w14:paraId="1153015F" w14:textId="77777777" w:rsidR="00417AB4" w:rsidRPr="00CC38D3" w:rsidRDefault="00417AB4" w:rsidP="0088148A">
      <w:pPr>
        <w:pStyle w:val="xmsolistparagraph"/>
        <w:spacing w:before="0"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1CD2D835" w14:textId="18AE454B" w:rsidR="0053094B" w:rsidRPr="00065CFE" w:rsidRDefault="0053094B" w:rsidP="0088148A">
      <w:pPr>
        <w:pStyle w:val="Body"/>
        <w:spacing w:line="480" w:lineRule="auto"/>
        <w:ind w:firstLine="720"/>
        <w:rPr>
          <w:rFonts w:cs="Times New Roman"/>
          <w:i/>
          <w:iCs/>
        </w:rPr>
      </w:pPr>
      <w:r w:rsidRPr="00065CFE">
        <w:rPr>
          <w:rFonts w:cs="Times New Roman"/>
          <w:lang w:val="en-CA"/>
        </w:rPr>
        <w:t>National boundaries were derived from the Global Administrative Areas database (</w:t>
      </w:r>
      <w:hyperlink r:id="rId11"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The data on protected areas was based on the </w:t>
      </w:r>
      <w:r w:rsidR="00191D11">
        <w:rPr>
          <w:rFonts w:cs="Times New Roman"/>
          <w:lang w:val="en-CA"/>
        </w:rPr>
        <w:t xml:space="preserve">November </w:t>
      </w:r>
      <w:r w:rsidRPr="00065CFE">
        <w:rPr>
          <w:rFonts w:cs="Times New Roman"/>
          <w:lang w:val="en-CA"/>
        </w:rPr>
        <w:t>201</w:t>
      </w:r>
      <w:r w:rsidR="00191D11">
        <w:rPr>
          <w:rFonts w:cs="Times New Roman"/>
          <w:lang w:val="en-CA"/>
        </w:rPr>
        <w:t>9</w:t>
      </w:r>
      <w:r w:rsidRPr="00065CFE">
        <w:rPr>
          <w:rFonts w:cs="Times New Roman"/>
          <w:lang w:val="en-CA"/>
        </w:rPr>
        <w:t xml:space="preserve"> release of the World Database on Protected Areas (WDPA,</w:t>
      </w:r>
      <w:r w:rsidRPr="00065CFE">
        <w:rPr>
          <w:rFonts w:cs="Times New Roman"/>
        </w:rPr>
        <w:t xml:space="preserve"> </w:t>
      </w:r>
      <w:hyperlink r:id="rId12" w:history="1">
        <w:r w:rsidR="008D024C" w:rsidRPr="005B5D1F">
          <w:rPr>
            <w:rStyle w:val="Hyperlink"/>
            <w:rFonts w:cs="Times New Roman"/>
            <w:lang w:val="en-CA"/>
          </w:rPr>
          <w:t>https://www.protectedplanet.net</w:t>
        </w:r>
      </w:hyperlink>
      <w:r w:rsidRPr="00065CFE">
        <w:rPr>
          <w:rFonts w:cs="Times New Roman"/>
          <w:lang w:val="en-CA"/>
        </w:rPr>
        <w:t xml:space="preserve">). </w:t>
      </w:r>
      <w:r w:rsidR="00C55540">
        <w:rPr>
          <w:rFonts w:cs="Times New Roman"/>
          <w:lang w:val="en-CA"/>
        </w:rPr>
        <w:t xml:space="preserve">We processed the WDPA </w:t>
      </w:r>
      <w:r w:rsidRPr="00065CFE">
        <w:rPr>
          <w:rFonts w:cs="Times New Roman"/>
        </w:rPr>
        <w:t xml:space="preserve">database </w:t>
      </w:r>
      <w:commentRangeStart w:id="20"/>
      <w:r w:rsidRPr="00065CFE">
        <w:rPr>
          <w:rFonts w:cs="Times New Roman"/>
        </w:rPr>
        <w:t xml:space="preserve">by selecting only areas belonging to IUCN protected area categories I–VI and having as status ‘designated’. </w:t>
      </w:r>
      <w:commentRangeEnd w:id="20"/>
      <w:r w:rsidR="00C55540">
        <w:rPr>
          <w:rStyle w:val="CommentReference"/>
          <w:rFonts w:asciiTheme="minorHAnsi" w:eastAsiaTheme="minorHAnsi" w:hAnsiTheme="minorHAnsi" w:cstheme="minorBidi"/>
          <w:color w:val="auto"/>
          <w:lang w:val="en-CA" w:eastAsia="en-US"/>
        </w:rPr>
        <w:commentReference w:id="20"/>
      </w: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21"/>
      <w:r>
        <w:rPr>
          <w:rFonts w:ascii="Times New Roman" w:hAnsi="Times New Roman" w:cs="Times New Roman"/>
          <w:i/>
          <w:iCs/>
          <w:sz w:val="24"/>
          <w:szCs w:val="24"/>
        </w:rPr>
        <w:t>Socioeconomic risk</w:t>
      </w:r>
      <w:commentRangeEnd w:id="21"/>
      <w:r w:rsidR="008B6FA5">
        <w:rPr>
          <w:rStyle w:val="CommentReference"/>
        </w:rPr>
        <w:commentReference w:id="21"/>
      </w:r>
    </w:p>
    <w:p w14:paraId="5FCB11EE" w14:textId="6640C2D6" w:rsidR="00A0557E" w:rsidRDefault="009B70B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rPr>
          <w:rFonts w:ascii="Times New Roman" w:hAnsi="Times New Roman" w:cs="Times New Roman"/>
          <w:i/>
          <w:iCs/>
          <w:sz w:val="24"/>
          <w:szCs w:val="24"/>
        </w:rPr>
        <w:fldChar w:fldCharType="separate"/>
      </w:r>
      <w:r w:rsidRPr="009B70B2">
        <w:rPr>
          <w:rFonts w:ascii="Times New Roman" w:hAnsi="Times New Roman" w:cs="Times New Roman"/>
          <w:sz w:val="24"/>
        </w:rPr>
        <w:t>(Baynham-Herd et al. 2018)</w:t>
      </w:r>
      <w:r>
        <w:rPr>
          <w:rFonts w:ascii="Times New Roman" w:hAnsi="Times New Roman" w:cs="Times New Roman"/>
          <w:i/>
          <w:iCs/>
          <w:sz w:val="24"/>
          <w:szCs w:val="24"/>
        </w:rPr>
        <w:fldChar w:fldCharType="end"/>
      </w:r>
    </w:p>
    <w:p w14:paraId="11A209C9" w14:textId="7CD23A31" w:rsidR="00DD2BD4" w:rsidRDefault="009A3DEF" w:rsidP="0088148A">
      <w:pPr>
        <w:spacing w:line="480" w:lineRule="auto"/>
        <w:rPr>
          <w:rStyle w:val="Hyperlink"/>
        </w:rPr>
      </w:pPr>
      <w:hyperlink r:id="rId13" w:history="1">
        <w:r w:rsidR="004013F1">
          <w:rPr>
            <w:rStyle w:val="Hyperlink"/>
          </w:rPr>
          <w:t>https://datacatalog.worldbank.org/dataset/worldwide-governance-indicators</w:t>
        </w:r>
      </w:hyperlink>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r the year 2000 (</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w:t>
      </w:r>
      <w:commentRangeStart w:id="22"/>
      <w:r w:rsidRPr="008C2AA1">
        <w:rPr>
          <w:rFonts w:ascii="Times New Roman" w:hAnsi="Times New Roman" w:cs="Times New Roman"/>
          <w:sz w:val="24"/>
          <w:szCs w:val="24"/>
        </w:rPr>
        <w:t xml:space="preserve">focal areas for the individual targets and areas of </w:t>
      </w:r>
      <w:r>
        <w:rPr>
          <w:rFonts w:ascii="Times New Roman" w:hAnsi="Times New Roman" w:cs="Times New Roman"/>
          <w:sz w:val="24"/>
          <w:szCs w:val="24"/>
        </w:rPr>
        <w:t>overlap</w:t>
      </w:r>
      <w:commentRangeEnd w:id="22"/>
      <w:r w:rsidR="00A0478C">
        <w:rPr>
          <w:rStyle w:val="CommentReference"/>
        </w:rPr>
        <w:commentReference w:id="22"/>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w:t>
      </w:r>
      <w:r w:rsidRPr="008C2AA1">
        <w:rPr>
          <w:rFonts w:ascii="Times New Roman" w:hAnsi="Times New Roman" w:cs="Times New Roman"/>
          <w:sz w:val="24"/>
          <w:szCs w:val="24"/>
        </w:rPr>
        <w:lastRenderedPageBreak/>
        <w:t xml:space="preserve">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we aggregated these into six categories for further analysis: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w:t>
      </w:r>
      <w:commentRangeStart w:id="23"/>
      <w:r w:rsidRPr="008C2AA1">
        <w:rPr>
          <w:rFonts w:ascii="Times New Roman" w:hAnsi="Times New Roman" w:cs="Times New Roman"/>
          <w:sz w:val="24"/>
          <w:szCs w:val="24"/>
        </w:rPr>
        <w:t>secondary habitat types including mosaic forest-agriculture and peri-urban landscapes</w:t>
      </w:r>
      <w:commentRangeEnd w:id="23"/>
      <w:r w:rsidR="00A0478C">
        <w:rPr>
          <w:rStyle w:val="CommentReference"/>
        </w:rPr>
        <w:commentReference w:id="23"/>
      </w:r>
      <w:r w:rsidRPr="008C2AA1">
        <w:rPr>
          <w:rFonts w:ascii="Times New Roman" w:hAnsi="Times New Roman" w:cs="Times New Roman"/>
          <w:sz w:val="24"/>
          <w:szCs w:val="24"/>
        </w:rPr>
        <w:t xml:space="preserve">. Open cropland, </w:t>
      </w:r>
      <w:commentRangeStart w:id="24"/>
      <w:r w:rsidRPr="008C2AA1">
        <w:rPr>
          <w:rFonts w:ascii="Times New Roman" w:hAnsi="Times New Roman" w:cs="Times New Roman"/>
          <w:sz w:val="24"/>
          <w:szCs w:val="24"/>
        </w:rPr>
        <w:t xml:space="preserve">grassland </w:t>
      </w:r>
      <w:commentRangeEnd w:id="24"/>
      <w:r w:rsidR="000829C2">
        <w:rPr>
          <w:rStyle w:val="CommentReference"/>
        </w:rPr>
        <w:commentReference w:id="24"/>
      </w:r>
      <w:r w:rsidRPr="008C2AA1">
        <w:rPr>
          <w:rFonts w:ascii="Times New Roman" w:hAnsi="Times New Roman" w:cs="Times New Roman"/>
          <w:sz w:val="24"/>
          <w:szCs w:val="24"/>
        </w:rPr>
        <w:t>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0B35A076" w:rsidR="00150A5D" w:rsidRPr="00A02D6F" w:rsidRDefault="00150A5D" w:rsidP="0088148A">
      <w:pPr>
        <w:pStyle w:val="Default"/>
        <w:spacing w:line="480" w:lineRule="auto"/>
        <w:rPr>
          <w:rFonts w:ascii="Times New Roman" w:hAnsi="Times New Roman" w:cs="Times New Roman"/>
          <w:color w:val="auto"/>
          <w:lang w:val="en-CA"/>
        </w:rPr>
      </w:pPr>
      <w:r w:rsidRPr="007827C3">
        <w:rPr>
          <w:rFonts w:ascii="Times New Roman" w:hAnsi="Times New Roman" w:cs="Times New Roman"/>
          <w:lang w:val="en-CA"/>
        </w:rPr>
        <w:tab/>
      </w:r>
      <w:r w:rsidRPr="007827C3">
        <w:rPr>
          <w:rFonts w:ascii="Times New Roman" w:hAnsi="Times New Roman" w:cs="Times New Roman"/>
          <w:color w:val="auto"/>
          <w:lang w:val="en-CA"/>
        </w:rPr>
        <w:t xml:space="preserve">We used the </w:t>
      </w:r>
      <w:proofErr w:type="spellStart"/>
      <w:r w:rsidRPr="007827C3">
        <w:rPr>
          <w:rFonts w:ascii="Times New Roman" w:hAnsi="Times New Roman" w:cs="Times New Roman"/>
          <w:color w:val="auto"/>
          <w:lang w:val="en-CA"/>
        </w:rPr>
        <w:t>CLUMondo</w:t>
      </w:r>
      <w:proofErr w:type="spellEnd"/>
      <w:r w:rsidRPr="008C2AA1">
        <w:rPr>
          <w:rFonts w:ascii="Times New Roman" w:hAnsi="Times New Roman" w:cs="Times New Roman"/>
          <w:color w:val="auto"/>
          <w:lang w:val="en-CA"/>
        </w:rPr>
        <w:t xml:space="preserve"> model to simulate land system change for three shared socioeconomic pathway (SSP) scenarios</w:t>
      </w:r>
      <w:r>
        <w:rPr>
          <w:rFonts w:ascii="Times New Roman" w:hAnsi="Times New Roman" w:cs="Times New Roman"/>
          <w:color w:val="auto"/>
          <w:lang w:val="en-CA"/>
        </w:rPr>
        <w:t>, which allow us to compare the change in land cover between 2000 and 2050 for each scenario</w:t>
      </w:r>
      <w:r w:rsidRPr="008C2AA1">
        <w:rPr>
          <w:rFonts w:ascii="Times New Roman" w:hAnsi="Times New Roman" w:cs="Times New Roman"/>
          <w:color w:val="auto"/>
          <w:lang w:val="en-CA"/>
        </w:rPr>
        <w:t>. In implementing the three SSP scenarios, model settings are according to the SSP narratives (O’Neill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2014) while demand for agricultural commodities and livestock are derived from assessments with the integrated assessment model IMAGE (</w:t>
      </w:r>
      <w:bookmarkStart w:id="25" w:name="bbib0265"/>
      <w:proofErr w:type="spellStart"/>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instrText xml:space="preserve"> HYPERLINK "https://www-sciencedirect-com.vu-nl.idm.oclc.org/science/article/pii/S0959378017311718" \l "bib0265" </w: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t>Stehfest</w:t>
      </w:r>
      <w:proofErr w:type="spellEnd"/>
      <w:r w:rsidRPr="008C2AA1">
        <w:rPr>
          <w:rFonts w:ascii="Times New Roman" w:hAnsi="Times New Roman" w:cs="Times New Roman"/>
          <w:color w:val="auto"/>
          <w:lang w:val="en-CA"/>
        </w:rPr>
        <w:t xml:space="preserve"> et al., 2014</w:t>
      </w:r>
      <w:r w:rsidRPr="008C2AA1">
        <w:rPr>
          <w:rFonts w:ascii="Times New Roman" w:hAnsi="Times New Roman" w:cs="Times New Roman"/>
          <w:color w:val="auto"/>
          <w:lang w:val="en-CA"/>
        </w:rPr>
        <w:fldChar w:fldCharType="end"/>
      </w:r>
      <w:bookmarkEnd w:id="25"/>
      <w:r w:rsidRPr="008C2AA1">
        <w:rPr>
          <w:rFonts w:ascii="Times New Roman" w:hAnsi="Times New Roman" w:cs="Times New Roman"/>
          <w:color w:val="auto"/>
          <w:lang w:val="en-CA"/>
        </w:rPr>
        <w:t xml:space="preserve">) at the level of </w:t>
      </w:r>
      <w:commentRangeStart w:id="26"/>
      <w:r w:rsidRPr="008C2AA1">
        <w:rPr>
          <w:rFonts w:ascii="Times New Roman" w:hAnsi="Times New Roman" w:cs="Times New Roman"/>
          <w:color w:val="auto"/>
          <w:lang w:val="en-CA"/>
        </w:rPr>
        <w:t xml:space="preserve">world </w:t>
      </w:r>
      <w:r w:rsidRPr="00A02D6F">
        <w:rPr>
          <w:rFonts w:ascii="Times New Roman" w:hAnsi="Times New Roman" w:cs="Times New Roman"/>
          <w:color w:val="auto"/>
          <w:lang w:val="en-CA"/>
        </w:rPr>
        <w:t>regions</w:t>
      </w:r>
      <w:commentRangeEnd w:id="26"/>
      <w:r w:rsidR="002C5275">
        <w:rPr>
          <w:rStyle w:val="CommentReference"/>
          <w:rFonts w:asciiTheme="minorHAnsi" w:hAnsiTheme="minorHAnsi" w:cstheme="minorBidi"/>
          <w:color w:val="auto"/>
          <w:lang w:val="en-CA"/>
        </w:rPr>
        <w:commentReference w:id="26"/>
      </w:r>
      <w:r w:rsidRPr="00A02D6F">
        <w:rPr>
          <w:rFonts w:ascii="Times New Roman" w:hAnsi="Times New Roman" w:cs="Times New Roman"/>
          <w:color w:val="auto"/>
          <w:lang w:val="en-CA"/>
        </w:rPr>
        <w:t xml:space="preserve">. Climate change is taken into account by </w:t>
      </w:r>
      <w:commentRangeStart w:id="27"/>
      <w:r w:rsidRPr="00A02D6F">
        <w:rPr>
          <w:rFonts w:ascii="Times New Roman" w:hAnsi="Times New Roman" w:cs="Times New Roman"/>
          <w:color w:val="auto"/>
          <w:lang w:val="en-CA"/>
        </w:rPr>
        <w:t>incorporating change in temperat</w:t>
      </w:r>
      <w:ins w:id="28" w:author="Raquel" w:date="2020-01-09T09:00:00Z">
        <w:r w:rsidR="00BD0C56">
          <w:rPr>
            <w:rFonts w:ascii="Times New Roman" w:hAnsi="Times New Roman" w:cs="Times New Roman"/>
            <w:color w:val="auto"/>
            <w:lang w:val="en-CA"/>
          </w:rPr>
          <w:t>ur</w:t>
        </w:r>
      </w:ins>
      <w:r w:rsidRPr="00A02D6F">
        <w:rPr>
          <w:rFonts w:ascii="Times New Roman" w:hAnsi="Times New Roman" w:cs="Times New Roman"/>
          <w:color w:val="auto"/>
          <w:lang w:val="en-CA"/>
        </w:rPr>
        <w:t>e and precipitation drivers and in suitability for cropland conversion</w:t>
      </w:r>
      <w:commentRangeEnd w:id="27"/>
      <w:r w:rsidR="00BD0C56">
        <w:rPr>
          <w:rStyle w:val="CommentReference"/>
          <w:rFonts w:asciiTheme="minorHAnsi" w:hAnsiTheme="minorHAnsi" w:cstheme="minorBidi"/>
          <w:color w:val="auto"/>
          <w:lang w:val="en-CA"/>
        </w:rPr>
        <w:commentReference w:id="27"/>
      </w:r>
      <w:r w:rsidRPr="00A02D6F">
        <w:rPr>
          <w:rFonts w:ascii="Times New Roman" w:hAnsi="Times New Roman" w:cs="Times New Roman"/>
          <w:color w:val="auto"/>
          <w:lang w:val="en-CA"/>
        </w:rPr>
        <w:t xml:space="preserve">. Data used to determine the influence of climate change in </w:t>
      </w:r>
      <w:proofErr w:type="spellStart"/>
      <w:r w:rsidRPr="00A02D6F">
        <w:rPr>
          <w:rFonts w:ascii="Times New Roman" w:hAnsi="Times New Roman" w:cs="Times New Roman"/>
          <w:color w:val="auto"/>
          <w:lang w:val="en-CA"/>
        </w:rPr>
        <w:t>CLUMondo</w:t>
      </w:r>
      <w:proofErr w:type="spellEnd"/>
      <w:r w:rsidRPr="00A02D6F">
        <w:rPr>
          <w:rFonts w:ascii="Times New Roman" w:hAnsi="Times New Roman" w:cs="Times New Roman"/>
          <w:color w:val="auto"/>
          <w:lang w:val="en-CA"/>
        </w:rPr>
        <w:t xml:space="preserve"> was obtained from the </w:t>
      </w:r>
      <w:proofErr w:type="spellStart"/>
      <w:r w:rsidRPr="00A02D6F">
        <w:rPr>
          <w:rFonts w:ascii="Times New Roman" w:hAnsi="Times New Roman" w:cs="Times New Roman"/>
          <w:color w:val="auto"/>
          <w:lang w:val="en-CA"/>
        </w:rPr>
        <w:t>Worldclim</w:t>
      </w:r>
      <w:proofErr w:type="spellEnd"/>
      <w:r w:rsidRPr="00A02D6F">
        <w:rPr>
          <w:rFonts w:ascii="Times New Roman" w:hAnsi="Times New Roman" w:cs="Times New Roman"/>
          <w:color w:val="auto"/>
          <w:lang w:val="en-CA"/>
        </w:rPr>
        <w:t xml:space="preserve"> database </w:t>
      </w:r>
      <w:r>
        <w:rPr>
          <w:rFonts w:ascii="Times New Roman" w:hAnsi="Times New Roman" w:cs="Times New Roman"/>
          <w:color w:val="auto"/>
          <w:lang w:val="en-CA"/>
        </w:rPr>
        <w:t>(</w:t>
      </w:r>
      <w:proofErr w:type="spellStart"/>
      <w:r>
        <w:rPr>
          <w:rFonts w:ascii="Times New Roman" w:hAnsi="Times New Roman" w:cs="Times New Roman"/>
          <w:color w:val="auto"/>
          <w:lang w:val="en-CA"/>
        </w:rPr>
        <w:t>Hijmans</w:t>
      </w:r>
      <w:proofErr w:type="spellEnd"/>
      <w:r>
        <w:rPr>
          <w:rFonts w:ascii="Times New Roman" w:hAnsi="Times New Roman" w:cs="Times New Roman"/>
          <w:color w:val="auto"/>
          <w:lang w:val="en-CA"/>
        </w:rPr>
        <w:t xml:space="preserve"> et al. 2005) </w:t>
      </w:r>
      <w:r w:rsidRPr="00A02D6F">
        <w:rPr>
          <w:rFonts w:ascii="Times New Roman" w:hAnsi="Times New Roman" w:cs="Times New Roman"/>
          <w:color w:val="auto"/>
          <w:lang w:val="en-CA"/>
        </w:rPr>
        <w:t xml:space="preserve">and the FAO’s database on Global </w:t>
      </w:r>
      <w:proofErr w:type="spellStart"/>
      <w:r w:rsidRPr="00A02D6F">
        <w:rPr>
          <w:rFonts w:ascii="Times New Roman" w:hAnsi="Times New Roman" w:cs="Times New Roman"/>
          <w:color w:val="auto"/>
          <w:lang w:val="en-CA"/>
        </w:rPr>
        <w:t>Agro</w:t>
      </w:r>
      <w:proofErr w:type="spellEnd"/>
      <w:r w:rsidRPr="00A02D6F">
        <w:rPr>
          <w:rFonts w:ascii="Times New Roman" w:hAnsi="Times New Roman" w:cs="Times New Roman"/>
          <w:color w:val="auto"/>
          <w:lang w:val="en-CA"/>
        </w:rPr>
        <w:t>-Ecological Zones</w:t>
      </w:r>
      <w:r>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s="Times New Roman"/>
          <w:color w:val="auto"/>
          <w:lang w:val="en-CA"/>
        </w:rPr>
        <w:t>)</w:t>
      </w:r>
      <w:r w:rsidRPr="00A02D6F">
        <w:rPr>
          <w:rFonts w:ascii="Times New Roman" w:hAnsi="Times New Roman" w:cs="Times New Roman"/>
          <w:color w:val="auto"/>
          <w:lang w:val="en-CA"/>
        </w:rPr>
        <w:t>.</w:t>
      </w:r>
      <w:r>
        <w:rPr>
          <w:rFonts w:ascii="Times New Roman" w:hAnsi="Times New Roman" w:cs="Times New Roman"/>
          <w:color w:val="auto"/>
          <w:lang w:val="en-CA"/>
        </w:rPr>
        <w:t xml:space="preserve"> Climate change radiative forcing is projected to be approximately 6W/m</w:t>
      </w:r>
      <w:r w:rsidRPr="00E040D4">
        <w:rPr>
          <w:rFonts w:ascii="Times New Roman" w:hAnsi="Times New Roman" w:cs="Times New Roman"/>
          <w:color w:val="auto"/>
          <w:lang w:val="en-CA"/>
        </w:rPr>
        <w:t>2</w:t>
      </w:r>
      <w:r>
        <w:rPr>
          <w:rFonts w:ascii="Times New Roman" w:hAnsi="Times New Roman" w:cs="Times New Roman"/>
          <w:color w:val="auto"/>
          <w:lang w:val="en-CA"/>
        </w:rPr>
        <w:t xml:space="preserve"> by 2100 for the three SSPs, which, by 2050 is equivalent to the </w:t>
      </w:r>
      <w:r w:rsidRPr="00E040D4">
        <w:rPr>
          <w:rFonts w:ascii="Times New Roman" w:hAnsi="Times New Roman" w:cs="Times New Roman"/>
          <w:color w:val="auto"/>
          <w:lang w:val="en-CA"/>
        </w:rPr>
        <w:t>RCP 4.5 and RCP 6 scenarios, or th</w:t>
      </w:r>
      <w:r>
        <w:rPr>
          <w:rFonts w:ascii="Times New Roman" w:hAnsi="Times New Roman" w:cs="Times New Roman"/>
          <w:color w:val="auto"/>
          <w:lang w:val="en-CA"/>
        </w:rPr>
        <w:t>e SRES B1 scenario (IPCC</w:t>
      </w:r>
      <w:r w:rsidRPr="00E040D4">
        <w:rPr>
          <w:rFonts w:ascii="Times New Roman" w:hAnsi="Times New Roman" w:cs="Times New Roman"/>
          <w:color w:val="auto"/>
          <w:lang w:val="en-CA"/>
        </w:rPr>
        <w:t xml:space="preserve"> 2014). </w:t>
      </w:r>
    </w:p>
    <w:p w14:paraId="2454FB30" w14:textId="77777777" w:rsidR="00150A5D" w:rsidRPr="008C2AA1" w:rsidRDefault="00150A5D" w:rsidP="0088148A">
      <w:pPr>
        <w:pStyle w:val="Default"/>
        <w:spacing w:line="480" w:lineRule="auto"/>
        <w:ind w:firstLine="720"/>
        <w:rPr>
          <w:rFonts w:ascii="Times New Roman" w:hAnsi="Times New Roman" w:cs="Times New Roman"/>
          <w:color w:val="auto"/>
          <w:lang w:val="en-CA"/>
        </w:rPr>
      </w:pPr>
      <w:r w:rsidRPr="008C2AA1">
        <w:rPr>
          <w:rFonts w:ascii="Times New Roman" w:hAnsi="Times New Roman" w:cs="Times New Roman"/>
          <w:color w:val="auto"/>
          <w:lang w:val="en-CA"/>
        </w:rPr>
        <w:t xml:space="preserve">The Sustainability Scenario (SSP1) and the Regional </w:t>
      </w:r>
      <w:r>
        <w:rPr>
          <w:rFonts w:ascii="Times New Roman" w:hAnsi="Times New Roman" w:cs="Times New Roman"/>
          <w:color w:val="auto"/>
          <w:lang w:val="en-CA"/>
        </w:rPr>
        <w:t>Nationalism</w:t>
      </w:r>
      <w:r w:rsidRPr="008C2AA1">
        <w:rPr>
          <w:rFonts w:ascii="Times New Roman" w:hAnsi="Times New Roman" w:cs="Times New Roman"/>
          <w:color w:val="auto"/>
          <w:lang w:val="en-CA"/>
        </w:rPr>
        <w:t xml:space="preserve"> scenario (SSP3) represent contrasting low and high challenges to mitigation and adaptation, respectively (</w:t>
      </w:r>
      <w:proofErr w:type="spellStart"/>
      <w:r w:rsidRPr="008C2AA1">
        <w:rPr>
          <w:rFonts w:ascii="Times New Roman" w:hAnsi="Times New Roman" w:cs="Times New Roman"/>
          <w:color w:val="auto"/>
          <w:lang w:val="en-CA"/>
        </w:rPr>
        <w:t>Riahi</w:t>
      </w:r>
      <w:proofErr w:type="spellEnd"/>
      <w:r w:rsidRPr="008C2AA1">
        <w:rPr>
          <w:rFonts w:ascii="Times New Roman" w:hAnsi="Times New Roman" w:cs="Times New Roman"/>
          <w:color w:val="auto"/>
          <w:lang w:val="en-CA"/>
        </w:rPr>
        <w:t xml:space="preserve">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w:t>
      </w:r>
      <w:r w:rsidRPr="008C2AA1">
        <w:rPr>
          <w:rFonts w:ascii="Times New Roman" w:hAnsi="Times New Roman" w:cs="Times New Roman"/>
        </w:rPr>
        <w:lastRenderedPageBreak/>
        <w:t>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s="Times New Roman"/>
          <w:color w:val="auto"/>
          <w:lang w:val="en-CA"/>
        </w:rPr>
        <w:t>he intermediate scenario (</w:t>
      </w:r>
      <w:r>
        <w:rPr>
          <w:rFonts w:ascii="Times New Roman" w:hAnsi="Times New Roman" w:cs="Times New Roman"/>
          <w:color w:val="auto"/>
          <w:lang w:val="en-CA"/>
        </w:rPr>
        <w:t>Business-as-</w:t>
      </w:r>
      <w:r w:rsidRPr="008C2AA1">
        <w:rPr>
          <w:rFonts w:ascii="Times New Roman" w:hAnsi="Times New Roman" w:cs="Times New Roman"/>
          <w:color w:val="auto"/>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p>
    <w:p w14:paraId="428E6FDD" w14:textId="77777777" w:rsidR="003F0DC9" w:rsidRDefault="003F0DC9" w:rsidP="0088148A">
      <w:pPr>
        <w:pStyle w:val="Default"/>
        <w:spacing w:line="480" w:lineRule="auto"/>
        <w:rPr>
          <w:rFonts w:ascii="Times New Roman" w:hAnsi="Times New Roman" w:cs="Times New Roman"/>
          <w:color w:val="auto"/>
          <w:lang w:val="en-CA"/>
        </w:rPr>
      </w:pPr>
    </w:p>
    <w:p w14:paraId="6B3519C1" w14:textId="3CAA9924" w:rsidR="00150A5D" w:rsidRDefault="003F0DC9" w:rsidP="0088148A">
      <w:pPr>
        <w:pStyle w:val="Default"/>
        <w:spacing w:line="480" w:lineRule="auto"/>
        <w:rPr>
          <w:rFonts w:ascii="Times New Roman" w:hAnsi="Times New Roman" w:cs="Times New Roman"/>
          <w:color w:val="auto"/>
          <w:lang w:val="en-CA"/>
        </w:rPr>
      </w:pPr>
      <w:r>
        <w:rPr>
          <w:rFonts w:ascii="Times New Roman" w:hAnsi="Times New Roman" w:cs="Times New Roman"/>
          <w:color w:val="auto"/>
          <w:lang w:val="en-CA"/>
        </w:rPr>
        <w:t xml:space="preserve">Each of the 23 land use classes was assigned a threat score, based on the following </w:t>
      </w:r>
      <w:commentRangeStart w:id="29"/>
      <w:r>
        <w:rPr>
          <w:rFonts w:ascii="Times New Roman" w:hAnsi="Times New Roman" w:cs="Times New Roman"/>
          <w:color w:val="auto"/>
          <w:lang w:val="en-CA"/>
        </w:rPr>
        <w:t>table</w:t>
      </w:r>
      <w:commentRangeEnd w:id="29"/>
      <w:r w:rsidR="00BD0C56">
        <w:rPr>
          <w:rStyle w:val="CommentReference"/>
          <w:rFonts w:asciiTheme="minorHAnsi" w:hAnsiTheme="minorHAnsi" w:cstheme="minorBidi"/>
          <w:color w:val="auto"/>
          <w:lang w:val="en-CA"/>
        </w:rPr>
        <w:commentReference w:id="29"/>
      </w:r>
      <w:r>
        <w:rPr>
          <w:rFonts w:ascii="Times New Roman" w:hAnsi="Times New Roman" w:cs="Times New Roman"/>
          <w:color w:val="auto"/>
          <w:lang w:val="en-CA"/>
        </w:rPr>
        <w:t>. The final threat score was comprised of crop, livestock and urban components, which were added to yield a final threat score.</w:t>
      </w:r>
      <w:r w:rsidR="00150A5D" w:rsidRPr="008C2AA1">
        <w:rPr>
          <w:rFonts w:ascii="Times New Roman" w:hAnsi="Times New Roman" w:cs="Times New Roman"/>
          <w:color w:val="auto"/>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E513BA">
        <w:trPr>
          <w:trHeight w:val="300"/>
        </w:trPr>
        <w:tc>
          <w:tcPr>
            <w:tcW w:w="380" w:type="dxa"/>
            <w:tcBorders>
              <w:top w:val="nil"/>
              <w:left w:val="nil"/>
              <w:bottom w:val="nil"/>
              <w:right w:val="nil"/>
            </w:tcBorders>
            <w:shd w:val="clear" w:color="auto" w:fill="auto"/>
            <w:noWrap/>
            <w:vAlign w:val="bottom"/>
            <w:hideMark/>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hideMark/>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hideMark/>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hideMark/>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hideMark/>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hideMark/>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urban_part</w:t>
            </w:r>
            <w:proofErr w:type="spellEnd"/>
          </w:p>
        </w:tc>
      </w:tr>
      <w:tr w:rsidR="00E513BA" w:rsidRPr="00E513BA" w14:paraId="0CBD63DB" w14:textId="77777777" w:rsidTr="00E513BA">
        <w:trPr>
          <w:trHeight w:val="300"/>
        </w:trPr>
        <w:tc>
          <w:tcPr>
            <w:tcW w:w="380" w:type="dxa"/>
            <w:tcBorders>
              <w:top w:val="nil"/>
              <w:left w:val="nil"/>
              <w:bottom w:val="nil"/>
              <w:right w:val="nil"/>
            </w:tcBorders>
            <w:shd w:val="clear" w:color="000000" w:fill="FFEBCC"/>
            <w:noWrap/>
            <w:vAlign w:val="bottom"/>
            <w:hideMark/>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hideMark/>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hideMark/>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517DB92" w14:textId="77777777" w:rsidTr="00E513BA">
        <w:trPr>
          <w:trHeight w:val="300"/>
        </w:trPr>
        <w:tc>
          <w:tcPr>
            <w:tcW w:w="380" w:type="dxa"/>
            <w:tcBorders>
              <w:top w:val="nil"/>
              <w:left w:val="nil"/>
              <w:bottom w:val="nil"/>
              <w:right w:val="nil"/>
            </w:tcBorders>
            <w:shd w:val="clear" w:color="000000" w:fill="FFDAB0"/>
            <w:noWrap/>
            <w:vAlign w:val="bottom"/>
            <w:hideMark/>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hideMark/>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hideMark/>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583857B" w14:textId="77777777" w:rsidTr="00E513BA">
        <w:trPr>
          <w:trHeight w:val="300"/>
        </w:trPr>
        <w:tc>
          <w:tcPr>
            <w:tcW w:w="380" w:type="dxa"/>
            <w:tcBorders>
              <w:top w:val="nil"/>
              <w:left w:val="nil"/>
              <w:bottom w:val="nil"/>
              <w:right w:val="nil"/>
            </w:tcBorders>
            <w:shd w:val="clear" w:color="000000" w:fill="FFBD80"/>
            <w:noWrap/>
            <w:vAlign w:val="bottom"/>
            <w:hideMark/>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hideMark/>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hideMark/>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4C39E6" w14:textId="77777777" w:rsidTr="00E513BA">
        <w:trPr>
          <w:trHeight w:val="300"/>
        </w:trPr>
        <w:tc>
          <w:tcPr>
            <w:tcW w:w="380" w:type="dxa"/>
            <w:tcBorders>
              <w:top w:val="nil"/>
              <w:left w:val="nil"/>
              <w:bottom w:val="nil"/>
              <w:right w:val="nil"/>
            </w:tcBorders>
            <w:shd w:val="clear" w:color="000000" w:fill="FFAD66"/>
            <w:noWrap/>
            <w:vAlign w:val="bottom"/>
            <w:hideMark/>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hideMark/>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hideMark/>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3BCE0F1" w14:textId="77777777" w:rsidTr="00E513BA">
        <w:trPr>
          <w:trHeight w:val="300"/>
        </w:trPr>
        <w:tc>
          <w:tcPr>
            <w:tcW w:w="380" w:type="dxa"/>
            <w:tcBorders>
              <w:top w:val="nil"/>
              <w:left w:val="nil"/>
              <w:bottom w:val="nil"/>
              <w:right w:val="nil"/>
            </w:tcBorders>
            <w:shd w:val="clear" w:color="000000" w:fill="FA9039"/>
            <w:noWrap/>
            <w:vAlign w:val="bottom"/>
            <w:hideMark/>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hideMark/>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hideMark/>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9CAEA4" w14:textId="77777777" w:rsidTr="00E513BA">
        <w:trPr>
          <w:trHeight w:val="300"/>
        </w:trPr>
        <w:tc>
          <w:tcPr>
            <w:tcW w:w="380" w:type="dxa"/>
            <w:tcBorders>
              <w:top w:val="nil"/>
              <w:left w:val="nil"/>
              <w:bottom w:val="nil"/>
              <w:right w:val="nil"/>
            </w:tcBorders>
            <w:shd w:val="clear" w:color="000000" w:fill="F58625"/>
            <w:noWrap/>
            <w:vAlign w:val="bottom"/>
            <w:hideMark/>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hideMark/>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hideMark/>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CA40595" w14:textId="77777777" w:rsidTr="00E513BA">
        <w:trPr>
          <w:trHeight w:val="300"/>
        </w:trPr>
        <w:tc>
          <w:tcPr>
            <w:tcW w:w="380" w:type="dxa"/>
            <w:tcBorders>
              <w:top w:val="nil"/>
              <w:left w:val="nil"/>
              <w:bottom w:val="nil"/>
              <w:right w:val="nil"/>
            </w:tcBorders>
            <w:shd w:val="clear" w:color="000000" w:fill="547FA1"/>
            <w:noWrap/>
            <w:vAlign w:val="bottom"/>
            <w:hideMark/>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hideMark/>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hideMark/>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5F7E237" w14:textId="77777777" w:rsidTr="00E513BA">
        <w:trPr>
          <w:trHeight w:val="300"/>
        </w:trPr>
        <w:tc>
          <w:tcPr>
            <w:tcW w:w="380" w:type="dxa"/>
            <w:tcBorders>
              <w:top w:val="nil"/>
              <w:left w:val="nil"/>
              <w:bottom w:val="nil"/>
              <w:right w:val="nil"/>
            </w:tcBorders>
            <w:shd w:val="clear" w:color="000000" w:fill="D3E5E9"/>
            <w:noWrap/>
            <w:vAlign w:val="bottom"/>
            <w:hideMark/>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lastRenderedPageBreak/>
              <w:t>7</w:t>
            </w:r>
          </w:p>
        </w:tc>
        <w:tc>
          <w:tcPr>
            <w:tcW w:w="6040" w:type="dxa"/>
            <w:tcBorders>
              <w:top w:val="nil"/>
              <w:left w:val="nil"/>
              <w:bottom w:val="nil"/>
              <w:right w:val="nil"/>
            </w:tcBorders>
            <w:shd w:val="clear" w:color="000000" w:fill="D3E5E9"/>
            <w:noWrap/>
            <w:vAlign w:val="bottom"/>
            <w:hideMark/>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hideMark/>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F2BD894" w14:textId="77777777" w:rsidTr="00E513BA">
        <w:trPr>
          <w:trHeight w:val="300"/>
        </w:trPr>
        <w:tc>
          <w:tcPr>
            <w:tcW w:w="380" w:type="dxa"/>
            <w:tcBorders>
              <w:top w:val="nil"/>
              <w:left w:val="nil"/>
              <w:bottom w:val="nil"/>
              <w:right w:val="nil"/>
            </w:tcBorders>
            <w:shd w:val="clear" w:color="000000" w:fill="A5BFCE"/>
            <w:noWrap/>
            <w:vAlign w:val="bottom"/>
            <w:hideMark/>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hideMark/>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hideMark/>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FAC724D" w14:textId="77777777" w:rsidTr="00E513BA">
        <w:trPr>
          <w:trHeight w:val="300"/>
        </w:trPr>
        <w:tc>
          <w:tcPr>
            <w:tcW w:w="380" w:type="dxa"/>
            <w:tcBorders>
              <w:top w:val="nil"/>
              <w:left w:val="nil"/>
              <w:bottom w:val="nil"/>
              <w:right w:val="nil"/>
            </w:tcBorders>
            <w:shd w:val="clear" w:color="000000" w:fill="7D9FB8"/>
            <w:noWrap/>
            <w:vAlign w:val="bottom"/>
            <w:hideMark/>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hideMark/>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hideMark/>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50D0998" w14:textId="77777777" w:rsidTr="00E513BA">
        <w:trPr>
          <w:trHeight w:val="300"/>
        </w:trPr>
        <w:tc>
          <w:tcPr>
            <w:tcW w:w="380" w:type="dxa"/>
            <w:tcBorders>
              <w:top w:val="nil"/>
              <w:left w:val="nil"/>
              <w:bottom w:val="nil"/>
              <w:right w:val="nil"/>
            </w:tcBorders>
            <w:shd w:val="clear" w:color="000000" w:fill="E5D5F2"/>
            <w:noWrap/>
            <w:vAlign w:val="bottom"/>
            <w:hideMark/>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hideMark/>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hideMark/>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D260B" w14:textId="77777777" w:rsidTr="00E513BA">
        <w:trPr>
          <w:trHeight w:val="300"/>
        </w:trPr>
        <w:tc>
          <w:tcPr>
            <w:tcW w:w="380" w:type="dxa"/>
            <w:tcBorders>
              <w:top w:val="nil"/>
              <w:left w:val="nil"/>
              <w:bottom w:val="nil"/>
              <w:right w:val="nil"/>
            </w:tcBorders>
            <w:shd w:val="clear" w:color="000000" w:fill="B393C2"/>
            <w:noWrap/>
            <w:vAlign w:val="bottom"/>
            <w:hideMark/>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hideMark/>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hideMark/>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E62CD0" w14:textId="77777777" w:rsidTr="00E513BA">
        <w:trPr>
          <w:trHeight w:val="300"/>
        </w:trPr>
        <w:tc>
          <w:tcPr>
            <w:tcW w:w="380" w:type="dxa"/>
            <w:tcBorders>
              <w:top w:val="nil"/>
              <w:left w:val="nil"/>
              <w:bottom w:val="nil"/>
              <w:right w:val="nil"/>
            </w:tcBorders>
            <w:shd w:val="clear" w:color="000000" w:fill="865A97"/>
            <w:noWrap/>
            <w:vAlign w:val="bottom"/>
            <w:hideMark/>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hideMark/>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hideMark/>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5BF6E87" w14:textId="77777777" w:rsidTr="00E513BA">
        <w:trPr>
          <w:trHeight w:val="300"/>
        </w:trPr>
        <w:tc>
          <w:tcPr>
            <w:tcW w:w="380" w:type="dxa"/>
            <w:tcBorders>
              <w:top w:val="nil"/>
              <w:left w:val="nil"/>
              <w:bottom w:val="nil"/>
              <w:right w:val="nil"/>
            </w:tcBorders>
            <w:shd w:val="clear" w:color="000000" w:fill="267300"/>
            <w:noWrap/>
            <w:vAlign w:val="bottom"/>
            <w:hideMark/>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hideMark/>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hideMark/>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4C0A63F6" w14:textId="77777777" w:rsidTr="00E513BA">
        <w:trPr>
          <w:trHeight w:val="300"/>
        </w:trPr>
        <w:tc>
          <w:tcPr>
            <w:tcW w:w="380" w:type="dxa"/>
            <w:tcBorders>
              <w:top w:val="nil"/>
              <w:left w:val="nil"/>
              <w:bottom w:val="nil"/>
              <w:right w:val="nil"/>
            </w:tcBorders>
            <w:shd w:val="clear" w:color="000000" w:fill="70A800"/>
            <w:noWrap/>
            <w:vAlign w:val="bottom"/>
            <w:hideMark/>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hideMark/>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hideMark/>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6FFEF84" w14:textId="77777777" w:rsidTr="00E513BA">
        <w:trPr>
          <w:trHeight w:val="300"/>
        </w:trPr>
        <w:tc>
          <w:tcPr>
            <w:tcW w:w="380" w:type="dxa"/>
            <w:tcBorders>
              <w:top w:val="nil"/>
              <w:left w:val="nil"/>
              <w:bottom w:val="nil"/>
              <w:right w:val="nil"/>
            </w:tcBorders>
            <w:shd w:val="clear" w:color="000000" w:fill="89CD66"/>
            <w:noWrap/>
            <w:vAlign w:val="bottom"/>
            <w:hideMark/>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hideMark/>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hideMark/>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0F3F4" w14:textId="77777777" w:rsidTr="00E513BA">
        <w:trPr>
          <w:trHeight w:val="300"/>
        </w:trPr>
        <w:tc>
          <w:tcPr>
            <w:tcW w:w="380" w:type="dxa"/>
            <w:tcBorders>
              <w:top w:val="nil"/>
              <w:left w:val="nil"/>
              <w:bottom w:val="nil"/>
              <w:right w:val="nil"/>
            </w:tcBorders>
            <w:shd w:val="clear" w:color="000000" w:fill="C9D7C2"/>
            <w:noWrap/>
            <w:vAlign w:val="bottom"/>
            <w:hideMark/>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hideMark/>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hideMark/>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0D633F5" w14:textId="77777777" w:rsidTr="00E513BA">
        <w:trPr>
          <w:trHeight w:val="300"/>
        </w:trPr>
        <w:tc>
          <w:tcPr>
            <w:tcW w:w="380" w:type="dxa"/>
            <w:tcBorders>
              <w:top w:val="nil"/>
              <w:left w:val="nil"/>
              <w:bottom w:val="nil"/>
              <w:right w:val="nil"/>
            </w:tcBorders>
            <w:shd w:val="clear" w:color="000000" w:fill="D9E8BC"/>
            <w:noWrap/>
            <w:vAlign w:val="bottom"/>
            <w:hideMark/>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hideMark/>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hideMark/>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AED0659" w14:textId="77777777" w:rsidTr="00E513BA">
        <w:trPr>
          <w:trHeight w:val="300"/>
        </w:trPr>
        <w:tc>
          <w:tcPr>
            <w:tcW w:w="380" w:type="dxa"/>
            <w:tcBorders>
              <w:top w:val="nil"/>
              <w:left w:val="nil"/>
              <w:bottom w:val="nil"/>
              <w:right w:val="nil"/>
            </w:tcBorders>
            <w:shd w:val="clear" w:color="000000" w:fill="C7E371"/>
            <w:noWrap/>
            <w:vAlign w:val="bottom"/>
            <w:hideMark/>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hideMark/>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hideMark/>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D88E262" w14:textId="77777777" w:rsidTr="00E513BA">
        <w:trPr>
          <w:trHeight w:val="300"/>
        </w:trPr>
        <w:tc>
          <w:tcPr>
            <w:tcW w:w="380" w:type="dxa"/>
            <w:tcBorders>
              <w:top w:val="nil"/>
              <w:left w:val="nil"/>
              <w:bottom w:val="nil"/>
              <w:right w:val="nil"/>
            </w:tcBorders>
            <w:shd w:val="clear" w:color="000000" w:fill="CDCD66"/>
            <w:noWrap/>
            <w:vAlign w:val="bottom"/>
            <w:hideMark/>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hideMark/>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hideMark/>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8AFA377" w14:textId="77777777" w:rsidTr="00E513BA">
        <w:trPr>
          <w:trHeight w:val="300"/>
        </w:trPr>
        <w:tc>
          <w:tcPr>
            <w:tcW w:w="380" w:type="dxa"/>
            <w:tcBorders>
              <w:top w:val="nil"/>
              <w:left w:val="nil"/>
              <w:bottom w:val="nil"/>
              <w:right w:val="nil"/>
            </w:tcBorders>
            <w:shd w:val="clear" w:color="000000" w:fill="CCCCCC"/>
            <w:noWrap/>
            <w:vAlign w:val="bottom"/>
            <w:hideMark/>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hideMark/>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hideMark/>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D38F94A" w14:textId="77777777" w:rsidTr="00E513BA">
        <w:trPr>
          <w:trHeight w:val="300"/>
        </w:trPr>
        <w:tc>
          <w:tcPr>
            <w:tcW w:w="380" w:type="dxa"/>
            <w:tcBorders>
              <w:top w:val="nil"/>
              <w:left w:val="nil"/>
              <w:bottom w:val="nil"/>
              <w:right w:val="nil"/>
            </w:tcBorders>
            <w:shd w:val="clear" w:color="000000" w:fill="9C9C9C"/>
            <w:noWrap/>
            <w:vAlign w:val="bottom"/>
            <w:hideMark/>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hideMark/>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hideMark/>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F14E1D" w14:textId="77777777" w:rsidTr="00E513BA">
        <w:trPr>
          <w:trHeight w:val="300"/>
        </w:trPr>
        <w:tc>
          <w:tcPr>
            <w:tcW w:w="380" w:type="dxa"/>
            <w:tcBorders>
              <w:top w:val="nil"/>
              <w:left w:val="nil"/>
              <w:bottom w:val="nil"/>
              <w:right w:val="nil"/>
            </w:tcBorders>
            <w:shd w:val="clear" w:color="000000" w:fill="FE0000"/>
            <w:noWrap/>
            <w:vAlign w:val="bottom"/>
            <w:hideMark/>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hideMark/>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hideMark/>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r>
      <w:tr w:rsidR="00E513BA" w:rsidRPr="00E513BA" w14:paraId="3CB1F669" w14:textId="77777777" w:rsidTr="00E513BA">
        <w:trPr>
          <w:trHeight w:val="300"/>
        </w:trPr>
        <w:tc>
          <w:tcPr>
            <w:tcW w:w="380" w:type="dxa"/>
            <w:tcBorders>
              <w:top w:val="nil"/>
              <w:left w:val="nil"/>
              <w:bottom w:val="nil"/>
              <w:right w:val="nil"/>
            </w:tcBorders>
            <w:shd w:val="clear" w:color="000000" w:fill="A80000"/>
            <w:noWrap/>
            <w:vAlign w:val="bottom"/>
            <w:hideMark/>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hideMark/>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hideMark/>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current (1/3 weight) and future predictions (2/3 weight). </w:t>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1A7CC2">
        <w:trPr>
          <w:trHeight w:val="300"/>
        </w:trPr>
        <w:tc>
          <w:tcPr>
            <w:tcW w:w="820" w:type="dxa"/>
            <w:tcBorders>
              <w:top w:val="nil"/>
              <w:left w:val="nil"/>
              <w:bottom w:val="nil"/>
              <w:right w:val="nil"/>
            </w:tcBorders>
            <w:shd w:val="clear" w:color="000000" w:fill="D0CECE"/>
            <w:noWrap/>
            <w:vAlign w:val="bottom"/>
            <w:hideMark/>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 xml:space="preserve">current </w:t>
            </w:r>
          </w:p>
        </w:tc>
        <w:tc>
          <w:tcPr>
            <w:tcW w:w="700" w:type="dxa"/>
            <w:tcBorders>
              <w:top w:val="nil"/>
              <w:left w:val="nil"/>
              <w:bottom w:val="nil"/>
              <w:right w:val="nil"/>
            </w:tcBorders>
            <w:shd w:val="clear" w:color="000000" w:fill="F8CBAD"/>
            <w:noWrap/>
            <w:vAlign w:val="bottom"/>
            <w:hideMark/>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hideMark/>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1*a + 2*b/3</w:t>
            </w:r>
          </w:p>
        </w:tc>
      </w:tr>
      <w:tr w:rsidR="001A7CC2" w:rsidRPr="001A7CC2" w14:paraId="7028D567" w14:textId="77777777" w:rsidTr="001A7CC2">
        <w:trPr>
          <w:trHeight w:val="300"/>
        </w:trPr>
        <w:tc>
          <w:tcPr>
            <w:tcW w:w="820" w:type="dxa"/>
            <w:tcBorders>
              <w:top w:val="nil"/>
              <w:left w:val="nil"/>
              <w:bottom w:val="nil"/>
              <w:right w:val="nil"/>
            </w:tcBorders>
            <w:shd w:val="clear" w:color="000000" w:fill="D0CECE"/>
            <w:noWrap/>
            <w:vAlign w:val="bottom"/>
            <w:hideMark/>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3104E38C" w14:textId="77777777" w:rsidTr="001A7CC2">
        <w:trPr>
          <w:trHeight w:val="300"/>
        </w:trPr>
        <w:tc>
          <w:tcPr>
            <w:tcW w:w="820" w:type="dxa"/>
            <w:tcBorders>
              <w:top w:val="nil"/>
              <w:left w:val="nil"/>
              <w:bottom w:val="nil"/>
              <w:right w:val="nil"/>
            </w:tcBorders>
            <w:shd w:val="clear" w:color="000000" w:fill="D0CECE"/>
            <w:noWrap/>
            <w:vAlign w:val="bottom"/>
            <w:hideMark/>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3DB9BD1A" w14:textId="77777777" w:rsidTr="001A7CC2">
        <w:trPr>
          <w:trHeight w:val="300"/>
        </w:trPr>
        <w:tc>
          <w:tcPr>
            <w:tcW w:w="820" w:type="dxa"/>
            <w:tcBorders>
              <w:top w:val="nil"/>
              <w:left w:val="nil"/>
              <w:bottom w:val="nil"/>
              <w:right w:val="nil"/>
            </w:tcBorders>
            <w:shd w:val="clear" w:color="000000" w:fill="D0CECE"/>
            <w:noWrap/>
            <w:vAlign w:val="bottom"/>
            <w:hideMark/>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w:t>
            </w:r>
          </w:p>
        </w:tc>
      </w:tr>
      <w:tr w:rsidR="001A7CC2" w:rsidRPr="001A7CC2" w14:paraId="7C905044" w14:textId="77777777" w:rsidTr="001A7CC2">
        <w:trPr>
          <w:trHeight w:val="300"/>
        </w:trPr>
        <w:tc>
          <w:tcPr>
            <w:tcW w:w="820" w:type="dxa"/>
            <w:tcBorders>
              <w:top w:val="nil"/>
              <w:left w:val="nil"/>
              <w:bottom w:val="nil"/>
              <w:right w:val="nil"/>
            </w:tcBorders>
            <w:shd w:val="clear" w:color="000000" w:fill="D0CECE"/>
            <w:noWrap/>
            <w:vAlign w:val="bottom"/>
            <w:hideMark/>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70607B34" w14:textId="77777777" w:rsidTr="001A7CC2">
        <w:trPr>
          <w:trHeight w:val="300"/>
        </w:trPr>
        <w:tc>
          <w:tcPr>
            <w:tcW w:w="820" w:type="dxa"/>
            <w:tcBorders>
              <w:top w:val="nil"/>
              <w:left w:val="nil"/>
              <w:bottom w:val="nil"/>
              <w:right w:val="nil"/>
            </w:tcBorders>
            <w:shd w:val="clear" w:color="000000" w:fill="D0CECE"/>
            <w:noWrap/>
            <w:vAlign w:val="bottom"/>
            <w:hideMark/>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73918A7" w14:textId="77777777" w:rsidTr="001A7CC2">
        <w:trPr>
          <w:trHeight w:val="300"/>
        </w:trPr>
        <w:tc>
          <w:tcPr>
            <w:tcW w:w="820" w:type="dxa"/>
            <w:tcBorders>
              <w:top w:val="nil"/>
              <w:left w:val="nil"/>
              <w:bottom w:val="nil"/>
              <w:right w:val="nil"/>
            </w:tcBorders>
            <w:shd w:val="clear" w:color="000000" w:fill="D0CECE"/>
            <w:noWrap/>
            <w:vAlign w:val="bottom"/>
            <w:hideMark/>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55D82050" w14:textId="77777777" w:rsidTr="001A7CC2">
        <w:trPr>
          <w:trHeight w:val="300"/>
        </w:trPr>
        <w:tc>
          <w:tcPr>
            <w:tcW w:w="820" w:type="dxa"/>
            <w:tcBorders>
              <w:top w:val="nil"/>
              <w:left w:val="nil"/>
              <w:bottom w:val="nil"/>
              <w:right w:val="nil"/>
            </w:tcBorders>
            <w:shd w:val="clear" w:color="000000" w:fill="D0CECE"/>
            <w:noWrap/>
            <w:vAlign w:val="bottom"/>
            <w:hideMark/>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0.42</w:t>
            </w:r>
          </w:p>
        </w:tc>
      </w:tr>
      <w:tr w:rsidR="001A7CC2" w:rsidRPr="001A7CC2" w14:paraId="0F54CA48" w14:textId="77777777" w:rsidTr="001A7CC2">
        <w:trPr>
          <w:trHeight w:val="300"/>
        </w:trPr>
        <w:tc>
          <w:tcPr>
            <w:tcW w:w="820" w:type="dxa"/>
            <w:tcBorders>
              <w:top w:val="nil"/>
              <w:left w:val="nil"/>
              <w:bottom w:val="nil"/>
              <w:right w:val="nil"/>
            </w:tcBorders>
            <w:shd w:val="clear" w:color="000000" w:fill="D0CECE"/>
            <w:noWrap/>
            <w:vAlign w:val="bottom"/>
            <w:hideMark/>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5F3E4B09" w14:textId="77777777" w:rsidTr="001A7CC2">
        <w:trPr>
          <w:trHeight w:val="300"/>
        </w:trPr>
        <w:tc>
          <w:tcPr>
            <w:tcW w:w="820" w:type="dxa"/>
            <w:tcBorders>
              <w:top w:val="nil"/>
              <w:left w:val="nil"/>
              <w:bottom w:val="nil"/>
              <w:right w:val="nil"/>
            </w:tcBorders>
            <w:shd w:val="clear" w:color="000000" w:fill="D0CECE"/>
            <w:noWrap/>
            <w:vAlign w:val="bottom"/>
            <w:hideMark/>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3E4987E1" w14:textId="77777777" w:rsidTr="001A7CC2">
        <w:trPr>
          <w:trHeight w:val="300"/>
        </w:trPr>
        <w:tc>
          <w:tcPr>
            <w:tcW w:w="820" w:type="dxa"/>
            <w:tcBorders>
              <w:top w:val="nil"/>
              <w:left w:val="nil"/>
              <w:bottom w:val="nil"/>
              <w:right w:val="nil"/>
            </w:tcBorders>
            <w:shd w:val="clear" w:color="000000" w:fill="D0CECE"/>
            <w:noWrap/>
            <w:vAlign w:val="bottom"/>
            <w:hideMark/>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5F53EC4" w14:textId="77777777" w:rsidTr="001A7CC2">
        <w:trPr>
          <w:trHeight w:val="300"/>
        </w:trPr>
        <w:tc>
          <w:tcPr>
            <w:tcW w:w="820" w:type="dxa"/>
            <w:tcBorders>
              <w:top w:val="nil"/>
              <w:left w:val="nil"/>
              <w:bottom w:val="nil"/>
              <w:right w:val="nil"/>
            </w:tcBorders>
            <w:shd w:val="clear" w:color="000000" w:fill="D0CECE"/>
            <w:noWrap/>
            <w:vAlign w:val="bottom"/>
            <w:hideMark/>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68F9FDAC" w14:textId="77777777" w:rsidTr="001A7CC2">
        <w:trPr>
          <w:trHeight w:val="300"/>
        </w:trPr>
        <w:tc>
          <w:tcPr>
            <w:tcW w:w="820" w:type="dxa"/>
            <w:tcBorders>
              <w:top w:val="nil"/>
              <w:left w:val="nil"/>
              <w:bottom w:val="nil"/>
              <w:right w:val="nil"/>
            </w:tcBorders>
            <w:shd w:val="clear" w:color="000000" w:fill="D0CECE"/>
            <w:noWrap/>
            <w:vAlign w:val="bottom"/>
            <w:hideMark/>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7BAF51A6" w14:textId="77777777" w:rsidTr="001A7CC2">
        <w:trPr>
          <w:trHeight w:val="300"/>
        </w:trPr>
        <w:tc>
          <w:tcPr>
            <w:tcW w:w="820" w:type="dxa"/>
            <w:tcBorders>
              <w:top w:val="nil"/>
              <w:left w:val="nil"/>
              <w:bottom w:val="nil"/>
              <w:right w:val="nil"/>
            </w:tcBorders>
            <w:shd w:val="clear" w:color="000000" w:fill="D0CECE"/>
            <w:noWrap/>
            <w:vAlign w:val="bottom"/>
            <w:hideMark/>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2ACF9514" w14:textId="77777777" w:rsidTr="001A7CC2">
        <w:trPr>
          <w:trHeight w:val="300"/>
        </w:trPr>
        <w:tc>
          <w:tcPr>
            <w:tcW w:w="820" w:type="dxa"/>
            <w:tcBorders>
              <w:top w:val="nil"/>
              <w:left w:val="nil"/>
              <w:bottom w:val="nil"/>
              <w:right w:val="nil"/>
            </w:tcBorders>
            <w:shd w:val="clear" w:color="000000" w:fill="D0CECE"/>
            <w:noWrap/>
            <w:vAlign w:val="bottom"/>
            <w:hideMark/>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0.58</w:t>
            </w:r>
          </w:p>
        </w:tc>
      </w:tr>
      <w:tr w:rsidR="001A7CC2" w:rsidRPr="001A7CC2" w14:paraId="41B67209" w14:textId="77777777" w:rsidTr="001A7CC2">
        <w:trPr>
          <w:trHeight w:val="300"/>
        </w:trPr>
        <w:tc>
          <w:tcPr>
            <w:tcW w:w="820" w:type="dxa"/>
            <w:tcBorders>
              <w:top w:val="nil"/>
              <w:left w:val="nil"/>
              <w:bottom w:val="nil"/>
              <w:right w:val="nil"/>
            </w:tcBorders>
            <w:shd w:val="clear" w:color="000000" w:fill="D0CECE"/>
            <w:noWrap/>
            <w:vAlign w:val="bottom"/>
            <w:hideMark/>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0BB36AB8" w14:textId="77777777" w:rsidTr="001A7CC2">
        <w:trPr>
          <w:trHeight w:val="300"/>
        </w:trPr>
        <w:tc>
          <w:tcPr>
            <w:tcW w:w="820" w:type="dxa"/>
            <w:tcBorders>
              <w:top w:val="nil"/>
              <w:left w:val="nil"/>
              <w:bottom w:val="nil"/>
              <w:right w:val="nil"/>
            </w:tcBorders>
            <w:shd w:val="clear" w:color="000000" w:fill="D0CECE"/>
            <w:noWrap/>
            <w:vAlign w:val="bottom"/>
            <w:hideMark/>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5F17595E" w14:textId="77777777" w:rsidTr="001A7CC2">
        <w:trPr>
          <w:trHeight w:val="300"/>
        </w:trPr>
        <w:tc>
          <w:tcPr>
            <w:tcW w:w="820" w:type="dxa"/>
            <w:tcBorders>
              <w:top w:val="nil"/>
              <w:left w:val="nil"/>
              <w:bottom w:val="nil"/>
              <w:right w:val="nil"/>
            </w:tcBorders>
            <w:shd w:val="clear" w:color="000000" w:fill="D0CECE"/>
            <w:noWrap/>
            <w:vAlign w:val="bottom"/>
            <w:hideMark/>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14AF9268" w14:textId="77777777" w:rsidTr="001A7CC2">
        <w:trPr>
          <w:trHeight w:val="300"/>
        </w:trPr>
        <w:tc>
          <w:tcPr>
            <w:tcW w:w="820" w:type="dxa"/>
            <w:tcBorders>
              <w:top w:val="nil"/>
              <w:left w:val="nil"/>
              <w:bottom w:val="nil"/>
              <w:right w:val="nil"/>
            </w:tcBorders>
            <w:shd w:val="clear" w:color="000000" w:fill="D0CECE"/>
            <w:noWrap/>
            <w:vAlign w:val="bottom"/>
            <w:hideMark/>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2F6C2315" w14:textId="77777777" w:rsidTr="001A7CC2">
        <w:trPr>
          <w:trHeight w:val="300"/>
        </w:trPr>
        <w:tc>
          <w:tcPr>
            <w:tcW w:w="820" w:type="dxa"/>
            <w:tcBorders>
              <w:top w:val="nil"/>
              <w:left w:val="nil"/>
              <w:bottom w:val="nil"/>
              <w:right w:val="nil"/>
            </w:tcBorders>
            <w:shd w:val="clear" w:color="000000" w:fill="D0CECE"/>
            <w:noWrap/>
            <w:vAlign w:val="bottom"/>
            <w:hideMark/>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5F6088B3" w14:textId="77777777" w:rsidTr="001A7CC2">
        <w:trPr>
          <w:trHeight w:val="300"/>
        </w:trPr>
        <w:tc>
          <w:tcPr>
            <w:tcW w:w="820" w:type="dxa"/>
            <w:tcBorders>
              <w:top w:val="nil"/>
              <w:left w:val="nil"/>
              <w:bottom w:val="nil"/>
              <w:right w:val="nil"/>
            </w:tcBorders>
            <w:shd w:val="clear" w:color="000000" w:fill="D0CECE"/>
            <w:noWrap/>
            <w:vAlign w:val="bottom"/>
            <w:hideMark/>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5FECC24C" w14:textId="77777777" w:rsidTr="001A7CC2">
        <w:trPr>
          <w:trHeight w:val="300"/>
        </w:trPr>
        <w:tc>
          <w:tcPr>
            <w:tcW w:w="820" w:type="dxa"/>
            <w:tcBorders>
              <w:top w:val="nil"/>
              <w:left w:val="nil"/>
              <w:bottom w:val="nil"/>
              <w:right w:val="nil"/>
            </w:tcBorders>
            <w:shd w:val="clear" w:color="000000" w:fill="D0CECE"/>
            <w:noWrap/>
            <w:vAlign w:val="bottom"/>
            <w:hideMark/>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4360B9E6" w14:textId="77777777" w:rsidTr="001A7CC2">
        <w:trPr>
          <w:trHeight w:val="300"/>
        </w:trPr>
        <w:tc>
          <w:tcPr>
            <w:tcW w:w="820" w:type="dxa"/>
            <w:tcBorders>
              <w:top w:val="nil"/>
              <w:left w:val="nil"/>
              <w:bottom w:val="nil"/>
              <w:right w:val="nil"/>
            </w:tcBorders>
            <w:shd w:val="clear" w:color="000000" w:fill="D0CECE"/>
            <w:noWrap/>
            <w:vAlign w:val="bottom"/>
            <w:hideMark/>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06F7B12E" w14:textId="77777777" w:rsidTr="001A7CC2">
        <w:trPr>
          <w:trHeight w:val="300"/>
        </w:trPr>
        <w:tc>
          <w:tcPr>
            <w:tcW w:w="820" w:type="dxa"/>
            <w:tcBorders>
              <w:top w:val="nil"/>
              <w:left w:val="nil"/>
              <w:bottom w:val="nil"/>
              <w:right w:val="nil"/>
            </w:tcBorders>
            <w:shd w:val="clear" w:color="000000" w:fill="D0CECE"/>
            <w:noWrap/>
            <w:vAlign w:val="bottom"/>
            <w:hideMark/>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0.5</w:t>
            </w:r>
          </w:p>
        </w:tc>
        <w:tc>
          <w:tcPr>
            <w:tcW w:w="700" w:type="dxa"/>
            <w:tcBorders>
              <w:top w:val="nil"/>
              <w:left w:val="nil"/>
              <w:bottom w:val="nil"/>
              <w:right w:val="nil"/>
            </w:tcBorders>
            <w:shd w:val="clear" w:color="000000" w:fill="F8CBAD"/>
            <w:noWrap/>
            <w:vAlign w:val="bottom"/>
            <w:hideMark/>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16697999" w14:textId="77777777" w:rsidTr="001A7CC2">
        <w:trPr>
          <w:trHeight w:val="300"/>
        </w:trPr>
        <w:tc>
          <w:tcPr>
            <w:tcW w:w="820" w:type="dxa"/>
            <w:tcBorders>
              <w:top w:val="nil"/>
              <w:left w:val="nil"/>
              <w:bottom w:val="nil"/>
              <w:right w:val="nil"/>
            </w:tcBorders>
            <w:shd w:val="clear" w:color="000000" w:fill="D0CECE"/>
            <w:noWrap/>
            <w:vAlign w:val="bottom"/>
            <w:hideMark/>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2BDA4CE2" w14:textId="77777777" w:rsidTr="001A7CC2">
        <w:trPr>
          <w:trHeight w:val="300"/>
        </w:trPr>
        <w:tc>
          <w:tcPr>
            <w:tcW w:w="820" w:type="dxa"/>
            <w:tcBorders>
              <w:top w:val="nil"/>
              <w:left w:val="nil"/>
              <w:bottom w:val="nil"/>
              <w:right w:val="nil"/>
            </w:tcBorders>
            <w:shd w:val="clear" w:color="000000" w:fill="D0CECE"/>
            <w:noWrap/>
            <w:vAlign w:val="bottom"/>
            <w:hideMark/>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5EDA0927"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w:t>
      </w:r>
      <w:commentRangeStart w:id="30"/>
      <w:r>
        <w:rPr>
          <w:rFonts w:ascii="Times New Roman" w:hAnsi="Times New Roman" w:cs="Times New Roman"/>
          <w:sz w:val="24"/>
          <w:szCs w:val="24"/>
        </w:rPr>
        <w:t xml:space="preserve">climate change velocity </w:t>
      </w:r>
      <w:commentRangeEnd w:id="30"/>
      <w:r w:rsidR="00352795">
        <w:rPr>
          <w:rStyle w:val="CommentReference"/>
        </w:rPr>
        <w:commentReference w:id="30"/>
      </w:r>
      <w:r>
        <w:rPr>
          <w:rFonts w:ascii="Times New Roman" w:hAnsi="Times New Roman" w:cs="Times New Roman"/>
          <w:sz w:val="24"/>
          <w:szCs w:val="24"/>
        </w:rPr>
        <w:t xml:space="preserve">from </w:t>
      </w:r>
      <w:commentRangeStart w:id="31"/>
      <w:r w:rsidR="00D203D9">
        <w:rPr>
          <w:rFonts w:ascii="Times New Roman" w:hAnsi="Times New Roman" w:cs="Times New Roman"/>
          <w:i/>
          <w:iCs/>
          <w:sz w:val="24"/>
          <w:szCs w:val="24"/>
        </w:rPr>
        <w:fldChar w:fldCharType="begin"/>
      </w:r>
      <w:r w:rsidR="00D203D9">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t>(Garcia et al. 2014)</w:t>
      </w:r>
      <w:r w:rsidR="00D203D9">
        <w:rPr>
          <w:rFonts w:ascii="Times New Roman" w:hAnsi="Times New Roman" w:cs="Times New Roman"/>
          <w:i/>
          <w:iCs/>
          <w:sz w:val="24"/>
          <w:szCs w:val="24"/>
        </w:rPr>
        <w:fldChar w:fldCharType="end"/>
      </w:r>
      <w:commentRangeEnd w:id="31"/>
      <w:r w:rsidR="009A3DEF">
        <w:rPr>
          <w:rStyle w:val="CommentReference"/>
        </w:rPr>
        <w:commentReference w:id="31"/>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r w:rsidR="002B223F">
        <w:rPr>
          <w:rFonts w:ascii="Times New Roman" w:hAnsi="Times New Roman" w:cs="Times New Roman"/>
          <w:sz w:val="24"/>
          <w:szCs w:val="24"/>
        </w:rPr>
        <w:t>We will also explo</w:t>
      </w:r>
      <w:bookmarkStart w:id="32" w:name="_GoBack"/>
      <w:bookmarkEnd w:id="32"/>
      <w:r w:rsidR="002B223F">
        <w:rPr>
          <w:rFonts w:ascii="Times New Roman" w:hAnsi="Times New Roman" w:cs="Times New Roman"/>
          <w:sz w:val="24"/>
          <w:szCs w:val="24"/>
        </w:rPr>
        <w:t xml:space="preserve">re climate novelty and extreme metrics from Frank La </w:t>
      </w:r>
      <w:proofErr w:type="spellStart"/>
      <w:r w:rsidR="002B223F">
        <w:rPr>
          <w:rFonts w:ascii="Times New Roman" w:hAnsi="Times New Roman" w:cs="Times New Roman"/>
          <w:sz w:val="24"/>
          <w:szCs w:val="24"/>
        </w:rPr>
        <w:t>Sorte</w:t>
      </w:r>
      <w:proofErr w:type="spellEnd"/>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commentRangeStart w:id="33"/>
      <w:r>
        <w:rPr>
          <w:rFonts w:ascii="Times New Roman" w:hAnsi="Times New Roman" w:cs="Times New Roman"/>
          <w:sz w:val="24"/>
          <w:szCs w:val="24"/>
        </w:rPr>
        <w:t xml:space="preserve">The </w:t>
      </w:r>
      <w:commentRangeEnd w:id="33"/>
      <w:r w:rsidR="004F6D8B">
        <w:rPr>
          <w:rStyle w:val="CommentReference"/>
        </w:rPr>
        <w:commentReference w:id="33"/>
      </w:r>
      <w:r>
        <w:rPr>
          <w:rFonts w:ascii="Times New Roman" w:hAnsi="Times New Roman" w:cs="Times New Roman"/>
          <w:sz w:val="24"/>
          <w:szCs w:val="24"/>
        </w:rPr>
        <w:t>general problem formulation follows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w:t>
      </w:r>
      <w:proofErr w:type="gramStart"/>
      <w:r w:rsidRPr="00972CF8">
        <w:rPr>
          <w:rFonts w:ascii="Times New Roman" w:hAnsi="Times New Roman" w:cs="Times New Roman"/>
          <w:sz w:val="24"/>
          <w:szCs w:val="24"/>
        </w:rPr>
        <w:t>objective, and</w:t>
      </w:r>
      <w:proofErr w:type="gramEnd"/>
      <w:r w:rsidRPr="00972CF8">
        <w:rPr>
          <w:rFonts w:ascii="Times New Roman" w:hAnsi="Times New Roman" w:cs="Times New Roman"/>
          <w:sz w:val="24"/>
          <w:szCs w:val="24"/>
        </w:rPr>
        <w:t xml:space="preserve">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w:t>
      </w:r>
      <w:proofErr w:type="spellStart"/>
      <w:r w:rsidR="009D6876">
        <w:rPr>
          <w:rFonts w:ascii="Times New Roman" w:hAnsi="Times New Roman" w:cs="Times New Roman"/>
          <w:sz w:val="24"/>
          <w:szCs w:val="24"/>
        </w:rPr>
        <w:t>i</w:t>
      </w:r>
      <w:proofErr w:type="spellEnd"/>
      <w:r w:rsidR="009D6876">
        <w:rPr>
          <w:rFonts w:ascii="Times New Roman" w:hAnsi="Times New Roman" w:cs="Times New Roman"/>
          <w:sz w:val="24"/>
          <w:szCs w:val="24"/>
        </w:rPr>
        <w:t xml:space="preserve">)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 xml:space="preserve">To compare different risk </w:t>
      </w:r>
      <w:proofErr w:type="gramStart"/>
      <w:r w:rsidR="001C3406">
        <w:rPr>
          <w:rFonts w:ascii="Times New Roman" w:hAnsi="Times New Roman" w:cs="Times New Roman"/>
          <w:sz w:val="24"/>
          <w:szCs w:val="24"/>
        </w:rPr>
        <w:t>scenarios</w:t>
      </w:r>
      <w:proofErr w:type="gramEnd"/>
      <w:r w:rsidR="001C3406">
        <w:rPr>
          <w:rFonts w:ascii="Times New Roman" w:hAnsi="Times New Roman" w:cs="Times New Roman"/>
          <w:sz w:val="24"/>
          <w:szCs w:val="24"/>
        </w:rPr>
        <w:t xml:space="preserve">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r>
        <w:rPr>
          <w:rFonts w:ascii="Times New Roman" w:hAnsi="Times New Roman" w:cs="Times New Roman"/>
          <w:sz w:val="24"/>
          <w:szCs w:val="24"/>
        </w:rPr>
        <w:t>For all scenarios we locked in current protected areas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s. The target for each feature was set to 30% of their range.</w:t>
      </w:r>
      <w:r w:rsidR="00F20A71">
        <w:rPr>
          <w:rFonts w:ascii="Times New Roman" w:hAnsi="Times New Roman" w:cs="Times New Roman"/>
          <w:sz w:val="24"/>
          <w:szCs w:val="24"/>
        </w:rPr>
        <w:t xml:space="preserve"> The optimality gap we use </w:t>
      </w:r>
      <w:r w:rsidR="00F20A71">
        <w:rPr>
          <w:rFonts w:ascii="Times New Roman" w:hAnsi="Times New Roman" w:cs="Times New Roman"/>
          <w:sz w:val="24"/>
          <w:szCs w:val="24"/>
        </w:rPr>
        <w:lastRenderedPageBreak/>
        <w:t>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Sensitivity analysis showed that reversing the priority order did not influence our results (supp mat).</w:t>
      </w:r>
      <w:r w:rsidR="00A03015" w:rsidRPr="00FD477F">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3182ED40"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sectPr w:rsidR="002A1C67" w:rsidRPr="00E93BFB" w:rsidSect="0004691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2-19T14:42:00Z" w:initials="r">
    <w:p w14:paraId="0D814B9E" w14:textId="34859B70" w:rsidR="00F90F0F" w:rsidRDefault="00F90F0F">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p>
    <w:p w14:paraId="04A8E5B1" w14:textId="4E1DFC8E" w:rsidR="00F90F0F" w:rsidRDefault="00F90F0F">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F90F0F" w:rsidRDefault="00F90F0F">
      <w:pPr>
        <w:pStyle w:val="CommentText"/>
      </w:pPr>
      <w:r w:rsidRPr="00071BCB">
        <w:t>https://www.nature.com/documents/nature-summary-paragraph.pdf</w:t>
      </w:r>
    </w:p>
  </w:comment>
  <w:comment w:id="1" w:author="richard" w:date="2019-12-19T14:43:00Z" w:initials="r">
    <w:p w14:paraId="35C5777D" w14:textId="7DDC1F9B" w:rsidR="00F90F0F" w:rsidRDefault="00F90F0F" w:rsidP="008626B3">
      <w:pPr>
        <w:pStyle w:val="CommentText"/>
      </w:pPr>
      <w:r>
        <w:rPr>
          <w:color w:val="222222"/>
          <w:sz w:val="27"/>
          <w:szCs w:val="27"/>
          <w:shd w:val="clear" w:color="auto" w:fill="FFFFFF"/>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2" w:author="richard" w:date="2019-12-19T14:46:00Z" w:initials="r">
    <w:p w14:paraId="0A54EF7E" w14:textId="4D6DD56F" w:rsidR="00F90F0F" w:rsidRDefault="00F90F0F">
      <w:pPr>
        <w:pStyle w:val="CommentText"/>
      </w:pPr>
      <w:r>
        <w:rPr>
          <w:rStyle w:val="CommentReference"/>
        </w:rPr>
        <w:annotationRef/>
      </w:r>
      <w:r>
        <w:t>From Rachel</w:t>
      </w:r>
    </w:p>
  </w:comment>
  <w:comment w:id="14" w:author="Raquel" w:date="2020-01-09T10:22:00Z" w:initials="MOU">
    <w:p w14:paraId="46EA7A1B" w14:textId="77777777" w:rsidR="00814C65" w:rsidRDefault="00814C65">
      <w:pPr>
        <w:pStyle w:val="CommentText"/>
      </w:pPr>
      <w:r>
        <w:rPr>
          <w:rStyle w:val="CommentReference"/>
        </w:rPr>
        <w:annotationRef/>
      </w:r>
      <w:r>
        <w:t>Highlight spatial differences when considering different risk scenarios</w:t>
      </w:r>
      <w:r w:rsidR="00BA3955">
        <w:t xml:space="preserve"> (and areas that are consistently identified as priorities across scenarios)</w:t>
      </w:r>
    </w:p>
    <w:p w14:paraId="4227F057" w14:textId="77777777" w:rsidR="00BA3955" w:rsidRDefault="00BA3955">
      <w:pPr>
        <w:pStyle w:val="CommentText"/>
      </w:pPr>
    </w:p>
    <w:p w14:paraId="11CEE4BD" w14:textId="7DCA602A" w:rsidR="00A87C15" w:rsidRDefault="00BA3955">
      <w:pPr>
        <w:pStyle w:val="CommentText"/>
      </w:pPr>
      <w:r>
        <w:t>Results by biome?</w:t>
      </w:r>
      <w:r w:rsidR="00A87C15">
        <w:t xml:space="preserve">  E.g. spider plots for each biome showing differences across risk scenarios (or the other way around?)</w:t>
      </w:r>
    </w:p>
  </w:comment>
  <w:comment w:id="15" w:author="Raquel" w:date="2020-01-09T08:30:00Z" w:initials="MOU">
    <w:p w14:paraId="79D3F24B" w14:textId="110DBD25" w:rsidR="00F90F0F" w:rsidRDefault="00F90F0F">
      <w:pPr>
        <w:pStyle w:val="CommentText"/>
      </w:pPr>
      <w:r>
        <w:rPr>
          <w:rStyle w:val="CommentReference"/>
        </w:rPr>
        <w:annotationRef/>
      </w:r>
      <w:r>
        <w:t xml:space="preserve">Perhaps worth discussing later on what the implications might be </w:t>
      </w:r>
      <w:r w:rsidR="00C73176">
        <w:t>of excluding</w:t>
      </w:r>
      <w:r>
        <w:t xml:space="preserve"> invertebrates </w:t>
      </w:r>
    </w:p>
  </w:comment>
  <w:comment w:id="19" w:author="richard" w:date="2020-01-06T15:31:00Z" w:initials="r">
    <w:p w14:paraId="4DD25A8C" w14:textId="4F9C02CD" w:rsidR="00F90F0F" w:rsidRDefault="00F90F0F">
      <w:pPr>
        <w:pStyle w:val="CommentText"/>
      </w:pPr>
      <w:r>
        <w:rPr>
          <w:rStyle w:val="CommentReference"/>
        </w:rPr>
        <w:annotationRef/>
      </w:r>
      <w:r>
        <w:t>Total: 30930</w:t>
      </w:r>
    </w:p>
  </w:comment>
  <w:comment w:id="20" w:author="richard" w:date="2020-01-06T15:24:00Z" w:initials="r">
    <w:p w14:paraId="7AC8633F" w14:textId="0B874732" w:rsidR="00F90F0F" w:rsidRDefault="00F90F0F">
      <w:pPr>
        <w:pStyle w:val="CommentText"/>
      </w:pPr>
      <w:r>
        <w:rPr>
          <w:rStyle w:val="CommentReference"/>
        </w:rPr>
        <w:annotationRef/>
      </w:r>
      <w:r>
        <w:t>Jeff, add details please.</w:t>
      </w:r>
    </w:p>
  </w:comment>
  <w:comment w:id="21" w:author="richard" w:date="2020-01-06T15:25:00Z" w:initials="r">
    <w:p w14:paraId="248B356B" w14:textId="4193570C" w:rsidR="00F90F0F" w:rsidRDefault="00F90F0F">
      <w:pPr>
        <w:pStyle w:val="CommentText"/>
      </w:pPr>
      <w:r>
        <w:rPr>
          <w:rStyle w:val="CommentReference"/>
        </w:rPr>
        <w:annotationRef/>
      </w:r>
      <w:r>
        <w:t>Rachel, Jeremy, details please</w:t>
      </w:r>
    </w:p>
  </w:comment>
  <w:comment w:id="22" w:author="Raquel" w:date="2020-01-09T08:34:00Z" w:initials="MOU">
    <w:p w14:paraId="433B65CE" w14:textId="5B3FE67C" w:rsidR="00F90F0F" w:rsidRDefault="00F90F0F">
      <w:pPr>
        <w:pStyle w:val="CommentText"/>
      </w:pPr>
      <w:r>
        <w:rPr>
          <w:rStyle w:val="CommentReference"/>
        </w:rPr>
        <w:annotationRef/>
      </w:r>
      <w:r>
        <w:t>Unclear to me</w:t>
      </w:r>
    </w:p>
  </w:comment>
  <w:comment w:id="23" w:author="Raquel" w:date="2020-01-09T08:37:00Z" w:initials="MOU">
    <w:p w14:paraId="0024ED18" w14:textId="0D4A590D" w:rsidR="00F90F0F" w:rsidRDefault="00F90F0F">
      <w:pPr>
        <w:pStyle w:val="CommentText"/>
      </w:pPr>
      <w:r>
        <w:rPr>
          <w:rStyle w:val="CommentReference"/>
        </w:rPr>
        <w:annotationRef/>
      </w:r>
      <w:r>
        <w:t xml:space="preserve">Not grassland </w:t>
      </w:r>
      <w:r w:rsidR="00C73176">
        <w:t xml:space="preserve">and arid </w:t>
      </w:r>
      <w:r>
        <w:t>primary habitats also?  Grasslands in Africa</w:t>
      </w:r>
      <w:r w:rsidR="00C73176">
        <w:t xml:space="preserve">, for example, </w:t>
      </w:r>
      <w:r>
        <w:t xml:space="preserve">are important centres of ungulate and carnivore diversity (and other species) </w:t>
      </w:r>
    </w:p>
  </w:comment>
  <w:comment w:id="24" w:author="Raquel" w:date="2020-01-09T08:42:00Z" w:initials="MOU">
    <w:p w14:paraId="43C3D989" w14:textId="78AC019C" w:rsidR="00F90F0F" w:rsidRDefault="00F90F0F">
      <w:pPr>
        <w:pStyle w:val="CommentText"/>
      </w:pPr>
      <w:r>
        <w:rPr>
          <w:rStyle w:val="CommentReference"/>
        </w:rPr>
        <w:annotationRef/>
      </w:r>
      <w:r>
        <w:t>See comment above</w:t>
      </w:r>
    </w:p>
  </w:comment>
  <w:comment w:id="26"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27"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29" w:author="Raquel" w:date="2020-01-09T09:07:00Z" w:initials="MOU">
    <w:p w14:paraId="0780E857" w14:textId="3F2A20B4" w:rsidR="00F90F0F" w:rsidRDefault="00F90F0F">
      <w:pPr>
        <w:pStyle w:val="CommentText"/>
      </w:pPr>
      <w:r>
        <w:rPr>
          <w:rStyle w:val="CommentReference"/>
        </w:rPr>
        <w:annotationRef/>
      </w:r>
      <w:r>
        <w:t>Useful to say where the scores come from or are based on?</w:t>
      </w:r>
    </w:p>
  </w:comment>
  <w:comment w:id="30"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w:t>
      </w:r>
      <w:proofErr w:type="gramStart"/>
      <w:r w:rsidR="00F90F0F">
        <w:t>time?</w:t>
      </w:r>
      <w:proofErr w:type="gramEnd"/>
      <w:r w:rsidR="00F90F0F">
        <w:t xml:space="preserv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w:t>
      </w:r>
      <w:proofErr w:type="gramStart"/>
      <w:r w:rsidR="00F90F0F">
        <w:t>individuals?</w:t>
      </w:r>
      <w:proofErr w:type="gramEnd"/>
      <w:r w:rsidR="00F90F0F">
        <w:t xml:space="preserve">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w:t>
      </w:r>
      <w:proofErr w:type="spellStart"/>
      <w:r w:rsidR="00B1613F">
        <w:t>Alagador</w:t>
      </w:r>
      <w:proofErr w:type="spellEnd"/>
      <w:r w:rsidR="00B1613F">
        <w:t>)</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31"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33" w:author="Raquel" w:date="2020-01-09T10:16:00Z" w:initials="MOU">
    <w:p w14:paraId="01CE601C" w14:textId="73640EA6" w:rsidR="004F6D8B" w:rsidRDefault="004F6D8B">
      <w:pPr>
        <w:pStyle w:val="CommentText"/>
      </w:pPr>
      <w:r>
        <w:rPr>
          <w:rStyle w:val="CommentReference"/>
        </w:rPr>
        <w:annotationRef/>
      </w:r>
      <w:r>
        <w:t xml:space="preserve">It’s probably just me, but I wasn’t sure how the prioritisation </w:t>
      </w:r>
      <w:r w:rsidR="00814C65">
        <w:t>wa</w:t>
      </w:r>
      <w:r>
        <w:t xml:space="preserve">s run – by country or per grid cell?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A289D" w15:done="0"/>
  <w15:commentEx w15:paraId="35C5777D" w15:done="0"/>
  <w15:commentEx w15:paraId="0A54EF7E" w15:done="0"/>
  <w15:commentEx w15:paraId="11CEE4BD" w15:done="0"/>
  <w15:commentEx w15:paraId="79D3F24B" w15:done="0"/>
  <w15:commentEx w15:paraId="4DD25A8C" w15:done="0"/>
  <w15:commentEx w15:paraId="7AC8633F" w15:done="0"/>
  <w15:commentEx w15:paraId="248B356B" w15:done="0"/>
  <w15:commentEx w15:paraId="433B65CE" w15:done="0"/>
  <w15:commentEx w15:paraId="0024ED18" w15:done="0"/>
  <w15:commentEx w15:paraId="43C3D989" w15:done="0"/>
  <w15:commentEx w15:paraId="0913A29F" w15:done="0"/>
  <w15:commentEx w15:paraId="05E74096" w15:done="0"/>
  <w15:commentEx w15:paraId="0780E857" w15:done="0"/>
  <w15:commentEx w15:paraId="1026895A" w15:done="0"/>
  <w15:commentEx w15:paraId="7689AA9D" w15:done="0"/>
  <w15:commentEx w15:paraId="01CE60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A289D" w16cid:durableId="21A60AEF"/>
  <w16cid:commentId w16cid:paraId="35C5777D" w16cid:durableId="21A60B2E"/>
  <w16cid:commentId w16cid:paraId="0A54EF7E" w16cid:durableId="21A60BBE"/>
  <w16cid:commentId w16cid:paraId="11CEE4BD" w16cid:durableId="21C17D4B"/>
  <w16cid:commentId w16cid:paraId="79D3F24B" w16cid:durableId="21C16317"/>
  <w16cid:commentId w16cid:paraId="4DD25A8C" w16cid:durableId="21BDD13E"/>
  <w16cid:commentId w16cid:paraId="7AC8633F" w16cid:durableId="21BDCFC4"/>
  <w16cid:commentId w16cid:paraId="248B356B" w16cid:durableId="21BDCFD9"/>
  <w16cid:commentId w16cid:paraId="433B65CE" w16cid:durableId="21C163FA"/>
  <w16cid:commentId w16cid:paraId="0024ED18" w16cid:durableId="21C164C3"/>
  <w16cid:commentId w16cid:paraId="43C3D989" w16cid:durableId="21C165DC"/>
  <w16cid:commentId w16cid:paraId="0913A29F" w16cid:durableId="21C16632"/>
  <w16cid:commentId w16cid:paraId="05E74096" w16cid:durableId="21C16A6F"/>
  <w16cid:commentId w16cid:paraId="0780E857" w16cid:durableId="21C16BB9"/>
  <w16cid:commentId w16cid:paraId="1026895A" w16cid:durableId="21C16E57"/>
  <w16cid:commentId w16cid:paraId="7689AA9D" w16cid:durableId="21C85C1B"/>
  <w16cid:commentId w16cid:paraId="01CE601C" w16cid:durableId="21C17C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16554"/>
    <w:rsid w:val="00022FF9"/>
    <w:rsid w:val="00032C62"/>
    <w:rsid w:val="00046914"/>
    <w:rsid w:val="00064124"/>
    <w:rsid w:val="00065CFE"/>
    <w:rsid w:val="00071BCB"/>
    <w:rsid w:val="000829C2"/>
    <w:rsid w:val="00123D81"/>
    <w:rsid w:val="00150A5D"/>
    <w:rsid w:val="00173CD4"/>
    <w:rsid w:val="00191D11"/>
    <w:rsid w:val="001A7CC2"/>
    <w:rsid w:val="001B4364"/>
    <w:rsid w:val="001B4C00"/>
    <w:rsid w:val="001C23DA"/>
    <w:rsid w:val="001C3406"/>
    <w:rsid w:val="001D0F29"/>
    <w:rsid w:val="00222361"/>
    <w:rsid w:val="00234FAF"/>
    <w:rsid w:val="00275D6A"/>
    <w:rsid w:val="00280E10"/>
    <w:rsid w:val="002A1C67"/>
    <w:rsid w:val="002B223F"/>
    <w:rsid w:val="002C5275"/>
    <w:rsid w:val="002F2E87"/>
    <w:rsid w:val="00324D4D"/>
    <w:rsid w:val="00352795"/>
    <w:rsid w:val="00354042"/>
    <w:rsid w:val="00357294"/>
    <w:rsid w:val="00364791"/>
    <w:rsid w:val="00372915"/>
    <w:rsid w:val="00374E84"/>
    <w:rsid w:val="00390174"/>
    <w:rsid w:val="003A7123"/>
    <w:rsid w:val="003B5238"/>
    <w:rsid w:val="003C4DF2"/>
    <w:rsid w:val="003F0DC9"/>
    <w:rsid w:val="004013F1"/>
    <w:rsid w:val="00417AB4"/>
    <w:rsid w:val="0048124B"/>
    <w:rsid w:val="004A5EEE"/>
    <w:rsid w:val="004B0C98"/>
    <w:rsid w:val="004B4D7E"/>
    <w:rsid w:val="004C21A8"/>
    <w:rsid w:val="004F6D8B"/>
    <w:rsid w:val="00516BD0"/>
    <w:rsid w:val="005238D0"/>
    <w:rsid w:val="0053094B"/>
    <w:rsid w:val="00537683"/>
    <w:rsid w:val="00562FB9"/>
    <w:rsid w:val="005A2D04"/>
    <w:rsid w:val="005D0B50"/>
    <w:rsid w:val="005D4502"/>
    <w:rsid w:val="006267BB"/>
    <w:rsid w:val="0065443F"/>
    <w:rsid w:val="006625F3"/>
    <w:rsid w:val="00682A20"/>
    <w:rsid w:val="006A29D0"/>
    <w:rsid w:val="006A6E5C"/>
    <w:rsid w:val="00714B22"/>
    <w:rsid w:val="00721BAD"/>
    <w:rsid w:val="00722603"/>
    <w:rsid w:val="0073298F"/>
    <w:rsid w:val="00782808"/>
    <w:rsid w:val="007A76EC"/>
    <w:rsid w:val="007B57DB"/>
    <w:rsid w:val="007B667D"/>
    <w:rsid w:val="0080004E"/>
    <w:rsid w:val="008012D7"/>
    <w:rsid w:val="00803BB9"/>
    <w:rsid w:val="00814C65"/>
    <w:rsid w:val="00833EB1"/>
    <w:rsid w:val="0084155F"/>
    <w:rsid w:val="008626B3"/>
    <w:rsid w:val="0088148A"/>
    <w:rsid w:val="008B6FA5"/>
    <w:rsid w:val="008C03CB"/>
    <w:rsid w:val="008D024C"/>
    <w:rsid w:val="008D6FDD"/>
    <w:rsid w:val="008F18CE"/>
    <w:rsid w:val="00905D4C"/>
    <w:rsid w:val="00911E5C"/>
    <w:rsid w:val="00944C54"/>
    <w:rsid w:val="00946FCE"/>
    <w:rsid w:val="00961AEA"/>
    <w:rsid w:val="00967FD3"/>
    <w:rsid w:val="009721CF"/>
    <w:rsid w:val="00972CF8"/>
    <w:rsid w:val="00981CF9"/>
    <w:rsid w:val="009824DD"/>
    <w:rsid w:val="009852E1"/>
    <w:rsid w:val="009A3DEF"/>
    <w:rsid w:val="009A677F"/>
    <w:rsid w:val="009B70B2"/>
    <w:rsid w:val="009C5097"/>
    <w:rsid w:val="009D13AC"/>
    <w:rsid w:val="009D6876"/>
    <w:rsid w:val="00A03015"/>
    <w:rsid w:val="00A0478C"/>
    <w:rsid w:val="00A0557E"/>
    <w:rsid w:val="00A06661"/>
    <w:rsid w:val="00A43FD6"/>
    <w:rsid w:val="00A45B5F"/>
    <w:rsid w:val="00A545B2"/>
    <w:rsid w:val="00A7101B"/>
    <w:rsid w:val="00A82922"/>
    <w:rsid w:val="00A87C15"/>
    <w:rsid w:val="00AC690B"/>
    <w:rsid w:val="00AF2C40"/>
    <w:rsid w:val="00AF6795"/>
    <w:rsid w:val="00B11B6F"/>
    <w:rsid w:val="00B155AA"/>
    <w:rsid w:val="00B1613F"/>
    <w:rsid w:val="00B5078C"/>
    <w:rsid w:val="00B56E67"/>
    <w:rsid w:val="00B97891"/>
    <w:rsid w:val="00BA3955"/>
    <w:rsid w:val="00BC33AC"/>
    <w:rsid w:val="00BD0C56"/>
    <w:rsid w:val="00BE6065"/>
    <w:rsid w:val="00C24289"/>
    <w:rsid w:val="00C55540"/>
    <w:rsid w:val="00C73176"/>
    <w:rsid w:val="00C815A1"/>
    <w:rsid w:val="00CA58D8"/>
    <w:rsid w:val="00CC38D3"/>
    <w:rsid w:val="00D203D9"/>
    <w:rsid w:val="00D306FB"/>
    <w:rsid w:val="00D31BD2"/>
    <w:rsid w:val="00D36015"/>
    <w:rsid w:val="00D36EBD"/>
    <w:rsid w:val="00D44420"/>
    <w:rsid w:val="00D500D8"/>
    <w:rsid w:val="00D56A32"/>
    <w:rsid w:val="00D82778"/>
    <w:rsid w:val="00D86D26"/>
    <w:rsid w:val="00DA0438"/>
    <w:rsid w:val="00DC486E"/>
    <w:rsid w:val="00DD2BD4"/>
    <w:rsid w:val="00E3385D"/>
    <w:rsid w:val="00E34C55"/>
    <w:rsid w:val="00E43280"/>
    <w:rsid w:val="00E43ABF"/>
    <w:rsid w:val="00E513BA"/>
    <w:rsid w:val="00E52175"/>
    <w:rsid w:val="00E55910"/>
    <w:rsid w:val="00E564AC"/>
    <w:rsid w:val="00E93BFB"/>
    <w:rsid w:val="00E95F45"/>
    <w:rsid w:val="00EA2023"/>
    <w:rsid w:val="00ED7C9C"/>
    <w:rsid w:val="00EE3731"/>
    <w:rsid w:val="00F20A71"/>
    <w:rsid w:val="00F64BF2"/>
    <w:rsid w:val="00F90F0F"/>
    <w:rsid w:val="00FA3E57"/>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6914"/>
  </w:style>
  <w:style w:type="paragraph" w:styleId="BalloonText">
    <w:name w:val="Balloon Text"/>
    <w:basedOn w:val="Normal"/>
    <w:link w:val="BalloonTextChar"/>
    <w:uiPriority w:val="99"/>
    <w:semiHidden/>
    <w:unhideWhenUsed/>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rsid w:val="009D13AC"/>
    <w:rPr>
      <w:sz w:val="16"/>
      <w:szCs w:val="16"/>
    </w:rPr>
  </w:style>
  <w:style w:type="paragraph" w:styleId="CommentText">
    <w:name w:val="annotation text"/>
    <w:basedOn w:val="Normal"/>
    <w:link w:val="CommentTextChar"/>
    <w:uiPriority w:val="99"/>
    <w:unhideWhenUsed/>
    <w:rsid w:val="009D13AC"/>
    <w:pPr>
      <w:spacing w:line="240" w:lineRule="auto"/>
    </w:pPr>
    <w:rPr>
      <w:sz w:val="20"/>
      <w:szCs w:val="20"/>
    </w:rPr>
  </w:style>
  <w:style w:type="character" w:customStyle="1" w:styleId="CommentTextChar">
    <w:name w:val="Comment Text Char"/>
    <w:basedOn w:val="DefaultParagraphFont"/>
    <w:link w:val="CommentText"/>
    <w:uiPriority w:val="99"/>
    <w:rsid w:val="009D13AC"/>
    <w:rPr>
      <w:sz w:val="20"/>
      <w:szCs w:val="20"/>
    </w:rPr>
  </w:style>
  <w:style w:type="paragraph" w:styleId="CommentSubject">
    <w:name w:val="annotation subject"/>
    <w:basedOn w:val="CommentText"/>
    <w:next w:val="CommentText"/>
    <w:link w:val="CommentSubjectChar"/>
    <w:uiPriority w:val="99"/>
    <w:semiHidden/>
    <w:unhideWhenUsed/>
    <w:rsid w:val="009D13AC"/>
    <w:rPr>
      <w:b/>
      <w:bCs/>
    </w:rPr>
  </w:style>
  <w:style w:type="character" w:customStyle="1" w:styleId="CommentSubjectChar">
    <w:name w:val="Comment Subject Char"/>
    <w:basedOn w:val="CommentTextChar"/>
    <w:link w:val="CommentSubject"/>
    <w:uiPriority w:val="99"/>
    <w:semiHidden/>
    <w:rsid w:val="009D13AC"/>
    <w:rPr>
      <w:b/>
      <w:bCs/>
      <w:sz w:val="20"/>
      <w:szCs w:val="20"/>
    </w:rPr>
  </w:style>
  <w:style w:type="paragraph" w:customStyle="1" w:styleId="xmsolistparagraph">
    <w:name w:val="x_msolistparagraph"/>
    <w:basedOn w:val="Normal"/>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238D0"/>
  </w:style>
  <w:style w:type="character" w:customStyle="1" w:styleId="Hyperlink0">
    <w:name w:val="Hyperlink.0"/>
    <w:basedOn w:val="Hyperlink"/>
    <w:rsid w:val="0053094B"/>
    <w:rPr>
      <w:color w:val="0000FF"/>
      <w:u w:val="single" w:color="0000FF"/>
    </w:rPr>
  </w:style>
  <w:style w:type="character" w:customStyle="1" w:styleId="Hyperlink1">
    <w:name w:val="Hyperlink.1"/>
    <w:basedOn w:val="DefaultParagraphFont"/>
    <w:rsid w:val="00CC38D3"/>
    <w:rPr>
      <w:color w:val="0000FF"/>
      <w:u w:val="single" w:color="0000FF"/>
    </w:rPr>
  </w:style>
  <w:style w:type="paragraph" w:styleId="Bibliography">
    <w:name w:val="Bibliography"/>
    <w:basedOn w:val="Normal"/>
    <w:next w:val="Normal"/>
    <w:uiPriority w:val="37"/>
    <w:unhideWhenUsed/>
    <w:rsid w:val="00FD4603"/>
    <w:pPr>
      <w:spacing w:after="0" w:line="480" w:lineRule="auto"/>
      <w:ind w:left="720" w:hanging="720"/>
    </w:pPr>
  </w:style>
  <w:style w:type="paragraph" w:customStyle="1" w:styleId="Default">
    <w:name w:val="Defaul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atacatalog.worldbank.org/dataset/worldwide-governance-indicators"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protectedplanet.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gadm.org/" TargetMode="External"/><Relationship Id="rId5" Type="http://schemas.openxmlformats.org/officeDocument/2006/relationships/hyperlink" Target="mailto:richard.schuster@glel.carleton.ca" TargetMode="External"/><Relationship Id="rId15" Type="http://schemas.microsoft.com/office/2011/relationships/people" Target="people.xml"/><Relationship Id="rId10" Type="http://schemas.openxmlformats.org/officeDocument/2006/relationships/hyperlink" Target="http://www.birdlife.org/datazone/home" TargetMode="External"/><Relationship Id="rId4" Type="http://schemas.openxmlformats.org/officeDocument/2006/relationships/webSettings" Target="webSettings.xml"/><Relationship Id="rId9" Type="http://schemas.openxmlformats.org/officeDocument/2006/relationships/hyperlink" Target="http://www.iucnredli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7192-7222-BF4A-A8C5-339831CE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4750</Words>
  <Characters>27078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Raquel</cp:lastModifiedBy>
  <cp:revision>11</cp:revision>
  <dcterms:created xsi:type="dcterms:W3CDTF">2020-01-09T06:29:00Z</dcterms:created>
  <dcterms:modified xsi:type="dcterms:W3CDTF">2020-01-14T13:26:00Z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ies>
</file>