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6403B" w14:textId="77777777" w:rsidR="00A01DAE" w:rsidRDefault="00A01DAE">
      <w:pPr>
        <w:jc w:val="center"/>
        <w:rPr>
          <w:rFonts w:ascii="Times New Roman" w:eastAsia="Times New Roman" w:hAnsi="Times New Roman" w:cs="Times New Roman"/>
          <w:b/>
          <w:sz w:val="24"/>
          <w:szCs w:val="24"/>
        </w:rPr>
      </w:pPr>
    </w:p>
    <w:p w14:paraId="334BB356" w14:textId="77777777" w:rsidR="00A01DAE" w:rsidRDefault="00A01DAE">
      <w:pPr>
        <w:jc w:val="center"/>
        <w:rPr>
          <w:rFonts w:ascii="Times New Roman" w:eastAsia="Times New Roman" w:hAnsi="Times New Roman" w:cs="Times New Roman"/>
          <w:b/>
          <w:sz w:val="24"/>
          <w:szCs w:val="24"/>
        </w:rPr>
      </w:pPr>
    </w:p>
    <w:p w14:paraId="7A2BBC96" w14:textId="77777777" w:rsidR="00A01DAE" w:rsidRDefault="00A01DAE">
      <w:pPr>
        <w:jc w:val="center"/>
        <w:rPr>
          <w:rFonts w:ascii="Times New Roman" w:eastAsia="Times New Roman" w:hAnsi="Times New Roman" w:cs="Times New Roman"/>
          <w:b/>
          <w:sz w:val="24"/>
          <w:szCs w:val="24"/>
        </w:rPr>
      </w:pPr>
    </w:p>
    <w:p w14:paraId="00CAC153" w14:textId="77777777" w:rsidR="00A01DAE" w:rsidRDefault="00A01DAE">
      <w:pPr>
        <w:jc w:val="center"/>
        <w:rPr>
          <w:rFonts w:ascii="Times New Roman" w:eastAsia="Times New Roman" w:hAnsi="Times New Roman" w:cs="Times New Roman"/>
          <w:b/>
          <w:sz w:val="24"/>
          <w:szCs w:val="24"/>
        </w:rPr>
      </w:pPr>
    </w:p>
    <w:p w14:paraId="00000001" w14:textId="77777777" w:rsidR="00AC01D1" w:rsidRDefault="00EB20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Conservation planning in the face of Anthropocene risk</w:t>
      </w:r>
    </w:p>
    <w:p w14:paraId="7AEEB83B" w14:textId="77777777" w:rsidR="00A01DAE" w:rsidRDefault="00A01DAE">
      <w:pPr>
        <w:jc w:val="center"/>
        <w:rPr>
          <w:rFonts w:ascii="Times New Roman" w:eastAsia="Times New Roman" w:hAnsi="Times New Roman" w:cs="Times New Roman"/>
          <w:b/>
          <w:sz w:val="24"/>
          <w:szCs w:val="24"/>
        </w:rPr>
      </w:pPr>
    </w:p>
    <w:p w14:paraId="331EA572" w14:textId="77777777" w:rsidR="00A01DAE" w:rsidRDefault="00A01DAE">
      <w:pPr>
        <w:jc w:val="center"/>
        <w:rPr>
          <w:rFonts w:ascii="Times New Roman" w:eastAsia="Times New Roman" w:hAnsi="Times New Roman" w:cs="Times New Roman"/>
          <w:b/>
          <w:sz w:val="24"/>
          <w:szCs w:val="24"/>
        </w:rPr>
      </w:pPr>
    </w:p>
    <w:p w14:paraId="39BDE38D" w14:textId="77777777" w:rsidR="00A01DAE" w:rsidRDefault="00A01DAE">
      <w:pPr>
        <w:jc w:val="center"/>
        <w:rPr>
          <w:rFonts w:ascii="Times New Roman" w:eastAsia="Times New Roman" w:hAnsi="Times New Roman" w:cs="Times New Roman"/>
          <w:b/>
          <w:sz w:val="24"/>
          <w:szCs w:val="24"/>
        </w:rPr>
      </w:pPr>
    </w:p>
    <w:p w14:paraId="7D672EDE" w14:textId="5AD9B972" w:rsidR="00A01DAE" w:rsidRPr="00A01DAE" w:rsidRDefault="00A01DAE">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Richard Schuster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Rachel Buxton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Jeremy Pittman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Vivian Tulloch</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Jeffrey Hanson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Hugh Possingham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Joseph R. Bennett</w:t>
      </w:r>
      <w:r>
        <w:rPr>
          <w:rFonts w:ascii="Times New Roman" w:eastAsia="Times New Roman" w:hAnsi="Times New Roman" w:cs="Times New Roman"/>
          <w:sz w:val="24"/>
          <w:szCs w:val="24"/>
          <w:vertAlign w:val="superscript"/>
        </w:rPr>
        <w:t>1</w:t>
      </w:r>
    </w:p>
    <w:p w14:paraId="00000002" w14:textId="77777777" w:rsidR="00AC01D1" w:rsidRDefault="00AC01D1">
      <w:pPr>
        <w:spacing w:after="0" w:line="480" w:lineRule="auto"/>
        <w:rPr>
          <w:rFonts w:ascii="Times New Roman" w:eastAsia="Times New Roman" w:hAnsi="Times New Roman" w:cs="Times New Roman"/>
          <w:sz w:val="24"/>
          <w:szCs w:val="24"/>
        </w:rPr>
      </w:pPr>
    </w:p>
    <w:p w14:paraId="01845171" w14:textId="77777777" w:rsidR="00A01DAE" w:rsidRDefault="00A01DAE">
      <w:pPr>
        <w:spacing w:after="0" w:line="480" w:lineRule="auto"/>
        <w:rPr>
          <w:rFonts w:ascii="Times New Roman" w:eastAsia="Times New Roman" w:hAnsi="Times New Roman" w:cs="Times New Roman"/>
          <w:b/>
          <w:sz w:val="24"/>
          <w:szCs w:val="24"/>
          <w:u w:val="single"/>
        </w:rPr>
        <w:sectPr w:rsidR="00A01DAE">
          <w:headerReference w:type="default" r:id="rId8"/>
          <w:pgSz w:w="12240" w:h="15840"/>
          <w:pgMar w:top="1440" w:right="1440" w:bottom="1440" w:left="1440" w:header="708" w:footer="708" w:gutter="0"/>
          <w:pgNumType w:start="1"/>
          <w:cols w:space="720"/>
        </w:sectPr>
      </w:pPr>
    </w:p>
    <w:p w14:paraId="00000003" w14:textId="4E03FF7D" w:rsidR="00AC01D1" w:rsidRDefault="00A01DAE">
      <w:pPr>
        <w:spacing w:after="0" w:line="480" w:lineRule="auto"/>
        <w:rPr>
          <w:rFonts w:ascii="Times New Roman" w:eastAsia="Times New Roman" w:hAnsi="Times New Roman" w:cs="Times New Roman"/>
          <w:sz w:val="24"/>
          <w:szCs w:val="24"/>
        </w:rPr>
      </w:pPr>
      <w:r w:rsidRPr="00A01DAE">
        <w:rPr>
          <w:rFonts w:ascii="Times New Roman" w:eastAsia="Times New Roman" w:hAnsi="Times New Roman" w:cs="Times New Roman"/>
          <w:b/>
          <w:sz w:val="24"/>
          <w:szCs w:val="24"/>
          <w:u w:val="single"/>
        </w:rPr>
        <w:lastRenderedPageBreak/>
        <w:t>Abstract.</w:t>
      </w:r>
      <w:r>
        <w:rPr>
          <w:rFonts w:ascii="Times New Roman" w:eastAsia="Times New Roman" w:hAnsi="Times New Roman" w:cs="Times New Roman"/>
          <w:sz w:val="24"/>
          <w:szCs w:val="24"/>
        </w:rPr>
        <w:t xml:space="preserve"> </w:t>
      </w:r>
      <w:r w:rsidR="00EB207B">
        <w:rPr>
          <w:rFonts w:ascii="Times New Roman" w:eastAsia="Times New Roman" w:hAnsi="Times New Roman" w:cs="Times New Roman"/>
          <w:sz w:val="24"/>
          <w:szCs w:val="24"/>
        </w:rPr>
        <w:t>Curbing biodiversity loss in a rapidly changing global environment is</w:t>
      </w:r>
      <w:r>
        <w:rPr>
          <w:rFonts w:ascii="Times New Roman" w:eastAsia="Times New Roman" w:hAnsi="Times New Roman" w:cs="Times New Roman"/>
          <w:sz w:val="24"/>
          <w:szCs w:val="24"/>
        </w:rPr>
        <w:t xml:space="preserve"> a convoluted race against time</w:t>
      </w:r>
      <w:r w:rsidR="00EB207B">
        <w:rPr>
          <w:rFonts w:ascii="Times New Roman" w:eastAsia="Times New Roman" w:hAnsi="Times New Roman" w:cs="Times New Roman"/>
          <w:sz w:val="24"/>
          <w:szCs w:val="24"/>
        </w:rPr>
        <w:t>. Predicted changes in biological, economic, social, and political systems mean that current conservation investments are risky. However, investing in cons</w:t>
      </w:r>
      <w:r w:rsidR="00EB207B">
        <w:rPr>
          <w:rFonts w:ascii="Times New Roman" w:eastAsia="Times New Roman" w:hAnsi="Times New Roman" w:cs="Times New Roman"/>
          <w:sz w:val="24"/>
          <w:szCs w:val="24"/>
        </w:rPr>
        <w:t>ervation projects that have high socio-political risk may be the most feasible mechanism to buffer high biodiversity against future change. As climate change and land-cover change continue to intensify in the coming decades, their interaction with socio-ec</w:t>
      </w:r>
      <w:r w:rsidR="00EB207B">
        <w:rPr>
          <w:rFonts w:ascii="Times New Roman" w:eastAsia="Times New Roman" w:hAnsi="Times New Roman" w:cs="Times New Roman"/>
          <w:sz w:val="24"/>
          <w:szCs w:val="24"/>
        </w:rPr>
        <w:t>onomic systems will influence the effectiveness of conservation tools such as protected areas and species management.  Existing spatial prioritization approaches identify areas crucial for conservation predominantly on the basis of measures of regional bio</w:t>
      </w:r>
      <w:r w:rsidR="00EB207B">
        <w:rPr>
          <w:rFonts w:ascii="Times New Roman" w:eastAsia="Times New Roman" w:hAnsi="Times New Roman" w:cs="Times New Roman"/>
          <w:sz w:val="24"/>
          <w:szCs w:val="24"/>
        </w:rPr>
        <w:t>diversity or ecosystem services and current patterns of land use</w:t>
      </w:r>
      <w:r w:rsidR="00EB207B">
        <w:rPr>
          <w:rFonts w:ascii="Times New Roman" w:eastAsia="Times New Roman" w:hAnsi="Times New Roman" w:cs="Times New Roman"/>
          <w:sz w:val="24"/>
          <w:szCs w:val="24"/>
        </w:rPr>
        <w:t>.  These approaches do not balance cost nor do they address sources of risk such as political instability and corruption; weak governance; systemic crisis; the probabil</w:t>
      </w:r>
      <w:r w:rsidR="00EB207B">
        <w:rPr>
          <w:rFonts w:ascii="Times New Roman" w:eastAsia="Times New Roman" w:hAnsi="Times New Roman" w:cs="Times New Roman"/>
          <w:sz w:val="24"/>
          <w:szCs w:val="24"/>
        </w:rPr>
        <w:t>ity of project failure; climate change; and projected land use change</w:t>
      </w:r>
      <w:r w:rsidR="00EB207B">
        <w:rPr>
          <w:rFonts w:ascii="Times New Roman" w:eastAsia="Times New Roman" w:hAnsi="Times New Roman" w:cs="Times New Roman"/>
          <w:sz w:val="24"/>
          <w:szCs w:val="24"/>
        </w:rPr>
        <w:t>.  Here we outline the elements of risk in global conservation spending for land protection and identify geospatial predictors that can help op</w:t>
      </w:r>
      <w:r w:rsidR="00EB207B">
        <w:rPr>
          <w:rFonts w:ascii="Times New Roman" w:eastAsia="Times New Roman" w:hAnsi="Times New Roman" w:cs="Times New Roman"/>
          <w:sz w:val="24"/>
          <w:szCs w:val="24"/>
        </w:rPr>
        <w:t>timally allocate conservation investments given future pressure for change.  We incorporate the cost of land and risk predictors into a robust planning tool to prioritize global land conservation.</w:t>
      </w:r>
    </w:p>
    <w:p w14:paraId="00000004" w14:textId="55F656BD" w:rsidR="00AC01D1" w:rsidRPr="004840FD" w:rsidRDefault="00A01D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Key words:</w:t>
      </w:r>
      <w:r w:rsidR="004840FD">
        <w:rPr>
          <w:rFonts w:ascii="Times New Roman" w:eastAsia="Times New Roman" w:hAnsi="Times New Roman" w:cs="Times New Roman"/>
          <w:b/>
          <w:sz w:val="24"/>
          <w:szCs w:val="24"/>
          <w:u w:val="single"/>
        </w:rPr>
        <w:t xml:space="preserve"> </w:t>
      </w:r>
      <w:r w:rsidR="004840FD" w:rsidRPr="004840FD">
        <w:rPr>
          <w:rFonts w:ascii="Times New Roman" w:eastAsia="Times New Roman" w:hAnsi="Times New Roman" w:cs="Times New Roman"/>
          <w:sz w:val="24"/>
          <w:szCs w:val="24"/>
        </w:rPr>
        <w:t>biodiversity, decision</w:t>
      </w:r>
      <w:r w:rsidR="004840FD">
        <w:rPr>
          <w:rFonts w:ascii="Times New Roman" w:eastAsia="Times New Roman" w:hAnsi="Times New Roman" w:cs="Times New Roman"/>
          <w:sz w:val="24"/>
          <w:szCs w:val="24"/>
        </w:rPr>
        <w:t>-making, protected areas</w:t>
      </w:r>
    </w:p>
    <w:p w14:paraId="3110FE28" w14:textId="77777777" w:rsidR="00A01DAE" w:rsidRDefault="00A01DA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0000006" w14:textId="73F310E1" w:rsidR="00AC01D1" w:rsidRPr="00A01DAE" w:rsidRDefault="00EB207B">
      <w:pPr>
        <w:spacing w:before="240" w:after="0" w:line="48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lastRenderedPageBreak/>
        <w:t>Introduction</w:t>
      </w:r>
    </w:p>
    <w:p w14:paraId="00000007" w14:textId="71075962" w:rsidR="00AC01D1" w:rsidRDefault="00EB207B">
      <w:pPr>
        <w:spacing w:before="240"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decisions about conservation in a rap</w:t>
      </w:r>
      <w:r>
        <w:rPr>
          <w:rFonts w:ascii="Times New Roman" w:eastAsia="Times New Roman" w:hAnsi="Times New Roman" w:cs="Times New Roman"/>
          <w:color w:val="000000"/>
          <w:sz w:val="24"/>
          <w:szCs w:val="24"/>
        </w:rPr>
        <w:t xml:space="preserve">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takes are high</w:t>
      </w:r>
      <w:r w:rsidR="00A01DAE">
        <w:rPr>
          <w:rFonts w:ascii="Times New Roman" w:eastAsia="Times New Roman" w:hAnsi="Times New Roman" w:cs="Times New Roman"/>
          <w:sz w:val="24"/>
          <w:szCs w:val="24"/>
        </w:rPr>
        <w:t xml:space="preserve"> </w:t>
      </w:r>
      <w:r w:rsidR="00A01DAE">
        <w:rPr>
          <w:rFonts w:ascii="Times New Roman" w:eastAsia="Times New Roman" w:hAnsi="Times New Roman" w:cs="Times New Roman"/>
          <w:sz w:val="24"/>
          <w:szCs w:val="24"/>
        </w:rPr>
        <w:fldChar w:fldCharType="begin"/>
      </w:r>
      <w:r w:rsidR="00A01DAE">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sidR="00A01DAE">
        <w:rPr>
          <w:rFonts w:ascii="Times New Roman" w:eastAsia="Times New Roman" w:hAnsi="Times New Roman" w:cs="Times New Roman"/>
          <w:sz w:val="24"/>
          <w:szCs w:val="24"/>
        </w:rPr>
        <w:fldChar w:fldCharType="separate"/>
      </w:r>
      <w:r w:rsidR="00A01DAE">
        <w:rPr>
          <w:rFonts w:ascii="Times New Roman" w:eastAsia="Times New Roman" w:hAnsi="Times New Roman" w:cs="Times New Roman"/>
          <w:noProof/>
          <w:sz w:val="24"/>
          <w:szCs w:val="24"/>
        </w:rPr>
        <w:t>(Díaz et al. 2019)</w:t>
      </w:r>
      <w:r w:rsidR="00A01DAE">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land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w:t>
      </w:r>
      <w:r w:rsidR="00A01DAE">
        <w:rPr>
          <w:rFonts w:ascii="Times New Roman" w:eastAsia="Times New Roman" w:hAnsi="Times New Roman" w:cs="Times New Roman"/>
          <w:sz w:val="24"/>
          <w:szCs w:val="24"/>
        </w:rPr>
        <w:t>climate change, land use change, and complex interconnected socio-economic-ecological systems that interact and result in systemic environmental risks, or Anthropocene risk</w:t>
      </w:r>
      <w:r w:rsidR="003F48EE">
        <w:rPr>
          <w:rFonts w:ascii="Times New Roman" w:eastAsia="Times New Roman" w:hAnsi="Times New Roman" w:cs="Times New Roman"/>
          <w:sz w:val="24"/>
          <w:szCs w:val="24"/>
        </w:rPr>
        <w:t xml:space="preserve"> </w:t>
      </w:r>
      <w:r w:rsidR="003F48EE">
        <w:rPr>
          <w:rFonts w:ascii="Times New Roman" w:eastAsia="Times New Roman" w:hAnsi="Times New Roman" w:cs="Times New Roman"/>
          <w:sz w:val="24"/>
          <w:szCs w:val="24"/>
        </w:rPr>
        <w:fldChar w:fldCharType="begin"/>
      </w:r>
      <w:r w:rsidR="003F48EE">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003F48EE">
        <w:rPr>
          <w:rFonts w:ascii="Times New Roman" w:eastAsia="Times New Roman" w:hAnsi="Times New Roman" w:cs="Times New Roman"/>
          <w:sz w:val="24"/>
          <w:szCs w:val="24"/>
        </w:rPr>
        <w:fldChar w:fldCharType="separate"/>
      </w:r>
      <w:r w:rsidR="003F48EE">
        <w:rPr>
          <w:rFonts w:ascii="Times New Roman" w:eastAsia="Times New Roman" w:hAnsi="Times New Roman" w:cs="Times New Roman"/>
          <w:noProof/>
          <w:sz w:val="24"/>
          <w:szCs w:val="24"/>
        </w:rPr>
        <w:t>(Keys et al. 2019)</w:t>
      </w:r>
      <w:r w:rsidR="003F48EE">
        <w:rPr>
          <w:rFonts w:ascii="Times New Roman" w:eastAsia="Times New Roman" w:hAnsi="Times New Roman" w:cs="Times New Roman"/>
          <w:sz w:val="24"/>
          <w:szCs w:val="24"/>
        </w:rPr>
        <w:fldChar w:fldCharType="end"/>
      </w:r>
      <w:r w:rsidR="00A01DAE">
        <w:rPr>
          <w:rFonts w:ascii="Times New Roman" w:eastAsia="Times New Roman" w:hAnsi="Times New Roman" w:cs="Times New Roman"/>
          <w:sz w:val="24"/>
          <w:szCs w:val="24"/>
        </w:rPr>
        <w:t>.</w:t>
      </w:r>
    </w:p>
    <w:p w14:paraId="6C16109F" w14:textId="77777777" w:rsidR="00A01DAE" w:rsidRDefault="00A01DAE">
      <w:pPr>
        <w:spacing w:before="240" w:after="0" w:line="480" w:lineRule="auto"/>
        <w:rPr>
          <w:rFonts w:ascii="Times New Roman" w:eastAsia="Times New Roman" w:hAnsi="Times New Roman" w:cs="Times New Roman"/>
          <w:sz w:val="24"/>
          <w:szCs w:val="24"/>
        </w:rPr>
      </w:pPr>
      <w:bookmarkStart w:id="0" w:name="_heading=h.gjdgxs" w:colFirst="0" w:colLast="0"/>
      <w:bookmarkEnd w:id="0"/>
    </w:p>
    <w:sdt>
      <w:sdtPr>
        <w:tag w:val="goog_rdk_1"/>
        <w:id w:val="-143594864"/>
      </w:sdtPr>
      <w:sdtEndPr/>
      <w:sdtContent>
        <w:p w14:paraId="0000000A" w14:textId="77777777" w:rsidR="00AC01D1" w:rsidRDefault="00EB207B">
          <w:pPr>
            <w:spacing w:before="240" w:after="0" w:line="480" w:lineRule="auto"/>
            <w:rPr>
              <w:ins w:id="1"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EndPr/>
            <w:sdtContent>
              <w:ins w:id="2"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w:t>
                </w:r>
                <w:r>
                  <w:rPr>
                    <w:rFonts w:ascii="Arial" w:eastAsia="Arial" w:hAnsi="Arial" w:cs="Arial"/>
                    <w:color w:val="000000"/>
                    <w:sz w:val="24"/>
                    <w:szCs w:val="24"/>
                  </w:rPr>
                  <w:t>enefit will look much different in the future, making investing without any consideration of future conditions risky.</w:t>
                </w:r>
              </w:ins>
            </w:sdtContent>
          </w:sdt>
        </w:p>
      </w:sdtContent>
    </w:sdt>
    <w:p w14:paraId="0000000B"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0000000C"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EndPr/>
        <w:sdtContent>
          <w:ins w:id="3" w:author="Rachel Buxton" w:date="2019-11-14T13:07:00Z">
            <w:r>
              <w:rPr>
                <w:rFonts w:ascii="Arial" w:eastAsia="Arial" w:hAnsi="Arial" w:cs="Arial"/>
                <w:color w:val="000000"/>
                <w:sz w:val="24"/>
                <w:szCs w:val="24"/>
              </w:rPr>
              <w:t xml:space="preserve"> – investing in conservation may not make sense because in X yea</w:t>
            </w:r>
            <w:r>
              <w:rPr>
                <w:rFonts w:ascii="Arial" w:eastAsia="Arial" w:hAnsi="Arial" w:cs="Arial"/>
                <w:color w:val="000000"/>
                <w:sz w:val="24"/>
                <w:szCs w:val="24"/>
              </w:rPr>
              <w:t>rs it will be gone.</w:t>
            </w:r>
          </w:ins>
        </w:sdtContent>
      </w:sdt>
    </w:p>
    <w:p w14:paraId="0000000D"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EndPr/>
      <w:sdtContent>
        <w:p w14:paraId="0000000E" w14:textId="77777777" w:rsidR="00AC01D1" w:rsidRDefault="00EB207B">
          <w:pPr>
            <w:spacing w:after="0" w:line="240" w:lineRule="auto"/>
            <w:rPr>
              <w:ins w:id="4" w:author="Rachel Buxton" w:date="2019-11-14T13:06:00Z"/>
              <w:rFonts w:ascii="Times New Roman" w:eastAsia="Times New Roman" w:hAnsi="Times New Roman" w:cs="Times New Roman"/>
              <w:color w:val="000000"/>
              <w:sz w:val="24"/>
              <w:szCs w:val="24"/>
            </w:rPr>
          </w:pPr>
          <w:sdt>
            <w:sdtPr>
              <w:tag w:val="goog_rdk_4"/>
              <w:id w:val="674537160"/>
            </w:sdtPr>
            <w:sdtEndPr/>
            <w:sdtContent>
              <w:ins w:id="5" w:author="Rachel Buxton" w:date="2019-11-14T13:06:00Z">
                <w:r>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EndPr/>
      <w:sdtContent>
        <w:p w14:paraId="0000000F" w14:textId="77777777" w:rsidR="00AC01D1" w:rsidRDefault="00EB207B">
          <w:pPr>
            <w:spacing w:after="0" w:line="240" w:lineRule="auto"/>
            <w:rPr>
              <w:ins w:id="6" w:author="Rachel Buxton" w:date="2019-11-14T13:06:00Z"/>
              <w:rFonts w:ascii="Times New Roman" w:eastAsia="Times New Roman" w:hAnsi="Times New Roman" w:cs="Times New Roman"/>
              <w:color w:val="000000"/>
              <w:sz w:val="24"/>
              <w:szCs w:val="24"/>
            </w:rPr>
          </w:pPr>
          <w:sdt>
            <w:sdtPr>
              <w:tag w:val="goog_rdk_6"/>
              <w:id w:val="-943459394"/>
            </w:sdtPr>
            <w:sdtEndPr/>
            <w:sdtContent/>
          </w:sdt>
        </w:p>
      </w:sdtContent>
    </w:sdt>
    <w:sdt>
      <w:sdtPr>
        <w:tag w:val="goog_rdk_11"/>
        <w:id w:val="1857074523"/>
      </w:sdtPr>
      <w:sdtEndPr/>
      <w:sdtContent>
        <w:p w14:paraId="00000010" w14:textId="77777777" w:rsidR="00AC01D1" w:rsidRDefault="00EB207B">
          <w:pPr>
            <w:spacing w:after="0" w:line="240" w:lineRule="auto"/>
            <w:rPr>
              <w:ins w:id="7" w:author="Rachel Buxton" w:date="2019-11-27T14:59:00Z"/>
              <w:rFonts w:ascii="Times New Roman" w:eastAsia="Times New Roman" w:hAnsi="Times New Roman" w:cs="Times New Roman"/>
              <w:sz w:val="24"/>
              <w:szCs w:val="24"/>
            </w:rPr>
          </w:pPr>
          <w:sdt>
            <w:sdtPr>
              <w:tag w:val="goog_rdk_8"/>
              <w:id w:val="918060269"/>
            </w:sdtPr>
            <w:sdtEndPr/>
            <w:sdtContent>
              <w:ins w:id="8" w:author="Rachel Buxton" w:date="2019-11-14T13:06:00Z">
                <w:r>
                  <w:rPr>
                    <w:rFonts w:ascii="Times New Roman" w:eastAsia="Times New Roman" w:hAnsi="Times New Roman" w:cs="Times New Roman"/>
                    <w:color w:val="000000"/>
                    <w:sz w:val="24"/>
                    <w:szCs w:val="24"/>
                  </w:rPr>
                  <w:t>Framework to account for risk of change</w:t>
                </w:r>
              </w:ins>
            </w:sdtContent>
          </w:sdt>
          <w:sdt>
            <w:sdtPr>
              <w:tag w:val="goog_rdk_9"/>
              <w:id w:val="-465886541"/>
            </w:sdtPr>
            <w:sdtEndPr/>
            <w:sdtContent>
              <w:del w:id="9" w:author="Rachel Buxton" w:date="2019-11-14T13:06:00Z">
                <w:r>
                  <w:rPr>
                    <w:rFonts w:ascii="Times New Roman" w:eastAsia="Times New Roman" w:hAnsi="Times New Roman" w:cs="Times New Roman"/>
                    <w:color w:val="000000"/>
                    <w:sz w:val="24"/>
                    <w:szCs w:val="24"/>
                  </w:rPr>
                  <w:br/>
                </w:r>
              </w:del>
            </w:sdtContent>
          </w:sdt>
          <w:sdt>
            <w:sdtPr>
              <w:tag w:val="goog_rdk_10"/>
              <w:id w:val="-1929183124"/>
            </w:sdtPr>
            <w:sdtEndPr/>
            <w:sdtContent/>
          </w:sdt>
        </w:p>
      </w:sdtContent>
    </w:sdt>
    <w:p w14:paraId="00000011" w14:textId="77777777" w:rsidR="00AC01D1" w:rsidRDefault="00EB207B">
      <w:pPr>
        <w:spacing w:after="0" w:line="240" w:lineRule="auto"/>
        <w:rPr>
          <w:rFonts w:ascii="Times New Roman" w:eastAsia="Times New Roman" w:hAnsi="Times New Roman" w:cs="Times New Roman"/>
          <w:sz w:val="24"/>
          <w:szCs w:val="24"/>
        </w:rPr>
      </w:pPr>
      <w:sdt>
        <w:sdtPr>
          <w:tag w:val="goog_rdk_12"/>
          <w:id w:val="-850101094"/>
        </w:sdtPr>
        <w:sdtEndPr/>
        <w:sdtContent>
          <w:ins w:id="10" w:author="Rachel Buxton" w:date="2019-11-27T14:59:00Z">
            <w:r>
              <w:t>We might aim to set conservation priorities that are robust to risk and uncertainty (</w:t>
            </w:r>
            <w:proofErr w:type="spellStart"/>
            <w:r>
              <w:t>BenHaim</w:t>
            </w:r>
            <w:proofErr w:type="spellEnd"/>
            <w:r>
              <w:t xml:space="preserve"> 2001; Nicholson and </w:t>
            </w:r>
            <w:proofErr w:type="spellStart"/>
            <w:r>
              <w:t>Possingham</w:t>
            </w:r>
            <w:proofErr w:type="spellEnd"/>
            <w:r>
              <w:t xml:space="preserve"> 2007). Here we need to know (or estimate) the likelihood that an unplanned but conservation relevant event may occur, such as the ri</w:t>
            </w:r>
            <w:r>
              <w:t>sk of a hurricane, fire, or coral bleaching event, or the risk that a conservation action will not be carried out correctly (the inverse of its likelihood of success). We can then either prioritize actions (or locations to carry out an action) that meet co</w:t>
            </w:r>
            <w:r>
              <w:t>nservation targets while minimizing some combination of risk and cost (yet another trade-</w:t>
            </w:r>
            <w:proofErr w:type="gramStart"/>
            <w:r>
              <w:t>off )</w:t>
            </w:r>
            <w:proofErr w:type="gramEnd"/>
            <w:r>
              <w:t xml:space="preserve"> (Game et al. 2008), or prioritize actions that maximize the expected or likely conservation benefits for a fixed budget (Joseph et al. In Press-b). Note that the</w:t>
            </w:r>
            <w:r>
              <w:t>se solutions represent modifications of Equations (1) and (2), respectively.</w:t>
            </w:r>
          </w:ins>
        </w:sdtContent>
      </w:sdt>
    </w:p>
    <w:p w14:paraId="00000012"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i/>
          <w:color w:val="000000"/>
          <w:sz w:val="24"/>
          <w:szCs w:val="24"/>
        </w:rPr>
        <w:t xml:space="preserve">Results </w:t>
      </w:r>
      <w:r>
        <w:rPr>
          <w:rFonts w:ascii="Arial" w:eastAsia="Arial" w:hAnsi="Arial" w:cs="Arial"/>
          <w:color w:val="000000"/>
          <w:sz w:val="24"/>
          <w:szCs w:val="24"/>
        </w:rPr>
        <w:t> </w:t>
      </w:r>
    </w:p>
    <w:p w14:paraId="00000013"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Where are the priority areas using current IUCN data?</w:t>
      </w:r>
    </w:p>
    <w:p w14:paraId="00000014"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How do priorities change when we take into account risks?</w:t>
      </w:r>
    </w:p>
    <w:p w14:paraId="00000015"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Interplay of risks</w:t>
      </w:r>
    </w:p>
    <w:p w14:paraId="00000016"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Overarching considerations</w:t>
      </w:r>
    </w:p>
    <w:p w14:paraId="00000017"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i/>
          <w:color w:val="000000"/>
          <w:sz w:val="24"/>
          <w:szCs w:val="24"/>
        </w:rPr>
        <w:t>Discussio</w:t>
      </w:r>
      <w:r>
        <w:rPr>
          <w:rFonts w:ascii="Arial" w:eastAsia="Arial" w:hAnsi="Arial" w:cs="Arial"/>
          <w:i/>
          <w:color w:val="000000"/>
          <w:sz w:val="24"/>
          <w:szCs w:val="24"/>
        </w:rPr>
        <w:t>n</w:t>
      </w:r>
    </w:p>
    <w:p w14:paraId="00000018" w14:textId="77777777" w:rsidR="00AC01D1" w:rsidRDefault="00EB207B">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Conclusion paragraph</w:t>
      </w:r>
    </w:p>
    <w:p w14:paraId="00000019" w14:textId="77777777" w:rsidR="00AC01D1" w:rsidRDefault="00AC01D1">
      <w:pPr>
        <w:spacing w:after="0" w:line="480" w:lineRule="auto"/>
        <w:rPr>
          <w:rFonts w:ascii="Times New Roman" w:eastAsia="Times New Roman" w:hAnsi="Times New Roman" w:cs="Times New Roman"/>
          <w:sz w:val="24"/>
          <w:szCs w:val="24"/>
        </w:rPr>
      </w:pPr>
    </w:p>
    <w:p w14:paraId="54741E4B" w14:textId="77777777" w:rsidR="00A01DAE" w:rsidRDefault="00A01DAE">
      <w:pPr>
        <w:spacing w:after="0" w:line="480" w:lineRule="auto"/>
        <w:rPr>
          <w:rFonts w:ascii="Times New Roman" w:eastAsia="Times New Roman" w:hAnsi="Times New Roman" w:cs="Times New Roman"/>
          <w:sz w:val="24"/>
          <w:szCs w:val="24"/>
        </w:rPr>
      </w:pPr>
    </w:p>
    <w:p w14:paraId="6AEE796D" w14:textId="77777777" w:rsidR="003F48EE" w:rsidRDefault="003F48EE">
      <w:pPr>
        <w:spacing w:after="0" w:line="480" w:lineRule="auto"/>
        <w:rPr>
          <w:rFonts w:ascii="Times New Roman" w:eastAsia="Times New Roman" w:hAnsi="Times New Roman" w:cs="Times New Roman"/>
          <w:sz w:val="24"/>
          <w:szCs w:val="24"/>
        </w:rPr>
        <w:sectPr w:rsidR="003F48EE">
          <w:pgSz w:w="12240" w:h="15840"/>
          <w:pgMar w:top="1440" w:right="1440" w:bottom="1440" w:left="1440" w:header="708" w:footer="708" w:gutter="0"/>
          <w:pgNumType w:start="1"/>
          <w:cols w:space="720"/>
        </w:sectPr>
      </w:pPr>
    </w:p>
    <w:bookmarkStart w:id="11" w:name="_GoBack"/>
    <w:bookmarkEnd w:id="11"/>
    <w:p w14:paraId="4C4BED1E" w14:textId="77777777" w:rsidR="003F48EE" w:rsidRPr="003F48EE" w:rsidRDefault="00A01DAE" w:rsidP="003F48EE">
      <w:pPr>
        <w:pStyle w:val="EndNoteBibliographyTitle"/>
      </w:pPr>
      <w:r>
        <w:lastRenderedPageBreak/>
        <w:fldChar w:fldCharType="begin"/>
      </w:r>
      <w:r>
        <w:instrText xml:space="preserve"> ADDIN EN.REFLIST </w:instrText>
      </w:r>
      <w:r>
        <w:fldChar w:fldCharType="separate"/>
      </w:r>
      <w:r w:rsidR="003F48EE" w:rsidRPr="003F48EE">
        <w:t>Literature cited</w:t>
      </w:r>
    </w:p>
    <w:p w14:paraId="4E18FA71" w14:textId="77777777" w:rsidR="003F48EE" w:rsidRPr="003F48EE" w:rsidRDefault="003F48EE" w:rsidP="003F48EE">
      <w:pPr>
        <w:pStyle w:val="EndNoteBibliographyTitle"/>
      </w:pPr>
    </w:p>
    <w:p w14:paraId="68858F1D" w14:textId="77777777" w:rsidR="003F48EE" w:rsidRPr="003F48EE" w:rsidRDefault="003F48EE" w:rsidP="003F48EE">
      <w:pPr>
        <w:pStyle w:val="EndNoteBibliography"/>
        <w:spacing w:after="0"/>
        <w:ind w:left="720" w:hanging="720"/>
      </w:pPr>
      <w:r w:rsidRPr="003F48EE">
        <w:t xml:space="preserve">Díaz S, Settele J, Brondízio ES, Ngo HT, Agard J, Arneth A, Balvanera P, Brauman KA, Butchart SHM, Chan KMA, et al. 2019. Pervasive human-driven decline of life on Earth points to the need for transformative change. Science </w:t>
      </w:r>
      <w:r w:rsidRPr="003F48EE">
        <w:rPr>
          <w:b/>
        </w:rPr>
        <w:t>366</w:t>
      </w:r>
      <w:r w:rsidRPr="003F48EE">
        <w:t>:eaax3100.</w:t>
      </w:r>
    </w:p>
    <w:p w14:paraId="0885C651" w14:textId="77777777" w:rsidR="003F48EE" w:rsidRPr="003F48EE" w:rsidRDefault="003F48EE" w:rsidP="003F48EE">
      <w:pPr>
        <w:pStyle w:val="EndNoteBibliography"/>
        <w:ind w:left="720" w:hanging="720"/>
      </w:pPr>
      <w:r w:rsidRPr="003F48EE">
        <w:t xml:space="preserve">Keys PW, Galaz V, Dyer M, Matthews N, Folke C, Nyström M, and Cornell SE. 2019. Anthropocene risk. Nature Sustainability </w:t>
      </w:r>
      <w:r w:rsidRPr="003F48EE">
        <w:rPr>
          <w:b/>
        </w:rPr>
        <w:t>2</w:t>
      </w:r>
      <w:r w:rsidRPr="003F48EE">
        <w:t>:667-673.</w:t>
      </w:r>
    </w:p>
    <w:p w14:paraId="0000001A" w14:textId="5ED41064" w:rsidR="00AC01D1" w:rsidRDefault="00A01D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AC01D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A26B9" w14:textId="77777777" w:rsidR="00EB207B" w:rsidRDefault="00EB207B" w:rsidP="00A01DAE">
      <w:pPr>
        <w:spacing w:after="0" w:line="240" w:lineRule="auto"/>
      </w:pPr>
      <w:r>
        <w:separator/>
      </w:r>
    </w:p>
  </w:endnote>
  <w:endnote w:type="continuationSeparator" w:id="0">
    <w:p w14:paraId="47481B3C" w14:textId="77777777" w:rsidR="00EB207B" w:rsidRDefault="00EB207B" w:rsidP="00A0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9D500" w14:textId="77777777" w:rsidR="00EB207B" w:rsidRDefault="00EB207B" w:rsidP="00A01DAE">
      <w:pPr>
        <w:spacing w:after="0" w:line="240" w:lineRule="auto"/>
      </w:pPr>
      <w:r>
        <w:separator/>
      </w:r>
    </w:p>
  </w:footnote>
  <w:footnote w:type="continuationSeparator" w:id="0">
    <w:p w14:paraId="3815D227" w14:textId="77777777" w:rsidR="00EB207B" w:rsidRDefault="00EB207B" w:rsidP="00A01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717916"/>
      <w:docPartObj>
        <w:docPartGallery w:val="Page Numbers (Top of Page)"/>
        <w:docPartUnique/>
      </w:docPartObj>
    </w:sdtPr>
    <w:sdtEndPr>
      <w:rPr>
        <w:noProof/>
      </w:rPr>
    </w:sdtEndPr>
    <w:sdtContent>
      <w:p w14:paraId="08305796" w14:textId="37B119F0" w:rsidR="00A01DAE" w:rsidRDefault="00A01DAE">
        <w:pPr>
          <w:pStyle w:val="Header"/>
          <w:jc w:val="center"/>
        </w:pPr>
        <w:r>
          <w:fldChar w:fldCharType="begin"/>
        </w:r>
        <w:r>
          <w:instrText xml:space="preserve"> PAGE   \* MERGEFORMAT </w:instrText>
        </w:r>
        <w:r>
          <w:fldChar w:fldCharType="separate"/>
        </w:r>
        <w:r w:rsidR="003F48EE">
          <w:rPr>
            <w:noProof/>
          </w:rPr>
          <w:t>3</w:t>
        </w:r>
        <w:r>
          <w:rPr>
            <w:noProof/>
          </w:rPr>
          <w:fldChar w:fldCharType="end"/>
        </w:r>
      </w:p>
    </w:sdtContent>
  </w:sdt>
  <w:p w14:paraId="1A728FF7" w14:textId="77777777" w:rsidR="00A01DAE" w:rsidRDefault="00A01D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k (1) Copy&lt;/Style&gt;&lt;LeftDelim&gt;{&lt;/LeftDelim&gt;&lt;RightDelim&gt;}&lt;/RightDelim&gt;&lt;FontName&gt;Times New Roman&lt;/FontName&gt;&lt;FontSize&gt;12&lt;/FontSize&gt;&lt;ReflistTitle&gt;Literature cited&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x92atzmzfz91ee2f5xfzeiwz5vpr2zdzzv&quot;&gt;My EndNote Library Copy&lt;record-ids&gt;&lt;item&gt;3764&lt;/item&gt;&lt;item&gt;3765&lt;/item&gt;&lt;/record-ids&gt;&lt;/item&gt;&lt;/Libraries&gt;"/>
  </w:docVars>
  <w:rsids>
    <w:rsidRoot w:val="00AC01D1"/>
    <w:rsid w:val="003F48EE"/>
    <w:rsid w:val="004840FD"/>
    <w:rsid w:val="00A01DAE"/>
    <w:rsid w:val="00A87B5F"/>
    <w:rsid w:val="00AC01D1"/>
    <w:rsid w:val="00EB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4FFCB-F74F-4FF1-9C58-F08C0D31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noteText">
    <w:name w:val="footnote text"/>
    <w:basedOn w:val="Normal"/>
    <w:link w:val="FootnoteTextChar"/>
    <w:uiPriority w:val="99"/>
    <w:semiHidden/>
    <w:unhideWhenUsed/>
    <w:rsid w:val="00CE33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3A3"/>
    <w:rPr>
      <w:sz w:val="20"/>
      <w:szCs w:val="20"/>
    </w:rPr>
  </w:style>
  <w:style w:type="character" w:styleId="FootnoteReference">
    <w:name w:val="footnote reference"/>
    <w:basedOn w:val="DefaultParagraphFont"/>
    <w:uiPriority w:val="99"/>
    <w:semiHidden/>
    <w:unhideWhenUsed/>
    <w:rsid w:val="00CE33A3"/>
    <w:rPr>
      <w:vertAlign w:val="superscript"/>
    </w:rPr>
  </w:style>
  <w:style w:type="paragraph" w:styleId="NormalWeb">
    <w:name w:val="Normal (Web)"/>
    <w:basedOn w:val="Normal"/>
    <w:uiPriority w:val="99"/>
    <w:semiHidden/>
    <w:unhideWhenUsed/>
    <w:rsid w:val="00526D6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AE"/>
  </w:style>
  <w:style w:type="paragraph" w:styleId="Footer">
    <w:name w:val="footer"/>
    <w:basedOn w:val="Normal"/>
    <w:link w:val="FooterChar"/>
    <w:uiPriority w:val="99"/>
    <w:unhideWhenUsed/>
    <w:rsid w:val="00A0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AE"/>
  </w:style>
  <w:style w:type="paragraph" w:customStyle="1" w:styleId="EndNoteBibliographyTitle">
    <w:name w:val="EndNote Bibliography Title"/>
    <w:basedOn w:val="Normal"/>
    <w:link w:val="EndNoteBibliographyTitleChar"/>
    <w:rsid w:val="00A01DA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A01DA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A01DAE"/>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A01DAE"/>
    <w:rPr>
      <w:rFonts w:ascii="Times New Roman" w:hAnsi="Times New Roman" w:cs="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O/bolMyOm7crdpT9Q5tEp0vhIg==">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3E246E-943E-4568-8CDE-B734ECC3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Buxton</dc:creator>
  <cp:lastModifiedBy>Buxton,Rachel</cp:lastModifiedBy>
  <cp:revision>4</cp:revision>
  <dcterms:created xsi:type="dcterms:W3CDTF">2019-09-09T20:24:00Z</dcterms:created>
  <dcterms:modified xsi:type="dcterms:W3CDTF">2019-12-19T15:32:00Z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3d5d407a-651f-384e-9e5f-7e676b0d4d0d</vt:lpwstr>
  </property>
  <property fmtid="{D5CDD505-2E9C-101B-9397-08002B2CF9AE}" pid="24" name="Mendeley Citation Style_1">
    <vt:lpwstr>http://www.zotero.org/styles/apa</vt:lpwstr>
  </property>
</Properties>
</file>