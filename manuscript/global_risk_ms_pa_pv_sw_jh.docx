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b/>
          <w:b/>
          <w:bCs/>
          <w:sz w:val="24"/>
          <w:szCs w:val="24"/>
        </w:rPr>
      </w:pPr>
      <w:r>
        <w:rPr>
          <w:rFonts w:cs="Times New Roman" w:ascii="Times New Roman" w:hAnsi="Times New Roman"/>
          <w:sz w:val="24"/>
          <w:szCs w:val="24"/>
        </w:rPr>
        <w:t xml:space="preserve">Title: </w:t>
      </w:r>
      <w:r>
        <w:rPr>
          <w:rFonts w:cs="Times New Roman" w:ascii="Times New Roman" w:hAnsi="Times New Roman"/>
          <w:b/>
          <w:bCs/>
          <w:sz w:val="24"/>
          <w:szCs w:val="24"/>
        </w:rPr>
        <w:t>Conservation planning in the face of Anthropocene risk</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Authors: Richard Schuster </w:t>
      </w:r>
      <w:r>
        <w:rPr>
          <w:rFonts w:cs="Times New Roman" w:ascii="Times New Roman" w:hAnsi="Times New Roman"/>
          <w:sz w:val="24"/>
          <w:szCs w:val="24"/>
          <w:vertAlign w:val="superscript"/>
        </w:rPr>
        <w:t>a,b,*</w:t>
      </w:r>
      <w:r>
        <w:rPr>
          <w:rFonts w:cs="Times New Roman" w:ascii="Times New Roman" w:hAnsi="Times New Roman"/>
          <w:sz w:val="24"/>
          <w:szCs w:val="24"/>
        </w:rPr>
        <w:t>, Rachel Buxton</w:t>
      </w:r>
      <w:r>
        <w:rPr>
          <w:rFonts w:cs="Times New Roman" w:ascii="Times New Roman" w:hAnsi="Times New Roman"/>
          <w:sz w:val="24"/>
          <w:szCs w:val="24"/>
          <w:vertAlign w:val="superscript"/>
        </w:rPr>
        <w:t>a</w:t>
      </w:r>
      <w:r>
        <w:rPr>
          <w:rFonts w:cs="Times New Roman" w:ascii="Times New Roman" w:hAnsi="Times New Roman"/>
          <w:sz w:val="24"/>
          <w:szCs w:val="24"/>
        </w:rPr>
        <w:t>, Jeffrey Hanson</w:t>
      </w:r>
      <w:r>
        <w:rPr>
          <w:rFonts w:cs="Times New Roman" w:ascii="Times New Roman" w:hAnsi="Times New Roman"/>
          <w:sz w:val="24"/>
          <w:szCs w:val="24"/>
          <w:vertAlign w:val="superscript"/>
        </w:rPr>
        <w:t>a</w:t>
      </w:r>
      <w:r>
        <w:rPr>
          <w:rFonts w:cs="Times New Roman" w:ascii="Times New Roman" w:hAnsi="Times New Roman"/>
          <w:sz w:val="24"/>
          <w:szCs w:val="24"/>
        </w:rPr>
        <w:t>, Jeremy Pittman</w:t>
      </w:r>
      <w:r>
        <w:rPr>
          <w:rFonts w:cs="Times New Roman" w:ascii="Times New Roman" w:hAnsi="Times New Roman"/>
          <w:sz w:val="24"/>
          <w:szCs w:val="24"/>
          <w:vertAlign w:val="superscript"/>
        </w:rPr>
        <w:t>c</w:t>
      </w:r>
      <w:r>
        <w:rPr>
          <w:rFonts w:cs="Times New Roman" w:ascii="Times New Roman" w:hAnsi="Times New Roman"/>
          <w:sz w:val="24"/>
          <w:szCs w:val="24"/>
        </w:rPr>
        <w:t>, Vivitskaia Tulloch</w:t>
      </w:r>
      <w:r>
        <w:rPr>
          <w:rFonts w:cs="Times New Roman" w:ascii="Times New Roman" w:hAnsi="Times New Roman"/>
          <w:sz w:val="24"/>
          <w:szCs w:val="24"/>
          <w:vertAlign w:val="superscript"/>
        </w:rPr>
        <w:t>d</w:t>
      </w:r>
      <w:r>
        <w:rPr>
          <w:rFonts w:cs="Times New Roman" w:ascii="Times New Roman" w:hAnsi="Times New Roman"/>
          <w:sz w:val="24"/>
          <w:szCs w:val="24"/>
        </w:rPr>
        <w:t>, Frank La Sorte</w:t>
      </w:r>
      <w:r>
        <w:rPr>
          <w:rFonts w:cs="Times New Roman" w:ascii="Times New Roman" w:hAnsi="Times New Roman"/>
          <w:sz w:val="24"/>
          <w:szCs w:val="24"/>
          <w:vertAlign w:val="superscript"/>
        </w:rPr>
        <w:t>e</w:t>
      </w:r>
      <w:r>
        <w:rPr>
          <w:rFonts w:cs="Times New Roman" w:ascii="Times New Roman" w:hAnsi="Times New Roman"/>
          <w:sz w:val="24"/>
          <w:szCs w:val="24"/>
        </w:rPr>
        <w:t>, Raquel Garcia</w:t>
      </w:r>
      <w:r>
        <w:rPr>
          <w:rFonts w:cs="Times New Roman" w:ascii="Times New Roman" w:hAnsi="Times New Roman"/>
          <w:sz w:val="24"/>
          <w:szCs w:val="24"/>
          <w:vertAlign w:val="superscript"/>
        </w:rPr>
        <w:t>f</w:t>
      </w:r>
      <w:r>
        <w:rPr>
          <w:rFonts w:cs="Times New Roman" w:ascii="Times New Roman" w:hAnsi="Times New Roman"/>
          <w:sz w:val="24"/>
          <w:szCs w:val="24"/>
        </w:rPr>
        <w:t>, Peter H. Verburg</w:t>
      </w:r>
      <w:r>
        <w:rPr>
          <w:rFonts w:cs="Times New Roman" w:ascii="Times New Roman" w:hAnsi="Times New Roman"/>
          <w:sz w:val="24"/>
          <w:szCs w:val="24"/>
          <w:vertAlign w:val="superscript"/>
        </w:rPr>
        <w:t>g</w:t>
      </w:r>
      <w:r>
        <w:rPr>
          <w:rFonts w:cs="Times New Roman" w:ascii="Times New Roman" w:hAnsi="Times New Roman"/>
          <w:sz w:val="24"/>
          <w:szCs w:val="24"/>
        </w:rPr>
        <w:t>, Amanda D. Rodewald</w:t>
      </w:r>
      <w:r>
        <w:rPr>
          <w:rFonts w:cs="Times New Roman" w:ascii="Times New Roman" w:hAnsi="Times New Roman"/>
          <w:sz w:val="24"/>
          <w:szCs w:val="24"/>
          <w:vertAlign w:val="superscript"/>
        </w:rPr>
        <w:t>e,h</w:t>
      </w:r>
      <w:r>
        <w:rPr>
          <w:rFonts w:cs="Times New Roman" w:ascii="Times New Roman" w:hAnsi="Times New Roman"/>
          <w:sz w:val="24"/>
          <w:szCs w:val="24"/>
        </w:rPr>
        <w:t>, Scott Wilson</w:t>
      </w:r>
      <w:r>
        <w:rPr>
          <w:rFonts w:cs="Times New Roman" w:ascii="Times New Roman" w:hAnsi="Times New Roman"/>
          <w:sz w:val="24"/>
          <w:szCs w:val="24"/>
          <w:vertAlign w:val="superscript"/>
        </w:rPr>
        <w:t>i</w:t>
      </w:r>
      <w:r>
        <w:rPr>
          <w:rFonts w:cs="Times New Roman" w:ascii="Times New Roman" w:hAnsi="Times New Roman"/>
          <w:sz w:val="24"/>
          <w:szCs w:val="24"/>
        </w:rPr>
        <w:t>, Peter Arcese</w:t>
      </w:r>
      <w:r>
        <w:rPr>
          <w:rFonts w:cs="Times New Roman" w:ascii="Times New Roman" w:hAnsi="Times New Roman"/>
          <w:sz w:val="24"/>
          <w:szCs w:val="24"/>
          <w:vertAlign w:val="superscript"/>
        </w:rPr>
        <w:t>d</w:t>
      </w:r>
      <w:r>
        <w:rPr>
          <w:rFonts w:cs="Times New Roman" w:ascii="Times New Roman" w:hAnsi="Times New Roman"/>
          <w:sz w:val="24"/>
          <w:szCs w:val="24"/>
        </w:rPr>
        <w:t>, Hugh Possingham</w:t>
      </w:r>
      <w:r>
        <w:rPr>
          <w:rFonts w:cs="Times New Roman" w:ascii="Times New Roman" w:hAnsi="Times New Roman"/>
          <w:sz w:val="24"/>
          <w:szCs w:val="24"/>
          <w:vertAlign w:val="superscript"/>
        </w:rPr>
        <w:t>j,k</w:t>
      </w:r>
      <w:r>
        <w:rPr>
          <w:rFonts w:cs="Times New Roman" w:ascii="Times New Roman" w:hAnsi="Times New Roman"/>
          <w:sz w:val="24"/>
          <w:szCs w:val="24"/>
        </w:rPr>
        <w:t>, Joseph R. Bennett</w:t>
      </w:r>
      <w:r>
        <w:rPr>
          <w:rFonts w:cs="Times New Roman" w:ascii="Times New Roman" w:hAnsi="Times New Roman"/>
          <w:sz w:val="24"/>
          <w:szCs w:val="24"/>
          <w:vertAlign w:val="superscript"/>
        </w:rPr>
        <w:t>a</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Affiliations:</w:t>
      </w:r>
    </w:p>
    <w:p>
      <w:pPr>
        <w:pStyle w:val="Body"/>
        <w:spacing w:lineRule="auto" w:line="480" w:before="0" w:after="0"/>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pPr>
        <w:pStyle w:val="Body"/>
        <w:spacing w:lineRule="auto" w:line="480" w:before="0" w:after="0"/>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pPr>
        <w:pStyle w:val="Body"/>
        <w:spacing w:lineRule="auto" w:line="480" w:before="0" w:after="0"/>
        <w:ind w:left="357" w:hanging="357"/>
        <w:rPr>
          <w:rFonts w:cs="Times New Roman"/>
          <w:lang w:val="en-CA"/>
        </w:rPr>
      </w:pPr>
      <w:r>
        <w:rPr>
          <w:rFonts w:cs="Times New Roman"/>
          <w:vertAlign w:val="superscript"/>
          <w:lang w:val="en-CA"/>
        </w:rPr>
        <w:t>c</w:t>
      </w:r>
      <w:r>
        <w:rPr>
          <w:rFonts w:cs="Times New Roman"/>
          <w:lang w:val="en-CA"/>
        </w:rPr>
        <w:t>School of Planning, University of Waterloo, 200 University Ave W, Waterloo, ON, N2T 3G1, Canada</w:t>
      </w:r>
    </w:p>
    <w:p>
      <w:pPr>
        <w:pStyle w:val="Body"/>
        <w:spacing w:lineRule="auto" w:line="480" w:before="0" w:after="0"/>
        <w:ind w:left="357" w:hanging="357"/>
        <w:rPr>
          <w:rFonts w:cs="Times New Roman"/>
          <w:lang w:val="en-CA"/>
        </w:rPr>
      </w:pPr>
      <w:r>
        <w:rPr>
          <w:rFonts w:cs="Times New Roman"/>
          <w:vertAlign w:val="superscript"/>
          <w:lang w:val="en-CA"/>
        </w:rPr>
        <w:t xml:space="preserve">d </w:t>
      </w:r>
      <w:r>
        <w:rPr>
          <w:rFonts w:cs="Times New Roman"/>
          <w:lang w:val="en-CA"/>
        </w:rPr>
        <w:t>Department of Forest and Conservation Sciences, 2424 Main Mall, University of British Columbia, Vancouver BC, V6T 1Z4 Canada.</w:t>
      </w:r>
    </w:p>
    <w:p>
      <w:pPr>
        <w:pStyle w:val="Body"/>
        <w:spacing w:lineRule="auto" w:line="480" w:before="0" w:after="0"/>
        <w:ind w:left="360" w:hanging="360"/>
        <w:rPr>
          <w:rFonts w:cs="Times New Roman"/>
        </w:rPr>
      </w:pPr>
      <w:r>
        <w:rPr>
          <w:rFonts w:cs="Times New Roman"/>
          <w:vertAlign w:val="superscript"/>
          <w:lang w:val="en-CA"/>
        </w:rPr>
        <w:t xml:space="preserve">e </w:t>
      </w:r>
      <w:r>
        <w:rPr>
          <w:rFonts w:cs="Times New Roman"/>
        </w:rPr>
        <w:t xml:space="preserve">Cornell Lab of Ornithology, Cornell University, Ithaca, NY 14850, USA </w:t>
      </w:r>
    </w:p>
    <w:p>
      <w:pPr>
        <w:pStyle w:val="Body"/>
        <w:spacing w:lineRule="auto" w:line="480" w:before="0" w:after="0"/>
        <w:ind w:left="360" w:hanging="360"/>
        <w:rPr>
          <w:rFonts w:cs="Times New Roman"/>
        </w:rPr>
      </w:pPr>
      <w:r>
        <w:rPr>
          <w:rFonts w:cs="Times New Roman"/>
          <w:vertAlign w:val="superscript"/>
        </w:rPr>
        <w:t>f</w:t>
      </w:r>
      <w:r>
        <w:rPr>
          <w:rFonts w:cs="Times New Roman"/>
        </w:rPr>
        <w:t xml:space="preserve"> Centre for Invasion Biology, Dept of Botany and Zoology, Stellenbosch Univ, South Africa</w:t>
      </w:r>
    </w:p>
    <w:p>
      <w:pPr>
        <w:pStyle w:val="Body"/>
        <w:spacing w:lineRule="auto" w:line="480" w:before="0" w:after="0"/>
        <w:ind w:left="360" w:hanging="360"/>
        <w:rPr>
          <w:rFonts w:cs="Times New Roman"/>
        </w:rPr>
      </w:pPr>
      <w:r>
        <w:rPr>
          <w:rFonts w:cs="Times New Roman"/>
          <w:vertAlign w:val="superscript"/>
        </w:rPr>
        <w:t xml:space="preserve">g </w:t>
      </w:r>
      <w:r>
        <w:rPr>
          <w:rFonts w:cs="Times New Roman"/>
        </w:rPr>
        <w:t>Environmental Geography Group, VU University Amsterdam, Amsterdam, The Netherlands</w:t>
      </w:r>
    </w:p>
    <w:p>
      <w:pPr>
        <w:pStyle w:val="Xmsonormal"/>
        <w:spacing w:lineRule="auto" w:line="480" w:beforeAutospacing="0" w:before="0" w:afterAutospacing="0" w:after="0"/>
        <w:ind w:left="360" w:hanging="360"/>
        <w:rPr/>
      </w:pPr>
      <w:r>
        <w:rPr>
          <w:vertAlign w:val="superscript"/>
          <w:lang w:val="en-CA"/>
        </w:rPr>
        <w:t>h</w:t>
      </w:r>
      <w:r>
        <w:rPr/>
        <w:t xml:space="preserve"> Department of Natural Resources, Cornell University, Fernow Hall, #111, Ithaca, NY 14853, USA.</w:t>
      </w:r>
    </w:p>
    <w:p>
      <w:pPr>
        <w:pStyle w:val="Body"/>
        <w:spacing w:lineRule="auto" w:line="480" w:before="0" w:after="0"/>
        <w:ind w:left="360" w:hanging="360"/>
        <w:rPr>
          <w:rFonts w:cs="Times New Roman"/>
          <w:vertAlign w:val="superscript"/>
          <w:lang w:val="en-CA"/>
        </w:rPr>
      </w:pPr>
      <w:r>
        <w:rPr>
          <w:rFonts w:cs="Times New Roman"/>
          <w:vertAlign w:val="superscript"/>
          <w:lang w:val="en-CA"/>
        </w:rPr>
        <w:t xml:space="preserve">i </w:t>
      </w:r>
      <w:r>
        <w:rPr>
          <w:rFonts w:cs="Times New Roman"/>
          <w:lang w:val="en-CA"/>
        </w:rPr>
        <w:t>Wildlife Research Division, Environment and Climate Change Canada, 1125 Colonel By Drive, Ottawa, Ontario, Canada, K1S 5B6</w:t>
      </w:r>
    </w:p>
    <w:p>
      <w:pPr>
        <w:pStyle w:val="Body"/>
        <w:spacing w:lineRule="auto" w:line="480" w:before="0" w:after="0"/>
        <w:ind w:left="357" w:hanging="357"/>
        <w:rPr>
          <w:rFonts w:cs="Times New Roman"/>
          <w:lang w:val="en-CA"/>
        </w:rPr>
      </w:pPr>
      <w:r>
        <w:rPr>
          <w:rFonts w:cs="Times New Roman"/>
          <w:vertAlign w:val="superscript"/>
          <w:lang w:val="en-CA"/>
        </w:rPr>
        <w:t xml:space="preserve">j </w:t>
      </w:r>
      <w:r>
        <w:rPr>
          <w:rFonts w:cs="Times New Roman"/>
          <w:lang w:val="en-CA"/>
        </w:rPr>
        <w:t>Centre for Biodiversity and Conservation Science, University of Queensland, St Lucia, Queensland, Australia</w:t>
      </w:r>
    </w:p>
    <w:p>
      <w:pPr>
        <w:pStyle w:val="Body"/>
        <w:spacing w:lineRule="auto" w:line="480" w:before="0" w:after="0"/>
        <w:ind w:left="357" w:hanging="357"/>
        <w:rPr>
          <w:rFonts w:cs="Times New Roman"/>
          <w:lang w:val="en-CA"/>
        </w:rPr>
      </w:pPr>
      <w:r>
        <w:rPr>
          <w:rFonts w:cs="Times New Roman"/>
          <w:vertAlign w:val="superscript"/>
          <w:lang w:val="en-CA"/>
        </w:rPr>
        <w:t>k</w:t>
      </w:r>
      <w:r>
        <w:rPr>
          <w:rFonts w:cs="Times New Roman"/>
          <w:lang w:val="en-CA"/>
        </w:rPr>
        <w:t xml:space="preserve"> The Nature Conservancy, Arlington, Virginia</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 xml:space="preserve">*Corresponding author: Department of Biology, 1125 Colonel By Drive, Carleton University, Ottawa ON, K1S 5B6 Canada. Email: </w:t>
      </w:r>
      <w:hyperlink r:id="rId2">
        <w:r>
          <w:rPr>
            <w:rStyle w:val="InternetLink"/>
            <w:rFonts w:cs="Times New Roman" w:ascii="Times New Roman" w:hAnsi="Times New Roman"/>
            <w:sz w:val="24"/>
            <w:szCs w:val="24"/>
          </w:rPr>
          <w:t>richard.schuster@glel.carleton.ca</w:t>
        </w:r>
      </w:hyperlink>
      <w:r>
        <w:rPr>
          <w:rFonts w:cs="Times New Roman" w:ascii="Times New Roman" w:hAnsi="Times New Roman"/>
          <w:sz w:val="24"/>
          <w:szCs w:val="24"/>
        </w:rPr>
        <w:t>, Phone: +1 250 631 8324, ORCID: 0000-0003-3191-7869</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rPr>
          <w:rFonts w:ascii="Times New Roman" w:hAnsi="Times New Roman" w:cs="Times New Roman"/>
          <w:sz w:val="24"/>
          <w:szCs w:val="24"/>
        </w:rPr>
      </w:pPr>
      <w:commentRangeStart w:id="0"/>
      <w:r>
        <w:rPr>
          <w:rFonts w:cs="Times New Roman" w:ascii="Times New Roman" w:hAnsi="Times New Roman"/>
          <w:sz w:val="24"/>
          <w:szCs w:val="24"/>
        </w:rPr>
        <w:t>First paragraph</w:t>
      </w:r>
      <w:commentRangeEnd w:id="0"/>
      <w:r>
        <w:commentReference w:id="0"/>
      </w:r>
      <w:r>
        <w:rPr>
          <w:rFonts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Curbing biodiversity loss in a rapidly changing global environment is a </w:t>
      </w:r>
      <w:commentRangeStart w:id="1"/>
      <w:r>
        <w:rPr>
          <w:rFonts w:eastAsia="Times New Roman" w:cs="Times New Roman" w:ascii="Times New Roman" w:hAnsi="Times New Roman"/>
          <w:sz w:val="24"/>
          <w:szCs w:val="24"/>
        </w:rPr>
        <w:t xml:space="preserve">convoluted </w:t>
      </w:r>
      <w:commentRangeStart w:id="2"/>
      <w:r>
        <w:rPr>
          <w:rFonts w:eastAsia="Times New Roman" w:cs="Times New Roman" w:ascii="Times New Roman" w:hAnsi="Times New Roman"/>
          <w:sz w:val="24"/>
          <w:szCs w:val="24"/>
        </w:rPr>
        <w:t>race</w:t>
      </w:r>
      <w:r>
        <w:rPr>
          <w:rFonts w:eastAsia="Times New Roman" w:cs="Times New Roman" w:ascii="Times New Roman" w:hAnsi="Times New Roman"/>
          <w:sz w:val="24"/>
          <w:szCs w:val="24"/>
        </w:rPr>
      </w:r>
      <w:commentRangeEnd w:id="2"/>
      <w:r>
        <w:commentReference w:id="2"/>
      </w:r>
      <w:r>
        <w:rPr>
          <w:rFonts w:eastAsia="Times New Roman" w:cs="Times New Roman" w:ascii="Times New Roman" w:hAnsi="Times New Roman"/>
          <w:sz w:val="24"/>
          <w:szCs w:val="24"/>
        </w:rPr>
        <w:t xml:space="preserve"> against time</w:t>
      </w:r>
      <w:r>
        <w:rPr>
          <w:rFonts w:eastAsia="Times New Roman" w:cs="Times New Roman" w:ascii="Times New Roman" w:hAnsi="Times New Roman"/>
          <w:sz w:val="24"/>
          <w:szCs w:val="24"/>
        </w:rPr>
      </w:r>
      <w:commentRangeEnd w:id="1"/>
      <w:r>
        <w:commentReference w:id="1"/>
      </w:r>
      <w:r>
        <w:rPr>
          <w:rFonts w:eastAsia="Times New Roman" w:cs="Times New Roman" w:ascii="Times New Roman" w:hAnsi="Times New Roman"/>
          <w:sz w:val="24"/>
          <w:szCs w:val="24"/>
        </w:rPr>
        <w:t xml:space="preserve">. Predicted changes in biological, economic, social, and political systems mean that current conservation investments are </w:t>
      </w:r>
      <w:commentRangeStart w:id="3"/>
      <w:commentRangeStart w:id="4"/>
      <w:r>
        <w:rPr>
          <w:rFonts w:eastAsia="Times New Roman" w:cs="Times New Roman" w:ascii="Times New Roman" w:hAnsi="Times New Roman"/>
          <w:sz w:val="24"/>
          <w:szCs w:val="24"/>
        </w:rPr>
        <w:t>risky</w:t>
      </w:r>
      <w:r>
        <w:rPr>
          <w:rFonts w:eastAsia="Times New Roman" w:cs="Times New Roman" w:ascii="Times New Roman" w:hAnsi="Times New Roman"/>
          <w:sz w:val="24"/>
          <w:szCs w:val="24"/>
        </w:rPr>
      </w:r>
      <w:commentRangeEnd w:id="4"/>
      <w:r>
        <w:commentReference w:id="4"/>
      </w:r>
      <w:r>
        <w:rPr>
          <w:rFonts w:eastAsia="Times New Roman" w:cs="Times New Roman" w:ascii="Times New Roman" w:hAnsi="Times New Roman"/>
          <w:sz w:val="24"/>
          <w:szCs w:val="24"/>
        </w:rPr>
      </w:r>
      <w:commentRangeEnd w:id="3"/>
      <w:r>
        <w:commentReference w:id="3"/>
      </w:r>
      <w:r>
        <w:rPr>
          <w:rFonts w:eastAsia="Times New Roman" w:cs="Times New Roman" w:ascii="Times New Roman" w:hAnsi="Times New Roman"/>
          <w:sz w:val="24"/>
          <w:szCs w:val="24"/>
        </w:rPr>
        <w:t xml:space="preserve">. However, investing in conservation projects that have </w:t>
      </w:r>
      <w:commentRangeStart w:id="5"/>
      <w:r>
        <w:rPr>
          <w:rFonts w:eastAsia="Times New Roman" w:cs="Times New Roman" w:ascii="Times New Roman" w:hAnsi="Times New Roman"/>
          <w:sz w:val="24"/>
          <w:szCs w:val="24"/>
        </w:rPr>
        <w:t>high socio-politica</w:t>
      </w:r>
      <w:r>
        <w:rPr>
          <w:rFonts w:eastAsia="Times New Roman" w:cs="Times New Roman" w:ascii="Times New Roman" w:hAnsi="Times New Roman"/>
          <w:sz w:val="24"/>
          <w:szCs w:val="24"/>
        </w:rPr>
      </w:r>
      <w:commentRangeEnd w:id="5"/>
      <w:r>
        <w:commentReference w:id="5"/>
      </w:r>
      <w:r>
        <w:rPr>
          <w:rFonts w:eastAsia="Times New Roman" w:cs="Times New Roman" w:ascii="Times New Roman" w:hAnsi="Times New Roman"/>
          <w:sz w:val="24"/>
          <w:szCs w:val="24"/>
        </w:rPr>
        <w:t xml:space="preserve">l risk </w:t>
      </w:r>
      <w:commentRangeStart w:id="6"/>
      <w:r>
        <w:rPr>
          <w:rFonts w:eastAsia="Times New Roman" w:cs="Times New Roman" w:ascii="Times New Roman" w:hAnsi="Times New Roman"/>
          <w:sz w:val="24"/>
          <w:szCs w:val="24"/>
        </w:rPr>
        <w:t xml:space="preserve">may be the most feasible mechanism </w:t>
      </w:r>
      <w:r>
        <w:rPr>
          <w:rFonts w:eastAsia="Times New Roman" w:cs="Times New Roman" w:ascii="Times New Roman" w:hAnsi="Times New Roman"/>
          <w:sz w:val="24"/>
          <w:szCs w:val="24"/>
        </w:rPr>
      </w:r>
      <w:commentRangeEnd w:id="6"/>
      <w:r>
        <w:commentReference w:id="6"/>
      </w:r>
      <w:r>
        <w:rPr>
          <w:rFonts w:eastAsia="Times New Roman" w:cs="Times New Roman" w:ascii="Times New Roman" w:hAnsi="Times New Roman"/>
          <w:sz w:val="24"/>
          <w:szCs w:val="24"/>
        </w:rPr>
        <w:t xml:space="preserve">to buffer high biodiversity against future change. As climate change and land-cover change continue </w:t>
      </w:r>
      <w:commentRangeStart w:id="7"/>
      <w:r>
        <w:rPr>
          <w:rFonts w:eastAsia="Times New Roman" w:cs="Times New Roman" w:ascii="Times New Roman" w:hAnsi="Times New Roman"/>
          <w:sz w:val="24"/>
          <w:szCs w:val="24"/>
        </w:rPr>
        <w:t xml:space="preserve">to intensify </w:t>
      </w:r>
      <w:r>
        <w:rPr>
          <w:rFonts w:eastAsia="Times New Roman" w:cs="Times New Roman" w:ascii="Times New Roman" w:hAnsi="Times New Roman"/>
          <w:sz w:val="24"/>
          <w:szCs w:val="24"/>
        </w:rPr>
      </w:r>
      <w:commentRangeEnd w:id="7"/>
      <w:r>
        <w:commentReference w:id="7"/>
      </w:r>
      <w:r>
        <w:rPr>
          <w:rFonts w:eastAsia="Times New Roman" w:cs="Times New Roman" w:ascii="Times New Roman" w:hAnsi="Times New Roman"/>
          <w:sz w:val="24"/>
          <w:szCs w:val="24"/>
        </w:rPr>
        <w:t>in the coming decades, their interaction with socio-economic systems will influence the effectiveness</w:t>
      </w:r>
      <w:bookmarkStart w:id="0" w:name="_GoBack"/>
      <w:bookmarkEnd w:id="0"/>
      <w:r>
        <w:rPr>
          <w:rFonts w:eastAsia="Times New Roman" w:cs="Times New Roman" w:ascii="Times New Roman" w:hAnsi="Times New Roman"/>
          <w:sz w:val="24"/>
          <w:szCs w:val="24"/>
        </w:rPr>
        <w:t xml:space="preserve"> of conservation tools such as protected areas and species management.  Existing spatial prioritization approaches identify areas crucial for conservation predominantly on the basis of measures of regional biodiversity or ecosystem services and current patterns </w:t>
      </w:r>
      <w:commentRangeStart w:id="8"/>
      <w:r>
        <w:rPr>
          <w:rFonts w:eastAsia="Times New Roman" w:cs="Times New Roman" w:ascii="Times New Roman" w:hAnsi="Times New Roman"/>
          <w:sz w:val="24"/>
          <w:szCs w:val="24"/>
        </w:rPr>
        <w:t>of</w:t>
      </w:r>
      <w:r>
        <w:rPr>
          <w:rFonts w:eastAsia="Times New Roman" w:cs="Times New Roman" w:ascii="Times New Roman" w:hAnsi="Times New Roman"/>
          <w:sz w:val="24"/>
          <w:szCs w:val="24"/>
        </w:rPr>
      </w:r>
      <w:commentRangeEnd w:id="8"/>
      <w:r>
        <w:commentReference w:id="8"/>
      </w:r>
      <w:r>
        <w:rPr>
          <w:rFonts w:eastAsia="Times New Roman" w:cs="Times New Roman" w:ascii="Times New Roman" w:hAnsi="Times New Roman"/>
          <w:sz w:val="24"/>
          <w:szCs w:val="24"/>
        </w:rPr>
        <w:t xml:space="preserve"> land use.  These approaches do not balance cost nor do they address sources of risk </w:t>
      </w:r>
      <w:commentRangeStart w:id="9"/>
      <w:commentRangeStart w:id="10"/>
      <w:r>
        <w:rPr>
          <w:rFonts w:eastAsia="Times New Roman" w:cs="Times New Roman" w:ascii="Times New Roman" w:hAnsi="Times New Roman"/>
          <w:sz w:val="24"/>
          <w:szCs w:val="24"/>
        </w:rPr>
        <w:t>such as political instability and corruption; weak governance; systemic crisis</w:t>
      </w:r>
      <w:r>
        <w:rPr>
          <w:rFonts w:eastAsia="Times New Roman" w:cs="Times New Roman" w:ascii="Times New Roman" w:hAnsi="Times New Roman"/>
          <w:sz w:val="24"/>
          <w:szCs w:val="24"/>
        </w:rPr>
      </w:r>
      <w:commentRangeEnd w:id="10"/>
      <w:r>
        <w:commentReference w:id="10"/>
      </w:r>
      <w:r>
        <w:rPr>
          <w:rFonts w:eastAsia="Times New Roman" w:cs="Times New Roman" w:ascii="Times New Roman" w:hAnsi="Times New Roman"/>
          <w:sz w:val="24"/>
          <w:szCs w:val="24"/>
        </w:rPr>
      </w:r>
      <w:commentRangeEnd w:id="9"/>
      <w:r>
        <w:commentReference w:id="9"/>
      </w:r>
      <w:r>
        <w:rPr>
          <w:rFonts w:eastAsia="Times New Roman" w:cs="Times New Roman" w:ascii="Times New Roman" w:hAnsi="Times New Roman"/>
          <w:sz w:val="24"/>
          <w:szCs w:val="24"/>
        </w:rPr>
        <w:t xml:space="preserve">; the probability of project failure; climate change; and projected land use change.  Here we outline </w:t>
      </w:r>
      <w:commentRangeStart w:id="11"/>
      <w:r>
        <w:rPr>
          <w:rFonts w:eastAsia="Times New Roman" w:cs="Times New Roman" w:ascii="Times New Roman" w:hAnsi="Times New Roman"/>
          <w:sz w:val="24"/>
          <w:szCs w:val="24"/>
        </w:rPr>
        <w:t xml:space="preserve">the elements of risk </w:t>
      </w:r>
      <w:r>
        <w:rPr>
          <w:rFonts w:eastAsia="Times New Roman" w:cs="Times New Roman" w:ascii="Times New Roman" w:hAnsi="Times New Roman"/>
          <w:sz w:val="24"/>
          <w:szCs w:val="24"/>
        </w:rPr>
      </w:r>
      <w:commentRangeEnd w:id="11"/>
      <w:r>
        <w:commentReference w:id="11"/>
      </w:r>
      <w:r>
        <w:rPr>
          <w:rFonts w:eastAsia="Times New Roman" w:cs="Times New Roman" w:ascii="Times New Roman" w:hAnsi="Times New Roman"/>
          <w:sz w:val="24"/>
          <w:szCs w:val="24"/>
        </w:rPr>
        <w:t xml:space="preserve">in global conservation spending for land protection and identify geospatial predictors that can help </w:t>
      </w:r>
      <w:ins w:id="0" w:author="Unknown Author" w:date="2020-01-15T13:06:00Z">
        <w:r>
          <w:rPr>
            <w:rFonts w:eastAsia="Times New Roman" w:cs="Times New Roman" w:ascii="Times New Roman" w:hAnsi="Times New Roman"/>
            <w:sz w:val="24"/>
            <w:szCs w:val="24"/>
          </w:rPr>
          <w:t xml:space="preserve">to </w:t>
        </w:r>
      </w:ins>
      <w:r>
        <w:rPr>
          <w:rFonts w:eastAsia="Times New Roman" w:cs="Times New Roman" w:ascii="Times New Roman" w:hAnsi="Times New Roman"/>
          <w:sz w:val="24"/>
          <w:szCs w:val="24"/>
        </w:rPr>
        <w:t>optimally allocate conservation investments given future pressure for change.  We incorporate the cost of land and risk predictors into a robust planning tool to prioritize global land conservation.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rPr>
          <w:rFonts w:ascii="Times New Roman" w:hAnsi="Times New Roman" w:cs="Times New Roman"/>
          <w:b/>
          <w:b/>
          <w:bCs/>
          <w:sz w:val="24"/>
          <w:szCs w:val="24"/>
        </w:rPr>
      </w:pPr>
      <w:commentRangeStart w:id="12"/>
      <w:r>
        <w:rPr>
          <w:rFonts w:cs="Times New Roman" w:ascii="Times New Roman" w:hAnsi="Times New Roman"/>
          <w:b/>
          <w:bCs/>
          <w:sz w:val="24"/>
          <w:szCs w:val="24"/>
        </w:rPr>
        <w:t>Main text</w:t>
      </w:r>
      <w:commentRangeEnd w:id="12"/>
      <w:r>
        <w:commentReference w:id="12"/>
      </w:r>
      <w:r>
        <w:rPr>
          <w:rFonts w:cs="Times New Roman" w:ascii="Times New Roman" w:hAnsi="Times New Roman"/>
          <w:b/>
          <w:bCs/>
          <w:sz w:val="24"/>
          <w:szCs w:val="24"/>
        </w:rPr>
      </w:r>
    </w:p>
    <w:p>
      <w:pPr>
        <w:pStyle w:val="Normal"/>
        <w:spacing w:lineRule="auto" w:line="480" w:before="240" w:after="0"/>
        <w:ind w:firstLine="720"/>
        <w:rPr/>
      </w:pPr>
      <w:commentRangeStart w:id="13"/>
      <w:r>
        <w:rPr>
          <w:rFonts w:eastAsia="Times New Roman" w:cs="Times New Roman" w:ascii="Times New Roman" w:hAnsi="Times New Roman"/>
          <w:color w:val="000000"/>
          <w:sz w:val="24"/>
          <w:szCs w:val="24"/>
        </w:rPr>
        <w:t xml:space="preserve">Making decisions about conservation in a rapidly changing world </w:t>
      </w:r>
      <w:r>
        <w:rPr>
          <w:rFonts w:eastAsia="Times New Roman" w:cs="Times New Roman" w:ascii="Times New Roman" w:hAnsi="Times New Roman"/>
          <w:sz w:val="24"/>
          <w:szCs w:val="24"/>
        </w:rPr>
        <w:t>are</w:t>
      </w:r>
      <w:r>
        <w:rPr>
          <w:rFonts w:eastAsia="Times New Roman" w:cs="Times New Roman" w:ascii="Times New Roman" w:hAnsi="Times New Roman"/>
          <w:color w:val="000000"/>
          <w:sz w:val="24"/>
          <w:szCs w:val="24"/>
        </w:rPr>
        <w:t xml:space="preserve"> risky and the s</w:t>
      </w:r>
      <w:r>
        <w:rPr>
          <w:rFonts w:eastAsia="Times New Roman" w:cs="Times New Roman" w:ascii="Times New Roman" w:hAnsi="Times New Roman"/>
          <w:sz w:val="24"/>
          <w:szCs w:val="24"/>
        </w:rPr>
        <w:t xml:space="preserve">takes are high </w:t>
      </w:r>
      <w:r>
        <w:fldChar w:fldCharType="begin"/>
      </w:r>
      <w:r>
        <w:instrText>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fldChar w:fldCharType="separate"/>
      </w:r>
      <w:bookmarkStart w:id="1" w:name="__Fieldmark__146_2099495888"/>
      <w:commentRangeStart w:id="14"/>
      <w:r>
        <w:rPr>
          <w:rFonts w:eastAsia="Times New Roman" w:cs="Times New Roman" w:ascii="Times New Roman" w:hAnsi="Times New Roman"/>
          <w:sz w:val="24"/>
          <w:szCs w:val="24"/>
        </w:rPr>
        <w:t>(Díaz et al. 2019)</w:t>
      </w:r>
      <w:r>
        <w:rPr>
          <w:rFonts w:eastAsia="Times New Roman" w:cs="Times New Roman" w:ascii="Times New Roman" w:hAnsi="Times New Roman"/>
          <w:sz w:val="24"/>
          <w:szCs w:val="24"/>
        </w:rPr>
      </w:r>
      <w:r>
        <w:fldChar w:fldCharType="end"/>
      </w:r>
      <w:bookmarkEnd w:id="1"/>
      <w:r>
        <w:rPr>
          <w:rFonts w:eastAsia="Times New Roman" w:cs="Times New Roman" w:ascii="Times New Roman" w:hAnsi="Times New Roman"/>
          <w:sz w:val="24"/>
          <w:szCs w:val="24"/>
        </w:rPr>
      </w:r>
      <w:commentRangeEnd w:id="14"/>
      <w:r>
        <w:commentReference w:id="14"/>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sz w:val="24"/>
          <w:szCs w:val="24"/>
        </w:rPr>
        <w:t>As we lose biodiversity at an alarming rate,</w:t>
      </w:r>
      <w:r>
        <w:rPr>
          <w:rFonts w:eastAsia="Times New Roman" w:cs="Times New Roman" w:ascii="Times New Roman" w:hAnsi="Times New Roman"/>
          <w:color w:val="000000"/>
          <w:sz w:val="24"/>
          <w:szCs w:val="24"/>
        </w:rPr>
        <w:t xml:space="preserve"> </w:t>
      </w:r>
      <w:commentRangeStart w:id="15"/>
      <w:r>
        <w:rPr>
          <w:rFonts w:eastAsia="Times New Roman" w:cs="Times New Roman" w:ascii="Times New Roman" w:hAnsi="Times New Roman"/>
          <w:color w:val="000000"/>
          <w:sz w:val="24"/>
          <w:szCs w:val="24"/>
        </w:rPr>
        <w:t>protected areas are one of the best tools for conservation</w:t>
      </w:r>
      <w:r>
        <w:rPr>
          <w:rFonts w:eastAsia="Times New Roman" w:cs="Times New Roman" w:ascii="Times New Roman" w:hAnsi="Times New Roman"/>
          <w:sz w:val="24"/>
          <w:szCs w:val="24"/>
        </w:rPr>
        <w:t>;</w:t>
      </w:r>
      <w:ins w:id="1" w:author="Unknown Author" w:date="2020-01-15T13:07:00Z">
        <w:r>
          <w:rPr>
            <w:rFonts w:eastAsia="Times New Roman" w:cs="Times New Roman" w:ascii="Times New Roman" w:hAnsi="Times New Roman"/>
            <w:sz w:val="24"/>
            <w:szCs w:val="24"/>
          </w:rPr>
        </w:r>
      </w:ins>
      <w:commentRangeEnd w:id="15"/>
      <w:r>
        <w:commentReference w:id="15"/>
      </w:r>
      <w:r>
        <w:rPr>
          <w:rFonts w:eastAsia="Times New Roman" w:cs="Times New Roman" w:ascii="Times New Roman" w:hAnsi="Times New Roman"/>
          <w:sz w:val="24"/>
          <w:szCs w:val="24"/>
        </w:rPr>
        <w:t xml:space="preserve"> however, </w:t>
      </w:r>
      <w:r>
        <w:rPr>
          <w:rFonts w:eastAsia="Times New Roman" w:cs="Times New Roman" w:ascii="Times New Roman" w:hAnsi="Times New Roman"/>
          <w:color w:val="000000"/>
          <w:sz w:val="24"/>
          <w:szCs w:val="24"/>
        </w:rPr>
        <w:t xml:space="preserve">human-caused change results in high uncertainty of the performance of conservation </w:t>
      </w:r>
      <w:r>
        <w:rPr>
          <w:rFonts w:eastAsia="Times New Roman" w:cs="Times New Roman" w:ascii="Times New Roman" w:hAnsi="Times New Roman"/>
          <w:sz w:val="24"/>
          <w:szCs w:val="24"/>
        </w:rPr>
        <w:t xml:space="preserve">land </w:t>
      </w:r>
      <w:r>
        <w:rPr>
          <w:rFonts w:eastAsia="Times New Roman" w:cs="Times New Roman" w:ascii="Times New Roman" w:hAnsi="Times New Roman"/>
          <w:color w:val="000000"/>
          <w:sz w:val="24"/>
          <w:szCs w:val="24"/>
        </w:rPr>
        <w:t xml:space="preserve">in the future.  </w:t>
      </w:r>
      <w:r>
        <w:rPr>
          <w:rFonts w:eastAsia="Times New Roman" w:cs="Times New Roman" w:ascii="Times New Roman" w:hAnsi="Times New Roman"/>
          <w:sz w:val="24"/>
          <w:szCs w:val="24"/>
        </w:rPr>
        <w:t xml:space="preserve">Effective decision-making must operate within the context of climate change, land use change, and complex interconnected socio-economic-ecological systems that interact and </w:t>
      </w:r>
      <w:commentRangeStart w:id="16"/>
      <w:r>
        <w:rPr>
          <w:rFonts w:eastAsia="Times New Roman" w:cs="Times New Roman" w:ascii="Times New Roman" w:hAnsi="Times New Roman"/>
          <w:sz w:val="24"/>
          <w:szCs w:val="24"/>
        </w:rPr>
        <w:t>result</w:t>
      </w:r>
      <w:r>
        <w:rPr>
          <w:rFonts w:eastAsia="Times New Roman" w:cs="Times New Roman" w:ascii="Times New Roman" w:hAnsi="Times New Roman"/>
          <w:sz w:val="24"/>
          <w:szCs w:val="24"/>
        </w:rPr>
      </w:r>
      <w:commentRangeEnd w:id="16"/>
      <w:r>
        <w:commentReference w:id="16"/>
      </w:r>
      <w:r>
        <w:rPr>
          <w:rFonts w:eastAsia="Times New Roman" w:cs="Times New Roman" w:ascii="Times New Roman" w:hAnsi="Times New Roman"/>
          <w:sz w:val="24"/>
          <w:szCs w:val="24"/>
        </w:rPr>
        <w:t xml:space="preserve"> in systemic environmental risks, or Anthropocene risk </w:t>
      </w:r>
      <w:r>
        <w:fldChar w:fldCharType="begin"/>
      </w:r>
      <w:r>
        <w:instrText>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fldChar w:fldCharType="separate"/>
      </w:r>
      <w:bookmarkStart w:id="2" w:name="__Fieldmark__165_2099495888"/>
      <w:r>
        <w:rPr>
          <w:rFonts w:eastAsia="Times New Roman" w:cs="Times New Roman" w:ascii="Times New Roman" w:hAnsi="Times New Roman"/>
          <w:sz w:val="24"/>
          <w:szCs w:val="24"/>
        </w:rPr>
        <w:t>(Keys et al. 2019)</w:t>
      </w:r>
      <w:r>
        <w:rPr>
          <w:rFonts w:eastAsia="Times New Roman" w:cs="Times New Roman" w:ascii="Times New Roman" w:hAnsi="Times New Roman"/>
          <w:sz w:val="24"/>
          <w:szCs w:val="24"/>
        </w:rPr>
      </w:r>
      <w:r>
        <w:fldChar w:fldCharType="end"/>
      </w:r>
      <w:bookmarkEnd w:id="2"/>
      <w:r>
        <w:rPr>
          <w:rFonts w:eastAsia="Times New Roman" w:cs="Times New Roman" w:ascii="Times New Roman" w:hAnsi="Times New Roman"/>
          <w:sz w:val="24"/>
          <w:szCs w:val="24"/>
        </w:rPr>
        <w:t>.</w:t>
      </w:r>
    </w:p>
    <w:p>
      <w:pPr>
        <w:pStyle w:val="Normal"/>
        <w:spacing w:lineRule="auto" w:line="480" w:before="240" w:after="0"/>
        <w:rPr>
          <w:rFonts w:ascii="Times New Roman" w:hAnsi="Times New Roman" w:eastAsia="Times New Roman" w:cs="Times New Roman"/>
          <w:sz w:val="24"/>
          <w:szCs w:val="24"/>
        </w:rPr>
      </w:pPr>
      <w:bookmarkStart w:id="3" w:name="_heading=h.gjdgxs"/>
      <w:bookmarkStart w:id="4" w:name="_heading=h.gjdgxs"/>
      <w:bookmarkEnd w:id="4"/>
      <w:r>
        <w:rPr>
          <w:rFonts w:eastAsia="Times New Roman" w:cs="Times New Roman" w:ascii="Times New Roman" w:hAnsi="Times New Roman"/>
          <w:sz w:val="24"/>
          <w:szCs w:val="24"/>
        </w:rPr>
      </w:r>
    </w:p>
    <w:p>
      <w:pPr>
        <w:pStyle w:val="Normal"/>
        <w:spacing w:lineRule="auto" w:line="480" w:before="240" w:after="0"/>
        <w:rPr>
          <w:rFonts w:ascii="Arial" w:hAnsi="Arial" w:eastAsia="Arial" w:cs="Arial"/>
          <w:color w:val="000000"/>
          <w:ins w:id="3" w:author="Rachel Buxton" w:date="2019-11-14T13:18:00Z"/>
          <w:sz w:val="24"/>
          <w:szCs w:val="24"/>
        </w:rPr>
      </w:pPr>
      <w:commentRangeStart w:id="17"/>
      <w:r>
        <w:rPr>
          <w:rFonts w:eastAsia="Arial" w:cs="Arial" w:ascii="Arial" w:hAnsi="Arial"/>
          <w:color w:val="000000"/>
          <w:sz w:val="24"/>
          <w:szCs w:val="24"/>
        </w:rPr>
        <w:t>In the context of rapid human caused change, deciding where to invest in conservation is convoluted</w:t>
      </w:r>
      <w:sdt>
        <w:sdtPr>
          <w:id w:val="799058825"/>
        </w:sdtPr>
        <w:sdtContent>
          <w:ins w:id="2" w:author="Rachel Buxton" w:date="2019-11-14T13:18:00Z">
            <w:r>
              <w:rPr>
                <w:rFonts w:eastAsia="Arial" w:cs="Arial" w:ascii="Arial" w:hAnsi="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commentRangeEnd w:id="17"/>
          <w:r>
            <w:commentReference w:id="17"/>
          </w:r>
          <w:r>
            <w:rPr>
              <w:rFonts w:eastAsia="Arial" w:cs="Arial" w:ascii="Arial" w:hAnsi="Arial"/>
              <w:color w:val="000000"/>
              <w:sz w:val="24"/>
              <w:szCs w:val="24"/>
            </w:rPr>
          </w:r>
        </w:sdtContent>
      </w:sdt>
    </w:p>
    <w:p>
      <w:pPr>
        <w:pStyle w:val="Normal"/>
        <w:spacing w:lineRule="auto" w:line="480" w:before="240" w:after="0"/>
        <w:rPr>
          <w:rFonts w:ascii="Times New Roman" w:hAnsi="Times New Roman" w:eastAsia="Times New Roman" w:cs="Times New Roman"/>
          <w:color w:val="000000"/>
          <w:sz w:val="24"/>
          <w:szCs w:val="24"/>
        </w:rPr>
      </w:pPr>
      <w:r>
        <w:rPr>
          <w:rFonts w:eastAsia="Arial" w:cs="Arial" w:ascii="Arial" w:hAnsi="Arial"/>
          <w:color w:val="000000"/>
          <w:sz w:val="24"/>
          <w:szCs w:val="24"/>
        </w:rPr>
        <w:t>Biodiversity crisis</w:t>
      </w:r>
    </w:p>
    <w:p>
      <w:pPr>
        <w:pStyle w:val="Normal"/>
        <w:spacing w:lineRule="auto" w:line="480" w:before="240" w:after="0"/>
        <w:rPr>
          <w:rFonts w:ascii="Times New Roman" w:hAnsi="Times New Roman" w:eastAsia="Times New Roman" w:cs="Times New Roman"/>
          <w:color w:val="000000"/>
          <w:sz w:val="24"/>
          <w:szCs w:val="24"/>
        </w:rPr>
      </w:pPr>
      <w:r>
        <w:rPr>
          <w:rFonts w:eastAsia="Arial" w:cs="Arial" w:ascii="Arial" w:hAnsi="Arial"/>
          <w:color w:val="000000"/>
          <w:sz w:val="24"/>
          <w:szCs w:val="24"/>
        </w:rPr>
        <w:t xml:space="preserve">Need to make sure </w:t>
      </w:r>
      <w:commentRangeStart w:id="18"/>
      <w:r>
        <w:rPr>
          <w:rFonts w:eastAsia="Arial" w:cs="Arial" w:ascii="Arial" w:hAnsi="Arial"/>
          <w:color w:val="000000"/>
          <w:sz w:val="24"/>
          <w:szCs w:val="24"/>
        </w:rPr>
        <w:t>to</w:t>
      </w:r>
      <w:r>
        <w:rPr>
          <w:rFonts w:eastAsia="Arial" w:cs="Arial" w:ascii="Arial" w:hAnsi="Arial"/>
          <w:color w:val="000000"/>
          <w:sz w:val="24"/>
          <w:szCs w:val="24"/>
        </w:rPr>
      </w:r>
      <w:commentRangeEnd w:id="18"/>
      <w:r>
        <w:commentReference w:id="18"/>
      </w:r>
      <w:r>
        <w:rPr>
          <w:rFonts w:eastAsia="Arial" w:cs="Arial" w:ascii="Arial" w:hAnsi="Arial"/>
          <w:color w:val="000000"/>
          <w:sz w:val="24"/>
          <w:szCs w:val="24"/>
        </w:rPr>
        <w:t xml:space="preserve"> maximize return on investment</w:t>
      </w:r>
      <w:ins w:id="4" w:author="Rachel Buxton" w:date="2019-11-14T13:07:00Z">
        <w:r>
          <w:rPr>
            <w:rFonts w:eastAsia="Arial" w:cs="Arial" w:ascii="Arial" w:hAnsi="Arial"/>
            <w:color w:val="000000"/>
            <w:sz w:val="24"/>
            <w:szCs w:val="24"/>
          </w:rPr>
          <w:t xml:space="preserve"> – investing in conservation may not make sense because in X years it will be gone.</w:t>
        </w:r>
      </w:ins>
    </w:p>
    <w:p>
      <w:pPr>
        <w:pStyle w:val="Normal"/>
        <w:spacing w:lineRule="auto" w:line="480" w:before="240" w:after="0"/>
        <w:rPr>
          <w:rFonts w:ascii="Times New Roman" w:hAnsi="Times New Roman" w:eastAsia="Times New Roman" w:cs="Times New Roman"/>
          <w:color w:val="000000"/>
          <w:sz w:val="24"/>
          <w:szCs w:val="24"/>
        </w:rPr>
      </w:pPr>
      <w:r>
        <w:rPr>
          <w:rFonts w:eastAsia="Arial" w:cs="Arial" w:ascii="Arial" w:hAnsi="Arial"/>
          <w:color w:val="000000"/>
          <w:sz w:val="24"/>
          <w:szCs w:val="24"/>
        </w:rPr>
        <w:t>Protection needs to be resilient re: land use change, climate effects, socio political risk</w:t>
      </w:r>
    </w:p>
    <w:p>
      <w:pPr>
        <w:pStyle w:val="Normal"/>
        <w:spacing w:lineRule="auto" w:line="480" w:before="0" w:after="0"/>
        <w:rPr>
          <w:rFonts w:ascii="Times New Roman" w:hAnsi="Times New Roman" w:eastAsia="Times New Roman" w:cs="Times New Roman"/>
          <w:color w:val="000000"/>
          <w:sz w:val="24"/>
          <w:szCs w:val="24"/>
        </w:rPr>
      </w:pPr>
      <w:ins w:id="5" w:author="Rachel Buxton" w:date="2019-11-14T13:06:00Z">
        <w:r>
          <w:rPr>
            <w:rFonts w:eastAsia="Times New Roman" w:cs="Times New Roman" w:ascii="Times New Roman" w:hAnsi="Times New Roman"/>
            <w:color w:val="000000"/>
            <w:sz w:val="24"/>
            <w:szCs w:val="24"/>
          </w:rPr>
          <w:t>Must balance your risk as an investor with risk to biodiversity in priority places: need to incorporate risk into conservation planning</w:t>
        </w:r>
      </w:ins>
    </w:p>
    <w:p>
      <w:pPr>
        <w:pStyle w:val="Normal"/>
        <w:spacing w:lineRule="auto" w:line="480" w:before="0" w:after="0"/>
        <w:rPr>
          <w:rFonts w:ascii="Times New Roman" w:hAnsi="Times New Roman" w:eastAsia="Times New Roman" w:cs="Times New Roman"/>
          <w:color w:val="000000"/>
          <w:sz w:val="24"/>
          <w:szCs w:val="24"/>
        </w:rPr>
      </w:pPr>
      <w:r>
        <w:rPr/>
        <w:t xml:space="preserve">     </w:t>
      </w:r>
    </w:p>
    <w:p>
      <w:pPr>
        <w:pStyle w:val="Normal"/>
        <w:spacing w:lineRule="auto" w:line="480" w:before="0" w:after="0"/>
        <w:rPr>
          <w:rFonts w:ascii="Times New Roman" w:hAnsi="Times New Roman" w:eastAsia="Times New Roman" w:cs="Times New Roman"/>
          <w:sz w:val="24"/>
          <w:szCs w:val="24"/>
        </w:rPr>
      </w:pPr>
      <w:ins w:id="6" w:author="Rachel Buxton" w:date="2019-11-14T13:06:00Z">
        <w:r>
          <w:rPr>
            <w:rFonts w:eastAsia="Times New Roman" w:cs="Times New Roman" w:ascii="Times New Roman" w:hAnsi="Times New Roman"/>
            <w:color w:val="000000"/>
            <w:sz w:val="24"/>
            <w:szCs w:val="24"/>
          </w:rPr>
          <w:t>Framework to account for risk of change</w:t>
        </w:r>
      </w:ins>
      <w:del w:id="7" w:author="Rachel Buxton" w:date="2019-11-14T13:06:00Z">
        <w:r>
          <w:rPr>
            <w:rFonts w:eastAsia="Times New Roman" w:cs="Times New Roman" w:ascii="Times New Roman" w:hAnsi="Times New Roman"/>
            <w:color w:val="000000"/>
            <w:sz w:val="24"/>
            <w:szCs w:val="24"/>
          </w:rPr>
          <w:br/>
        </w:r>
      </w:del>
      <w:r>
        <w:rPr/>
        <w:t xml:space="preserve">     </w:t>
      </w:r>
    </w:p>
    <w:p>
      <w:pPr>
        <w:pStyle w:val="Normal"/>
        <w:spacing w:lineRule="auto" w:line="480" w:before="0" w:after="0"/>
        <w:rPr>
          <w:rFonts w:ascii="Times New Roman" w:hAnsi="Times New Roman" w:eastAsia="Times New Roman" w:cs="Times New Roman"/>
          <w:sz w:val="24"/>
          <w:szCs w:val="24"/>
        </w:rPr>
      </w:pPr>
      <w:sdt>
        <w:sdtPr>
          <w:id w:val="222624151"/>
        </w:sdtPr>
        <w:sdtContent>
          <w:ins w:id="8" w:author="Rachel Buxton" w:date="2019-11-27T14:59:00Z">
            <w:r>
              <w:rPr/>
              <w:t>We might aim to set conservation priorities that are robust to risk and uncertainty (BenHaim 2001; Nicholson and Possingham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sdt>
        <w:sdtPr>
          <w:id w:val="1993202691"/>
        </w:sdtPr>
        <w:sdtContent>
          <w:commentRangeEnd w:id="13"/>
          <w:r>
            <w:commentReference w:id="13"/>
          </w:r>
          <w:r>
            <w:rPr/>
          </w:r>
        </w:sdtContent>
      </w:sdt>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br w:type="page"/>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Main references</w:t>
      </w:r>
    </w:p>
    <w:p>
      <w:pPr>
        <w:pStyle w:val="Bibliography"/>
        <w:rPr/>
      </w:pPr>
      <w:r>
        <w:fldChar w:fldCharType="begin"/>
      </w:r>
      <w:r>
        <w:instrText>ADDIN ZOTERO_BIBL {"uncited":[],"omitted":[],"custom":[]} CSL_BIBLIOGRAPHY</w:instrText>
      </w:r>
      <w:r>
        <w:fldChar w:fldCharType="separate"/>
      </w:r>
      <w:bookmarkStart w:id="5" w:name="__Fieldmark__198_2099495888"/>
      <w:r>
        <w:rPr/>
      </w:r>
      <w:r>
        <w:rPr>
          <w:rFonts w:cs="Times New Roman" w:ascii="Times New Roman" w:hAnsi="Times New Roman"/>
          <w:sz w:val="24"/>
        </w:rPr>
        <w:t xml:space="preserve">Baynham-Herd, Z., Amano, T., Sutherland, W.J. &amp; Donald, P.F. (2018). Governance explains variation in national responses to the biodiversity crisis. </w:t>
      </w:r>
      <w:r>
        <w:rPr>
          <w:rFonts w:cs="Times New Roman" w:ascii="Times New Roman" w:hAnsi="Times New Roman"/>
          <w:i/>
          <w:iCs/>
          <w:sz w:val="24"/>
        </w:rPr>
        <w:t>Environmental Conservation</w:t>
      </w:r>
      <w:r>
        <w:rPr>
          <w:rFonts w:cs="Times New Roman" w:ascii="Times New Roman" w:hAnsi="Times New Roman"/>
          <w:sz w:val="24"/>
        </w:rPr>
        <w:t>, 45, 407–418.</w:t>
      </w:r>
      <w:bookmarkEnd w:id="5"/>
      <w:r>
        <w:rPr>
          <w:rFonts w:cs="Times New Roman" w:ascii="Times New Roman" w:hAnsi="Times New Roman"/>
          <w:sz w:val="24"/>
        </w:rPr>
      </w:r>
      <w:r>
        <w:fldChar w:fldCharType="end"/>
      </w:r>
    </w:p>
    <w:p>
      <w:pPr>
        <w:pStyle w:val="Bibliography"/>
        <w:rPr>
          <w:rFonts w:ascii="Times New Roman" w:hAnsi="Times New Roman" w:cs="Times New Roman"/>
          <w:sz w:val="24"/>
        </w:rPr>
      </w:pPr>
      <w:r>
        <w:rPr>
          <w:rFonts w:cs="Times New Roman" w:ascii="Times New Roman" w:hAnsi="Times New Roman"/>
          <w:sz w:val="24"/>
        </w:rPr>
        <w:t xml:space="preserve">Garcia, R.A., Cabeza, M., Rahbek, C. &amp; Araújo, M.B. (2014). Multiple dimensions of climate change and their implications for biodiversity. </w:t>
      </w:r>
      <w:r>
        <w:rPr>
          <w:rFonts w:cs="Times New Roman" w:ascii="Times New Roman" w:hAnsi="Times New Roman"/>
          <w:i/>
          <w:iCs/>
          <w:sz w:val="24"/>
        </w:rPr>
        <w:t>Science</w:t>
      </w:r>
      <w:r>
        <w:rPr>
          <w:rFonts w:cs="Times New Roman" w:ascii="Times New Roman" w:hAnsi="Times New Roman"/>
          <w:sz w:val="24"/>
        </w:rPr>
        <w:t>, 344, 1247579.</w:t>
      </w:r>
    </w:p>
    <w:p>
      <w:pPr>
        <w:pStyle w:val="Bibliography"/>
        <w:rPr>
          <w:rFonts w:ascii="Times New Roman" w:hAnsi="Times New Roman" w:cs="Times New Roman"/>
          <w:sz w:val="24"/>
        </w:rPr>
      </w:pPr>
      <w:r>
        <w:rPr>
          <w:rFonts w:cs="Times New Roman" w:ascii="Times New Roman" w:hAnsi="Times New Roman"/>
          <w:sz w:val="24"/>
        </w:rPr>
        <w:t xml:space="preserve">Pouzols, F.M., Toivonen, T., Di Minin, E., Kukkala, A.S., Kullberg, P., Kuusterä, J., Lehtomäki, J., Tenkanen, H., Verburg, P.H. &amp; Moilanen, A. (2014). Global protected area expansion is compromised by projected land-use and parochialism. </w:t>
      </w:r>
      <w:r>
        <w:rPr>
          <w:rFonts w:cs="Times New Roman" w:ascii="Times New Roman" w:hAnsi="Times New Roman"/>
          <w:i/>
          <w:iCs/>
          <w:sz w:val="24"/>
        </w:rPr>
        <w:t>Nature</w:t>
      </w:r>
      <w:r>
        <w:rPr>
          <w:rFonts w:cs="Times New Roman" w:ascii="Times New Roman" w:hAnsi="Times New Roman"/>
          <w:sz w:val="24"/>
        </w:rPr>
        <w:t>, 516, 383–386.</w:t>
      </w:r>
    </w:p>
    <w:p>
      <w:pPr>
        <w:pStyle w:val="Bibliography"/>
        <w:rPr>
          <w:rFonts w:ascii="Times New Roman" w:hAnsi="Times New Roman" w:cs="Times New Roman"/>
          <w:sz w:val="24"/>
        </w:rPr>
      </w:pPr>
      <w:r>
        <w:rPr>
          <w:rFonts w:cs="Times New Roman" w:ascii="Times New Roman" w:hAnsi="Times New Roman"/>
          <w:sz w:val="24"/>
        </w:rPr>
        <w:t xml:space="preserve">Le Saout, S., Hoffmann, M., Shi, Y., Hughes, A., Bernard, C., Brooks, T.M., Bertzky, B., Butchart, S.H.M., Stuart, S.N., Badman, T. &amp; others. (2013). Protected areas and effective biodiversity conservation. </w:t>
      </w:r>
      <w:r>
        <w:rPr>
          <w:rFonts w:cs="Times New Roman" w:ascii="Times New Roman" w:hAnsi="Times New Roman"/>
          <w:i/>
          <w:iCs/>
          <w:sz w:val="24"/>
        </w:rPr>
        <w:t>Science</w:t>
      </w:r>
      <w:r>
        <w:rPr>
          <w:rFonts w:cs="Times New Roman" w:ascii="Times New Roman" w:hAnsi="Times New Roman"/>
          <w:sz w:val="24"/>
        </w:rPr>
        <w:t>, 342, 803–805.</w:t>
      </w:r>
    </w:p>
    <w:p>
      <w:pPr>
        <w:pStyle w:val="Bibliography"/>
        <w:rPr>
          <w:rFonts w:ascii="Times New Roman" w:hAnsi="Times New Roman" w:cs="Times New Roman"/>
          <w:sz w:val="24"/>
        </w:rPr>
      </w:pPr>
      <w:r>
        <w:rPr>
          <w:rFonts w:cs="Times New Roman" w:ascii="Times New Roman" w:hAnsi="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Pr>
          <w:rFonts w:cs="Times New Roman" w:ascii="Times New Roman" w:hAnsi="Times New Roman"/>
          <w:i/>
          <w:iCs/>
          <w:sz w:val="24"/>
        </w:rPr>
        <w:t>PLOS Biology</w:t>
      </w:r>
      <w:r>
        <w:rPr>
          <w:rFonts w:cs="Times New Roman" w:ascii="Times New Roman" w:hAnsi="Times New Roman"/>
          <w:sz w:val="24"/>
        </w:rPr>
        <w:t>, 12, e1001891.</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Tables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commentRangeStart w:id="19"/>
      <w:r>
        <w:rPr>
          <w:rFonts w:cs="Times New Roman" w:ascii="Times New Roman" w:hAnsi="Times New Roman"/>
          <w:sz w:val="24"/>
          <w:szCs w:val="24"/>
        </w:rPr>
        <w:t xml:space="preserve">Table 1. Global land area required to reach 30% target. S = socioeconomic, L = land use, C = climate. </w:t>
      </w:r>
      <w:commentRangeEnd w:id="19"/>
      <w:r>
        <w:commentReference w:id="19"/>
      </w:r>
      <w:r>
        <w:rPr>
          <w:rFonts w:cs="Times New Roman" w:ascii="Times New Roman" w:hAnsi="Times New Roman"/>
          <w:sz w:val="24"/>
          <w:szCs w:val="24"/>
        </w:rPr>
      </w:r>
    </w:p>
    <w:tbl>
      <w:tblPr>
        <w:tblW w:w="1030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487"/>
        <w:gridCol w:w="1102"/>
        <w:gridCol w:w="1101"/>
        <w:gridCol w:w="1101"/>
        <w:gridCol w:w="1102"/>
        <w:gridCol w:w="1101"/>
        <w:gridCol w:w="1102"/>
        <w:gridCol w:w="1101"/>
        <w:gridCol w:w="1105"/>
      </w:tblGrid>
      <w:tr>
        <w:trPr>
          <w:trHeight w:val="277" w:hRule="atLeast"/>
        </w:trPr>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SLC_000</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SLC_100</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SLC_010</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SLC_110</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SLC_001</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SLC_101</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SLC_011</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SLC_111</w:t>
            </w:r>
          </w:p>
        </w:tc>
      </w:tr>
      <w:tr>
        <w:trPr>
          <w:trHeight w:val="277" w:hRule="atLeast"/>
        </w:trPr>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perc_total</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26.87</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27.23</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28.2</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28.17</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28.63</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28.61</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28.34</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28.35</w:t>
            </w:r>
          </w:p>
        </w:tc>
      </w:tr>
      <w:tr>
        <w:trPr>
          <w:trHeight w:val="277" w:hRule="atLeast"/>
        </w:trPr>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perc_increase</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16.02</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16.38</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17.35</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17.32</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17.78</w:t>
            </w:r>
          </w:p>
        </w:tc>
        <w:tc>
          <w:tcPr>
            <w:tcW w:w="1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17.76</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17.49</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lineRule="auto" w:line="480" w:before="0" w:after="0"/>
              <w:jc w:val="right"/>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17.5</w:t>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Figure legends (+ figures)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rPr>
          <w:rFonts w:ascii="Times New Roman" w:hAnsi="Times New Roman" w:cs="Times New Roman"/>
          <w:b/>
          <w:b/>
          <w:bCs/>
          <w:sz w:val="24"/>
          <w:szCs w:val="24"/>
        </w:rPr>
      </w:pPr>
      <w:commentRangeStart w:id="20"/>
      <w:r>
        <w:rPr>
          <w:rFonts w:cs="Times New Roman" w:ascii="Times New Roman" w:hAnsi="Times New Roman"/>
          <w:b/>
          <w:bCs/>
          <w:sz w:val="24"/>
          <w:szCs w:val="24"/>
        </w:rPr>
        <w:t>Methods</w:t>
      </w:r>
      <w:commentRangeEnd w:id="20"/>
      <w:r>
        <w:commentReference w:id="20"/>
      </w:r>
      <w:r>
        <w:rPr>
          <w:rFonts w:cs="Times New Roman" w:ascii="Times New Roman" w:hAnsi="Times New Roman"/>
          <w:b/>
          <w:bCs/>
          <w:sz w:val="24"/>
          <w:szCs w:val="24"/>
        </w:rPr>
      </w:r>
    </w:p>
    <w:p>
      <w:pPr>
        <w:pStyle w:val="Xmsolistparagraph"/>
        <w:spacing w:lineRule="auto" w:line="480" w:beforeAutospacing="0" w:before="0" w:afterAutospacing="0" w:after="0"/>
        <w:rPr>
          <w:rStyle w:val="Appleconvertedspace"/>
          <w:i/>
          <w:i/>
          <w:highlight w:val="white"/>
        </w:rPr>
      </w:pPr>
      <w:r>
        <w:rPr>
          <w:rStyle w:val="Appleconvertedspace"/>
          <w:i/>
          <w:shd w:fill="FFFFFF" w:val="clear"/>
        </w:rPr>
        <w:t>Species selection</w:t>
      </w:r>
    </w:p>
    <w:p>
      <w:pPr>
        <w:pStyle w:val="Body"/>
        <w:spacing w:lineRule="auto" w:line="480" w:before="0" w:after="0"/>
        <w:ind w:firstLine="720"/>
        <w:rPr/>
      </w:pPr>
      <w:r>
        <w:rPr>
          <w:rFonts w:cs="Times New Roman"/>
          <w:lang w:val="en-CA"/>
        </w:rPr>
        <w:t xml:space="preserve">Our species lists were determined using the IUCN Red List of threatened species, following Pouzols et al. </w:t>
      </w:r>
      <w:r>
        <w:fldChar w:fldCharType="begin"/>
      </w:r>
      <w:r>
        <w:instrText>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w:instrText>
      </w:r>
      <w:r>
        <w:fldChar w:fldCharType="separate"/>
      </w:r>
      <w:bookmarkStart w:id="6" w:name="__Fieldmark__342_2099495888"/>
      <w:r>
        <w:rPr>
          <w:rFonts w:cs="Times New Roman"/>
          <w:lang w:val="en-CA"/>
        </w:rPr>
        <w:t>(2014)</w:t>
      </w:r>
      <w:r>
        <w:rPr>
          <w:rFonts w:cs="Times New Roman"/>
          <w:lang w:val="en-CA"/>
        </w:rPr>
      </w:r>
      <w:r>
        <w:fldChar w:fldCharType="end"/>
      </w:r>
      <w:bookmarkEnd w:id="6"/>
      <w:r>
        <w:rPr>
          <w:rFonts w:cs="Times New Roman"/>
          <w:lang w:val="en-CA"/>
        </w:rPr>
        <w:t>. For mammal, amphibian and reptile species ranges, we used the IUCN Red List website (</w:t>
      </w:r>
      <w:hyperlink r:id="rId3">
        <w:r>
          <w:rPr>
            <w:rStyle w:val="Hyperlink0"/>
            <w:rFonts w:cs="Times New Roman"/>
            <w:lang w:val="en-CA"/>
          </w:rPr>
          <w:t>http://www.iucnredlist.org/</w:t>
        </w:r>
      </w:hyperlink>
      <w:r>
        <w:rPr>
          <w:rFonts w:cs="Times New Roman"/>
          <w:lang w:val="en-CA"/>
        </w:rPr>
        <w:t xml:space="preserve">, </w:t>
      </w:r>
      <w:r>
        <w:rPr>
          <w:rFonts w:cs="Times New Roman"/>
          <w:highlight w:val="yellow"/>
          <w:lang w:val="en-CA"/>
        </w:rPr>
        <w:t>accessed 2016-09-14</w:t>
      </w:r>
      <w:r>
        <w:rPr>
          <w:rFonts w:cs="Times New Roman"/>
          <w:lang w:val="en-CA"/>
        </w:rPr>
        <w:t>) and for birds we used the BirdLife International data zone webpage (</w:t>
      </w:r>
      <w:hyperlink r:id="rId4">
        <w:r>
          <w:rPr>
            <w:rStyle w:val="Hyperlink1"/>
            <w:rFonts w:cs="Times New Roman"/>
            <w:lang w:val="en-CA"/>
          </w:rPr>
          <w:t>http://www.birdlife.org/datazone/home</w:t>
        </w:r>
      </w:hyperlink>
      <w:r>
        <w:rPr>
          <w:rFonts w:cs="Times New Roman"/>
          <w:lang w:val="en-CA"/>
        </w:rPr>
        <w:t xml:space="preserve">, accessed </w:t>
      </w:r>
      <w:r>
        <w:rPr>
          <w:rFonts w:cs="Times New Roman"/>
          <w:highlight w:val="yellow"/>
          <w:lang w:val="en-CA"/>
        </w:rPr>
        <w:t>2016-09-14</w:t>
      </w:r>
      <w:r>
        <w:rPr>
          <w:rFonts w:cs="Times New Roman"/>
          <w:lang w:val="en-CA"/>
        </w:rPr>
        <w:t xml:space="preserve">). These data have certain limitations, including possible underestimation of the extent of occurrence and overestimation of the true area of occupancy </w:t>
      </w:r>
      <w:r>
        <w:fldChar w:fldCharType="begin"/>
      </w:r>
      <w:r>
        <w:instrText>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w:instrText>
      </w:r>
      <w:r>
        <w:fldChar w:fldCharType="separate"/>
      </w:r>
      <w:bookmarkStart w:id="7" w:name="__Fieldmark__358_2099495888"/>
      <w:r>
        <w:rPr>
          <w:rFonts w:cs="Times New Roman"/>
          <w:lang w:val="en-CA"/>
        </w:rPr>
        <w:t>(Pouzols et al. 2014)</w:t>
      </w:r>
      <w:r>
        <w:rPr>
          <w:rFonts w:cs="Times New Roman"/>
          <w:lang w:val="en-CA"/>
        </w:rPr>
      </w:r>
      <w:r>
        <w:fldChar w:fldCharType="end"/>
      </w:r>
      <w:bookmarkEnd w:id="7"/>
      <w:r>
        <w:rPr>
          <w:rFonts w:cs="Times New Roman"/>
          <w:lang w:val="en-CA"/>
        </w:rPr>
        <w:t>, but have been shown to be robust to commission errors as long as the focus is on species assemblages rather than single species</w:t>
      </w:r>
      <w:del w:id="9" w:author="Verburg, P.H." w:date="2020-01-10T09:12:00Z">
        <w:r>
          <w:rPr>
            <w:rFonts w:cs="Times New Roman"/>
            <w:lang w:val="en-CA"/>
          </w:rPr>
          <w:delText>,</w:delText>
        </w:r>
      </w:del>
      <w:r>
        <w:rPr>
          <w:rFonts w:cs="Times New Roman"/>
          <w:lang w:val="en-CA"/>
        </w:rPr>
        <w:t xml:space="preserve"> </w:t>
      </w:r>
      <w:r>
        <w:fldChar w:fldCharType="begin"/>
      </w:r>
      <w:r>
        <w:instrText>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w:instrText>
      </w:r>
      <w:r>
        <w:fldChar w:fldCharType="separate"/>
      </w:r>
      <w:bookmarkStart w:id="8" w:name="__Fieldmark__367_2099495888"/>
      <w:r>
        <w:rPr>
          <w:rFonts w:cs="Times New Roman"/>
          <w:lang w:val="en-CA"/>
        </w:rPr>
        <w:t>(Venter et al. 2014)</w:t>
      </w:r>
      <w:r>
        <w:rPr>
          <w:rFonts w:cs="Times New Roman"/>
          <w:lang w:val="en-CA"/>
        </w:rPr>
      </w:r>
      <w:r>
        <w:fldChar w:fldCharType="end"/>
      </w:r>
      <w:bookmarkEnd w:id="8"/>
      <w:r>
        <w:rPr>
          <w:rFonts w:cs="Times New Roman"/>
          <w:lang w:val="en-CA"/>
        </w:rPr>
        <w:t xml:space="preserve">. They are currently the most frequently used and updated source for vertebrate species distributions </w:t>
      </w:r>
      <w:r>
        <w:fldChar w:fldCharType="begin"/>
      </w:r>
      <w:r>
        <w:instrText>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w:instrText>
      </w:r>
      <w:r>
        <w:fldChar w:fldCharType="separate"/>
      </w:r>
      <w:bookmarkStart w:id="9" w:name="__Fieldmark__375_2099495888"/>
      <w:r>
        <w:rPr>
          <w:rFonts w:cs="Times New Roman"/>
          <w:lang w:val="en-CA"/>
        </w:rPr>
        <w:t>(Le Saout et al. 2013)</w:t>
      </w:r>
      <w:r>
        <w:rPr>
          <w:rFonts w:cs="Times New Roman"/>
          <w:lang w:val="en-CA"/>
        </w:rPr>
      </w:r>
      <w:r>
        <w:fldChar w:fldCharType="end"/>
      </w:r>
      <w:bookmarkEnd w:id="9"/>
      <w:r>
        <w:rPr>
          <w:rFonts w:cs="Times New Roman"/>
        </w:rPr>
        <w:t>; thus, we limited our analyses to vertebrate species</w:t>
      </w:r>
      <w:r>
        <w:rPr>
          <w:rFonts w:cs="Times New Roman"/>
          <w:lang w:val="en-CA"/>
        </w:rPr>
        <w:t>.</w:t>
      </w:r>
    </w:p>
    <w:p>
      <w:pPr>
        <w:pStyle w:val="Body"/>
        <w:spacing w:lineRule="auto" w:line="480" w:before="0" w:after="0"/>
        <w:ind w:firstLine="720"/>
        <w:rPr>
          <w:rFonts w:cs="Times New Roman"/>
          <w:lang w:val="en-CA"/>
        </w:rPr>
      </w:pPr>
      <w:r>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10" w:name="_Hlk7000483"/>
      <w:r>
        <w:rPr>
          <w:rFonts w:cs="Times New Roman"/>
          <w:lang w:val="en-CA"/>
        </w:rPr>
        <w:t>, thus only focusing on stationary periods of the life cycle of migratory species</w:t>
      </w:r>
      <w:bookmarkEnd w:id="10"/>
      <w:r>
        <w:rPr>
          <w:rFonts w:cs="Times New Roman"/>
          <w:lang w:val="en-CA"/>
        </w:rPr>
        <w:t xml:space="preserve">. This resulted in the following final numbers of amphibian, bird, mammal and reptile species ranges: </w:t>
      </w:r>
      <w:commentRangeStart w:id="21"/>
      <w:r>
        <w:rPr>
          <w:rFonts w:cs="Times New Roman"/>
          <w:lang w:val="en-CA"/>
        </w:rPr>
        <w:t>5660, 13375, 5442, 6153</w:t>
      </w:r>
      <w:r>
        <w:rPr>
          <w:rFonts w:cs="Times New Roman"/>
          <w:lang w:val="en-CA"/>
        </w:rPr>
      </w:r>
      <w:commentRangeEnd w:id="21"/>
      <w:r>
        <w:commentReference w:id="21"/>
      </w:r>
      <w:r>
        <w:rPr>
          <w:rFonts w:cs="Times New Roman"/>
          <w:lang w:val="en-CA"/>
        </w:rPr>
        <w:t xml:space="preserve">. </w:t>
      </w:r>
    </w:p>
    <w:p>
      <w:pPr>
        <w:pStyle w:val="Xmsolistparagraph"/>
        <w:spacing w:lineRule="auto" w:line="480" w:beforeAutospacing="0" w:before="0" w:afterAutospacing="0" w:after="0"/>
        <w:rPr>
          <w:rStyle w:val="Appleconvertedspace"/>
          <w:iCs/>
          <w:shd w:fill="FFFFFF" w:val="clear"/>
          <w:lang w:val="en-CA"/>
        </w:rPr>
      </w:pPr>
      <w:r>
        <w:rPr>
          <w:iCs/>
          <w:shd w:fill="FFFFFF" w:val="clear"/>
          <w:lang w:val="en-CA"/>
        </w:rPr>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t>Basic administrative delineations</w:t>
      </w:r>
    </w:p>
    <w:p>
      <w:pPr>
        <w:pStyle w:val="Body"/>
        <w:spacing w:lineRule="auto" w:line="480"/>
        <w:ind w:firstLine="720"/>
        <w:rPr/>
      </w:pPr>
      <w:r>
        <w:rPr>
          <w:rFonts w:cs="Times New Roman"/>
          <w:lang w:val="en-CA"/>
        </w:rPr>
        <w:t>National boundaries were derived from the Global Administrative Areas database (</w:t>
      </w:r>
      <w:hyperlink r:id="rId5">
        <w:r>
          <w:rPr>
            <w:rStyle w:val="Hyperlink0"/>
            <w:rFonts w:cs="Times New Roman"/>
            <w:lang w:val="en-CA"/>
          </w:rPr>
          <w:t>http://gadm.org/</w:t>
        </w:r>
      </w:hyperlink>
      <w:r>
        <w:rPr>
          <w:rFonts w:cs="Times New Roman"/>
          <w:lang w:val="en-CA"/>
        </w:rPr>
        <w:t xml:space="preserve">, accessed 2019-10-31). </w:t>
      </w:r>
    </w:p>
    <w:p>
      <w:pPr>
        <w:pStyle w:val="Body"/>
        <w:spacing w:lineRule="auto" w:line="480"/>
        <w:ind w:firstLine="720"/>
        <w:rPr>
          <w:rFonts w:cs="Times New Roman"/>
          <w:lang w:val="en-CA"/>
        </w:rPr>
      </w:pPr>
      <w:ins w:id="10" w:author="Unknown Author" w:date="2020-01-15T12:56:00Z">
        <w:r>
          <w:rPr/>
        </w:r>
      </w:ins>
    </w:p>
    <w:p>
      <w:pPr>
        <w:pStyle w:val="Body"/>
        <w:spacing w:lineRule="auto" w:line="480"/>
        <w:ind w:firstLine="720"/>
        <w:rPr>
          <w:rFonts w:cs="Times New Roman"/>
          <w:lang w:val="en-CA"/>
        </w:rPr>
      </w:pPr>
      <w:ins w:id="11" w:author="Unknown Author" w:date="2020-01-15T12:56:00Z">
        <w:r>
          <w:rPr/>
        </w:r>
      </w:ins>
    </w:p>
    <w:p>
      <w:pPr>
        <w:pStyle w:val="Body"/>
        <w:spacing w:lineRule="auto" w:line="480"/>
        <w:ind w:firstLine="720"/>
        <w:rPr/>
      </w:pPr>
      <w:ins w:id="12" w:author="Unknown Author" w:date="2020-01-15T12:56:00Z">
        <w:r>
          <w:rPr>
            <w:rFonts w:cs="Times New Roman"/>
            <w:lang w:val="en-CA"/>
          </w:rPr>
          <w:t xml:space="preserve">We obtained protected area boundaries from the </w:t>
        </w:r>
      </w:ins>
      <w:del w:id="13" w:author="Unknown Author" w:date="2020-01-15T12:56:00Z">
        <w:r>
          <w:rPr>
            <w:rFonts w:cs="Times New Roman"/>
            <w:lang w:val="en-CA"/>
          </w:rPr>
          <w:delText xml:space="preserve">The data on protected areas was based on the November 2019 release of the </w:delText>
        </w:r>
      </w:del>
      <w:r>
        <w:rPr>
          <w:rFonts w:cs="Times New Roman"/>
          <w:lang w:val="en-CA"/>
        </w:rPr>
        <w:t>World Database on Protected Areas (WDPA,</w:t>
      </w:r>
      <w:r>
        <w:rPr>
          <w:rFonts w:cs="Times New Roman"/>
        </w:rPr>
        <w:t xml:space="preserve"> </w:t>
      </w:r>
      <w:hyperlink r:id="rId6">
        <w:r>
          <w:rPr>
            <w:rStyle w:val="InternetLink"/>
            <w:rFonts w:cs="Times New Roman"/>
            <w:lang w:val="en-CA"/>
          </w:rPr>
          <w:t>https://www.protectedplanet.net</w:t>
        </w:r>
      </w:hyperlink>
      <w:r>
        <w:rPr>
          <w:rFonts w:cs="Times New Roman"/>
          <w:lang w:val="en-CA"/>
        </w:rPr>
        <w:t xml:space="preserve">). </w:t>
      </w:r>
      <w:ins w:id="14" w:author="Unknown Author" w:date="2020-01-15T12:55:00Z">
        <w:r>
          <w:rPr>
            <w:rFonts w:cs="Times New Roman"/>
            <w:lang w:val="en-CA"/>
          </w:rPr>
          <w:t>Following standard procedures for cleaning the protected area dataset,  we (i) reprojected the data to an equal-area coordinate (World Behrman) (ii) excluded reserves with unknown or proposed designations, (iii) excluded UNESCO Biosphere Reserves (</w:t>
        </w:r>
      </w:ins>
      <w:ins w:id="15" w:author="Unknown Author" w:date="2020-01-15T12:55:00Z">
        <w:commentRangeStart w:id="22"/>
        <w:r>
          <w:rPr>
            <w:rFonts w:cs="Times New Roman"/>
            <w:lang w:val="en-CA"/>
          </w:rPr>
          <w:t>REF</w:t>
        </w:r>
      </w:ins>
      <w:ins w:id="16" w:author="Unknown Author" w:date="2020-01-15T12:55:00Z">
        <w:r>
          <w:rPr>
            <w:rFonts w:cs="Times New Roman"/>
            <w:lang w:val="en-CA"/>
          </w:rPr>
        </w:r>
      </w:ins>
      <w:ins w:id="17" w:author="Unknown Author" w:date="2020-01-15T12:55:00Z">
        <w:commentRangeEnd w:id="22"/>
        <w:r>
          <w:commentReference w:id="22"/>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overalaid the protected area boundries with a XXX </w:t>
        </w:r>
      </w:ins>
      <w:ins w:id="18" w:author="Unknown Author" w:date="2020-01-15T13:00:00Z">
        <w:r>
          <w:rPr>
            <w:rFonts w:cs="Times New Roman" w:ascii="arial;sans-serif" w:hAnsi="arial;sans-serif"/>
            <w:b w:val="false"/>
            <w:i w:val="false"/>
            <w:caps w:val="false"/>
            <w:smallCaps w:val="false"/>
            <w:color w:val="222222"/>
            <w:spacing w:val="0"/>
            <w:sz w:val="12"/>
            <w:lang w:val="en-CA"/>
          </w:rPr>
          <w:t>×</w:t>
        </w:r>
      </w:ins>
      <w:ins w:id="19" w:author="Unknown Author" w:date="2020-01-15T12:55:00Z">
        <w:r>
          <w:rPr>
            <w:rFonts w:cs="Times New Roman"/>
            <w:lang w:val="en-CA"/>
          </w:rPr>
          <w:t xml:space="preserve"> XXXX km grid covering the Earth.  These spatial data procedures were completed using ArcMap (version 10.3.1) and python (version 2.7.8).</w:t>
        </w:r>
      </w:ins>
    </w:p>
    <w:p>
      <w:pPr>
        <w:pStyle w:val="Body"/>
        <w:spacing w:lineRule="auto" w:line="480"/>
        <w:ind w:firstLine="720"/>
        <w:rPr>
          <w:rFonts w:cs="Times New Roman"/>
          <w:lang w:val="en-CA"/>
        </w:rPr>
      </w:pPr>
      <w:ins w:id="20" w:author="Unknown Author" w:date="2020-01-15T12:55:00Z">
        <w:r>
          <w:rPr/>
        </w:r>
      </w:ins>
    </w:p>
    <w:p>
      <w:pPr>
        <w:pStyle w:val="Body"/>
        <w:spacing w:lineRule="auto" w:line="480"/>
        <w:ind w:firstLine="720"/>
        <w:rPr>
          <w:rFonts w:cs="Times New Roman"/>
          <w:lang w:val="en-CA"/>
        </w:rPr>
      </w:pPr>
      <w:ins w:id="21" w:author="Unknown Author" w:date="2020-01-15T12:55:00Z">
        <w:r>
          <w:rPr/>
        </w:r>
      </w:ins>
    </w:p>
    <w:p>
      <w:pPr>
        <w:pStyle w:val="Body"/>
        <w:spacing w:lineRule="auto" w:line="480"/>
        <w:ind w:firstLine="720"/>
        <w:rPr>
          <w:rFonts w:cs="Times New Roman"/>
          <w:lang w:val="en-CA"/>
        </w:rPr>
      </w:pPr>
      <w:ins w:id="22" w:author="Unknown Author" w:date="2020-01-15T12:55:00Z">
        <w:r>
          <w:rPr/>
        </w:r>
      </w:ins>
    </w:p>
    <w:p>
      <w:pPr>
        <w:pStyle w:val="Body"/>
        <w:spacing w:lineRule="auto" w:line="480"/>
        <w:ind w:firstLine="720"/>
        <w:rPr>
          <w:rFonts w:cs="Times New Roman"/>
          <w:lang w:val="en-CA"/>
        </w:rPr>
      </w:pPr>
      <w:ins w:id="23" w:author="Unknown Author" w:date="2020-01-15T12:55:00Z">
        <w:r>
          <w:rPr/>
        </w:r>
      </w:ins>
    </w:p>
    <w:p>
      <w:pPr>
        <w:pStyle w:val="Body"/>
        <w:spacing w:lineRule="auto" w:line="480"/>
        <w:ind w:firstLine="720"/>
        <w:rPr>
          <w:rFonts w:cs="Times New Roman"/>
          <w:lang w:val="en-CA"/>
        </w:rPr>
      </w:pPr>
      <w:ins w:id="24" w:author="Unknown Author" w:date="2020-01-15T12:55:00Z">
        <w:r>
          <w:rPr/>
        </w:r>
      </w:ins>
    </w:p>
    <w:p>
      <w:pPr>
        <w:pStyle w:val="Body"/>
        <w:spacing w:lineRule="auto" w:line="480"/>
        <w:ind w:firstLine="720"/>
        <w:rPr/>
      </w:pPr>
      <w:r>
        <w:rPr>
          <w:rFonts w:cs="Times New Roman"/>
          <w:lang w:val="en-CA"/>
        </w:rPr>
        <w:t xml:space="preserve">We processed the WDPA </w:t>
      </w:r>
      <w:r>
        <w:rPr>
          <w:rFonts w:cs="Times New Roman"/>
        </w:rPr>
        <w:t xml:space="preserve">database </w:t>
      </w:r>
      <w:commentRangeStart w:id="23"/>
      <w:r>
        <w:rPr>
          <w:rFonts w:cs="Times New Roman"/>
        </w:rPr>
        <w:t xml:space="preserve">by selecting only areas belonging to IUCN protected area categories I–VI and having as status ‘designated’. </w:t>
      </w:r>
      <w:ins w:id="25" w:author="Unknown Author" w:date="2020-01-15T12:55:00Z">
        <w:r>
          <w:rPr>
            <w:rFonts w:cs="Times New Roman"/>
          </w:rPr>
          <w:t xml:space="preserve"> </w:t>
        </w:r>
      </w:ins>
    </w:p>
    <w:p>
      <w:pPr>
        <w:pStyle w:val="Body"/>
        <w:spacing w:lineRule="auto" w:line="480"/>
        <w:ind w:firstLine="720"/>
        <w:rPr>
          <w:rFonts w:cs="Times New Roman"/>
        </w:rPr>
      </w:pPr>
      <w:r>
        <w:rPr/>
      </w:r>
    </w:p>
    <w:p>
      <w:pPr>
        <w:pStyle w:val="Body"/>
        <w:spacing w:lineRule="auto" w:line="480"/>
        <w:ind w:firstLine="720"/>
        <w:rPr>
          <w:rFonts w:cs="Times New Roman"/>
          <w:i/>
          <w:i/>
          <w:iCs/>
        </w:rPr>
      </w:pPr>
      <w:commentRangeEnd w:id="23"/>
      <w:r>
        <w:commentReference w:id="23"/>
      </w:r>
      <w:r>
        <w:rPr>
          <w:rFonts w:cs="Times New Roman"/>
        </w:rPr>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480"/>
        <w:rPr>
          <w:rFonts w:ascii="Times New Roman" w:hAnsi="Times New Roman" w:cs="Times New Roman"/>
          <w:i/>
          <w:i/>
          <w:iCs/>
          <w:sz w:val="24"/>
          <w:szCs w:val="24"/>
        </w:rPr>
      </w:pPr>
      <w:commentRangeStart w:id="24"/>
      <w:commentRangeStart w:id="25"/>
      <w:r>
        <w:rPr>
          <w:rFonts w:cs="Times New Roman" w:ascii="Times New Roman" w:hAnsi="Times New Roman"/>
          <w:i/>
          <w:iCs/>
          <w:sz w:val="24"/>
          <w:szCs w:val="24"/>
        </w:rPr>
        <w:t>Socioeconomic risk</w:t>
      </w:r>
      <w:commentRangeEnd w:id="25"/>
      <w:r>
        <w:commentReference w:id="25"/>
      </w:r>
      <w:r>
        <w:rPr>
          <w:rFonts w:cs="Times New Roman" w:ascii="Times New Roman" w:hAnsi="Times New Roman"/>
          <w:i/>
          <w:iCs/>
          <w:sz w:val="24"/>
          <w:szCs w:val="24"/>
        </w:rPr>
      </w:r>
    </w:p>
    <w:p>
      <w:pPr>
        <w:pStyle w:val="Normal"/>
        <w:spacing w:lineRule="auto" w:line="480"/>
        <w:rPr/>
      </w:pPr>
      <w:r>
        <w:fldChar w:fldCharType="begin"/>
      </w:r>
      <w:r>
        <w:instrText>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w:instrText>
      </w:r>
      <w:r>
        <w:fldChar w:fldCharType="separate"/>
      </w:r>
      <w:bookmarkStart w:id="11" w:name="__Fieldmark__434_2099495888"/>
      <w:r>
        <w:rPr/>
      </w:r>
      <w:r>
        <w:rPr>
          <w:rFonts w:cs="Times New Roman" w:ascii="Times New Roman" w:hAnsi="Times New Roman"/>
          <w:sz w:val="24"/>
        </w:rPr>
        <w:t>(Baynham-Herd et al. 2018)</w:t>
      </w:r>
      <w:bookmarkEnd w:id="11"/>
      <w:r>
        <w:rPr/>
      </w:r>
      <w:r>
        <w:fldChar w:fldCharType="end"/>
      </w:r>
    </w:p>
    <w:p>
      <w:pPr>
        <w:pStyle w:val="Normal"/>
        <w:spacing w:lineRule="auto" w:line="480"/>
        <w:rPr/>
      </w:pPr>
      <w:hyperlink r:id="rId7">
        <w:commentRangeStart w:id="26"/>
        <w:r>
          <w:rPr>
            <w:rStyle w:val="InternetLink"/>
          </w:rPr>
          <w:t>https://datacatalog.worldbank.org/dataset/worldwide-governance-indicators</w:t>
        </w:r>
        <w:commentRangeEnd w:id="26"/>
        <w:r>
          <w:commentReference w:id="26"/>
        </w:r>
        <w:r>
          <w:rPr/>
        </w:r>
      </w:hyperlink>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Mean World Bank Index per country.</w:t>
      </w:r>
      <w:commentRangeEnd w:id="24"/>
      <w:r>
        <w:commentReference w:id="24"/>
      </w:r>
      <w:r>
        <w:rPr>
          <w:rFonts w:cs="Times New Roman" w:ascii="Times New Roman" w:hAnsi="Times New Roman"/>
          <w:sz w:val="24"/>
          <w:szCs w:val="24"/>
        </w:rPr>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t>Land use change risk</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We used a global land systems map for the year 2000 (Eitelberg et al., 2016; van Asselen and Verburg, 2012) and a global land systems change model (CLUMondo) (van Asselen and Verburg, 2013) to examine land-use change in focal areas for the individual targets and areas of overlap. Spatially explicit land-use change models are important tools to analyze potential land-use trajectories for ecological analysis (e.g. Jetz et al., 2007; LaSorte et al., 2017) and provide information to evaluate policy options. The CLUMondo model simulates land-use change at an approximately 9.3 x 9.3 km spatial resolution based on regional demands for goods and resources dependent on factors that promote or constrain land conversion.</w:t>
      </w:r>
      <w:ins w:id="26" w:author="Verburg, P.H." w:date="2020-01-10T09:20:00Z">
        <w:r>
          <w:rPr>
            <w:rFonts w:cs="Times New Roman" w:ascii="Times New Roman" w:hAnsi="Times New Roman"/>
            <w:sz w:val="24"/>
            <w:szCs w:val="24"/>
          </w:rPr>
          <w:t xml:space="preserve"> The modelling approach goes beyond other global land-use models by distinguishing land systems that combine land cover with indicators of land use. This way we are able to distinguish more realistically the mosaics of land use that are relevant to biodiversity.</w:t>
        </w:r>
      </w:ins>
      <w:r>
        <w:rPr>
          <w:rFonts w:cs="Times New Roman" w:ascii="Times New Roman" w:hAnsi="Times New Roman"/>
          <w:sz w:val="24"/>
          <w:szCs w:val="24"/>
        </w:rPr>
        <w:t xml:space="preserve"> Changes in land-use are simulated using empirically quantified relations between land systems, biophysical location and socio-economic factors, in combination with dynamic modeling of competition between different land systems.</w:t>
      </w:r>
      <w:r>
        <w:rPr/>
        <w:t xml:space="preserve"> </w:t>
      </w:r>
      <w:r>
        <w:rPr>
          <w:rFonts w:cs="Times New Roman" w:ascii="Times New Roman" w:hAnsi="Times New Roman"/>
          <w:sz w:val="24"/>
          <w:szCs w:val="24"/>
        </w:rPr>
        <w:t xml:space="preserve">Model outputs are based on a land systems classification representing combinations of land cover, land use intensity and livestock presence. While the land systems classification in the CLUMondo model includes 17 categories, </w:t>
      </w:r>
      <w:commentRangeStart w:id="27"/>
      <w:r>
        <w:rPr>
          <w:rFonts w:cs="Times New Roman" w:ascii="Times New Roman" w:hAnsi="Times New Roman"/>
          <w:sz w:val="24"/>
          <w:szCs w:val="24"/>
        </w:rPr>
        <w:t>we aggregated these into six categories for further analysis</w:t>
      </w:r>
      <w:r>
        <w:rPr>
          <w:rFonts w:cs="Times New Roman" w:ascii="Times New Roman" w:hAnsi="Times New Roman"/>
          <w:sz w:val="24"/>
          <w:szCs w:val="24"/>
        </w:rPr>
      </w:r>
      <w:commentRangeEnd w:id="27"/>
      <w:r>
        <w:commentReference w:id="27"/>
      </w:r>
      <w:r>
        <w:rPr>
          <w:rFonts w:cs="Times New Roman" w:ascii="Times New Roman" w:hAnsi="Times New Roman"/>
          <w:sz w:val="24"/>
          <w:szCs w:val="24"/>
        </w:rPr>
        <w:t xml:space="preserve">: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forest-agriculture and peri-urban landscapes. Open cropland, grassland and bare land cover, in contrast, are likely to contain little to no suitable habitat for these species. </w:t>
      </w:r>
    </w:p>
    <w:p>
      <w:pPr>
        <w:pStyle w:val="Default"/>
        <w:spacing w:lineRule="auto" w:line="480"/>
        <w:rPr/>
      </w:pPr>
      <w:r>
        <w:rPr>
          <w:rFonts w:cs="Times New Roman" w:ascii="Times New Roman" w:hAnsi="Times New Roman"/>
          <w:lang w:val="en-CA"/>
        </w:rPr>
        <w:tab/>
      </w:r>
      <w:r>
        <w:rPr>
          <w:rFonts w:cs="Times New Roman" w:ascii="Times New Roman" w:hAnsi="Times New Roman"/>
          <w:color w:val="00000A"/>
          <w:lang w:val="en-CA"/>
        </w:rPr>
        <w:t xml:space="preserve">We used the CLUMondo model to simulate land system change for three shared socioeconomic pathway (SSP) scenarios, which allow us to compare the change in land cover between 2000 and 2050 for each scenario. In implementing </w:t>
      </w:r>
      <w:commentRangeStart w:id="28"/>
      <w:r>
        <w:rPr>
          <w:rFonts w:cs="Times New Roman" w:ascii="Times New Roman" w:hAnsi="Times New Roman"/>
          <w:color w:val="00000A"/>
          <w:lang w:val="en-CA"/>
        </w:rPr>
        <w:t>the three SSP scenarios</w:t>
      </w:r>
      <w:r>
        <w:rPr>
          <w:rFonts w:cs="Times New Roman" w:ascii="Times New Roman" w:hAnsi="Times New Roman"/>
          <w:color w:val="00000A"/>
          <w:lang w:val="en-CA"/>
        </w:rPr>
      </w:r>
      <w:commentRangeEnd w:id="28"/>
      <w:r>
        <w:commentReference w:id="28"/>
      </w:r>
      <w:r>
        <w:rPr>
          <w:rFonts w:cs="Times New Roman" w:ascii="Times New Roman" w:hAnsi="Times New Roman"/>
          <w:color w:val="00000A"/>
          <w:lang w:val="en-CA"/>
        </w:rPr>
        <w:t>, model settings are according to the SSP narratives (O’Neill et al., 2014) while demand for agricultural commodities and livestock are derived from assessments with the integrated assessment model IMAGE (</w:t>
      </w:r>
      <w:r>
        <w:fldChar w:fldCharType="begin"/>
      </w:r>
      <w:r>
        <w:instrText> HYPERLINK "https://www-sciencedirect-com.vu-nl.idm.oclc.org/science/article/pii/S0959378017311718" \l "bib0265"</w:instrText>
      </w:r>
      <w:r>
        <w:fldChar w:fldCharType="separate"/>
      </w:r>
      <w:r>
        <w:rPr>
          <w:rStyle w:val="InternetLink"/>
          <w:rFonts w:cs="Times New Roman" w:ascii="Times New Roman" w:hAnsi="Times New Roman"/>
          <w:color w:val="00000A"/>
          <w:lang w:val="en-CA"/>
        </w:rPr>
        <w:t>Stehfest et al., 201</w:t>
      </w:r>
      <w:r>
        <w:fldChar w:fldCharType="end"/>
      </w:r>
      <w:bookmarkStart w:id="12" w:name="bbib0265"/>
      <w:bookmarkEnd w:id="12"/>
      <w:r>
        <w:rPr>
          <w:rStyle w:val="InternetLink"/>
          <w:rFonts w:cs="Times New Roman" w:ascii="Times New Roman" w:hAnsi="Times New Roman"/>
          <w:color w:val="00000A"/>
          <w:lang w:val="en-CA"/>
        </w:rPr>
        <w:t>4</w:t>
      </w:r>
      <w:r>
        <w:rPr>
          <w:rFonts w:cs="Times New Roman" w:ascii="Times New Roman" w:hAnsi="Times New Roman"/>
          <w:color w:val="00000A"/>
          <w:lang w:val="en-CA"/>
        </w:rPr>
        <w:t>) at the level of world regions. Climate change is taken into account by incorporating change in temperate and precipitation drivers and in suitability for cropland conversion. Data used to determine the influence of climate change in CLUMondo was obtained from the Worldclim database (Hijmans et al. 2005) and the FAO’s database on Global Agro-Ecological Zones (</w:t>
      </w:r>
      <w:r>
        <w:rPr>
          <w:rFonts w:cs="Times New Roman" w:ascii="Times New Roman" w:hAnsi="Times New Roman"/>
        </w:rPr>
        <w:t>IIASA/FAO 2012</w:t>
      </w:r>
      <w:r>
        <w:rPr>
          <w:rFonts w:cs="Times New Roman" w:ascii="Times New Roman" w:hAnsi="Times New Roman"/>
          <w:color w:val="00000A"/>
          <w:lang w:val="en-CA"/>
        </w:rPr>
        <w:t xml:space="preserve">). Climate change radiative forcing is projected to be approximately 6W/m2 by 2100 for the three SSPs, which, by 2050 is equivalent to the RCP 4.5 and RCP 6 scenarios, or the SRES B1 scenario (IPCC 2014). </w:t>
      </w:r>
    </w:p>
    <w:p>
      <w:pPr>
        <w:pStyle w:val="Default"/>
        <w:spacing w:lineRule="auto" w:line="480"/>
        <w:ind w:firstLine="720"/>
        <w:rPr>
          <w:rFonts w:ascii="Times New Roman" w:hAnsi="Times New Roman" w:cs="Times New Roman"/>
          <w:color w:val="00000A"/>
          <w:lang w:val="en-CA"/>
        </w:rPr>
      </w:pPr>
      <w:commentRangeStart w:id="29"/>
      <w:r>
        <w:rPr>
          <w:rFonts w:cs="Times New Roman" w:ascii="Times New Roman" w:hAnsi="Times New Roman"/>
          <w:color w:val="00000A"/>
          <w:lang w:val="en-CA"/>
        </w:rPr>
        <w:t>The Sustainability Scenario (SSP1) and the Regional Nationalism scenario (SSP3) represent contrasting low and high challenges to mitigation and adaptation, respectively (Riahi et al., 2017). In SSP1, development strategies shift globally towards sustainability</w:t>
      </w:r>
      <w:r>
        <w:rPr>
          <w:rFonts w:cs="Times New Roman" w:ascii="Times New Roman" w:hAnsi="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 resulting in strong environmental degradation in some regions. T</w:t>
      </w:r>
      <w:r>
        <w:rPr>
          <w:rFonts w:cs="Times New Roman" w:ascii="Times New Roman" w:hAnsi="Times New Roman"/>
          <w:color w:val="00000A"/>
          <w:lang w:val="en-CA"/>
        </w:rPr>
        <w:t xml:space="preserve">he intermediate scenario (Business-as-Usual, SSP2) captures moderate challenges to mitigation and adaptation, with historically consistent trends in technological, economic and societal progress. Population growth continues to rise over the next few decades before leveling off mid-century. </w:t>
      </w:r>
      <w:commentRangeEnd w:id="29"/>
      <w:r>
        <w:commentReference w:id="29"/>
      </w:r>
      <w:r>
        <w:rPr>
          <w:rFonts w:cs="Times New Roman" w:ascii="Times New Roman" w:hAnsi="Times New Roman"/>
          <w:color w:val="00000A"/>
          <w:lang w:val="en-CA"/>
        </w:rPr>
      </w:r>
    </w:p>
    <w:p>
      <w:pPr>
        <w:pStyle w:val="Default"/>
        <w:spacing w:lineRule="auto" w:line="480"/>
        <w:rPr>
          <w:rFonts w:ascii="Times New Roman" w:hAnsi="Times New Roman" w:cs="Times New Roman"/>
          <w:color w:val="00000A"/>
          <w:lang w:val="en-CA"/>
        </w:rPr>
      </w:pPr>
      <w:r>
        <w:rPr>
          <w:rFonts w:cs="Times New Roman" w:ascii="Times New Roman" w:hAnsi="Times New Roman"/>
          <w:color w:val="00000A"/>
          <w:lang w:val="en-CA"/>
        </w:rPr>
      </w:r>
    </w:p>
    <w:p>
      <w:pPr>
        <w:pStyle w:val="Default"/>
        <w:spacing w:lineRule="auto" w:line="480"/>
        <w:rPr>
          <w:rFonts w:ascii="Times New Roman" w:hAnsi="Times New Roman" w:cs="Times New Roman"/>
          <w:color w:val="00000A"/>
          <w:lang w:val="en-CA"/>
        </w:rPr>
      </w:pPr>
      <w:r>
        <w:rPr>
          <w:rFonts w:cs="Times New Roman" w:ascii="Times New Roman" w:hAnsi="Times New Roman"/>
          <w:color w:val="00000A"/>
          <w:lang w:val="en-CA"/>
        </w:rPr>
        <w:t xml:space="preserve">Each of the 23 </w:t>
      </w:r>
      <w:commentRangeStart w:id="30"/>
      <w:r>
        <w:rPr>
          <w:rFonts w:cs="Times New Roman" w:ascii="Times New Roman" w:hAnsi="Times New Roman"/>
          <w:color w:val="00000A"/>
          <w:lang w:val="en-CA"/>
        </w:rPr>
        <w:t>land</w:t>
      </w:r>
      <w:r>
        <w:rPr>
          <w:rFonts w:cs="Times New Roman" w:ascii="Times New Roman" w:hAnsi="Times New Roman"/>
          <w:color w:val="00000A"/>
          <w:lang w:val="en-CA"/>
        </w:rPr>
      </w:r>
      <w:commentRangeEnd w:id="30"/>
      <w:r>
        <w:commentReference w:id="30"/>
      </w:r>
      <w:r>
        <w:rPr>
          <w:rFonts w:cs="Times New Roman" w:ascii="Times New Roman" w:hAnsi="Times New Roman"/>
          <w:color w:val="00000A"/>
          <w:lang w:val="en-CA"/>
        </w:rPr>
        <w:t xml:space="preserve"> u</w:t>
      </w:r>
      <w:commentRangeStart w:id="31"/>
      <w:r>
        <w:rPr>
          <w:rFonts w:cs="Times New Roman" w:ascii="Times New Roman" w:hAnsi="Times New Roman"/>
          <w:color w:val="00000A"/>
          <w:lang w:val="en-CA"/>
        </w:rPr>
        <w:t xml:space="preserve">se classes was assigned a threat score, </w:t>
      </w:r>
      <w:ins w:id="27" w:author="Unknown Author" w:date="2020-01-15T13:10:00Z">
        <w:r>
          <w:rPr>
            <w:rFonts w:cs="Times New Roman" w:ascii="Times New Roman" w:hAnsi="Times New Roman"/>
            <w:color w:val="00000A"/>
            <w:lang w:val="en-CA"/>
          </w:rPr>
        </w:r>
      </w:ins>
      <w:commentRangeEnd w:id="31"/>
      <w:r>
        <w:commentReference w:id="31"/>
      </w:r>
      <w:r>
        <w:rPr>
          <w:rFonts w:cs="Times New Roman" w:ascii="Times New Roman" w:hAnsi="Times New Roman"/>
          <w:color w:val="00000A"/>
          <w:lang w:val="en-CA"/>
        </w:rPr>
        <w:t xml:space="preserve">based on the following </w:t>
      </w:r>
      <w:commentRangeStart w:id="32"/>
      <w:r>
        <w:rPr>
          <w:rFonts w:cs="Times New Roman" w:ascii="Times New Roman" w:hAnsi="Times New Roman"/>
          <w:color w:val="00000A"/>
          <w:lang w:val="en-CA"/>
        </w:rPr>
        <w:t>table</w:t>
      </w:r>
      <w:r>
        <w:rPr>
          <w:rFonts w:cs="Times New Roman" w:ascii="Times New Roman" w:hAnsi="Times New Roman"/>
          <w:color w:val="00000A"/>
          <w:lang w:val="en-CA"/>
        </w:rPr>
      </w:r>
      <w:commentRangeEnd w:id="32"/>
      <w:r>
        <w:commentReference w:id="32"/>
      </w:r>
      <w:r>
        <w:rPr>
          <w:rFonts w:cs="Times New Roman" w:ascii="Times New Roman" w:hAnsi="Times New Roman"/>
          <w:color w:val="00000A"/>
          <w:lang w:val="en-CA"/>
        </w:rPr>
        <w:t xml:space="preserve">. The final threat score was comprised of crop, livestock and urban components, which were added to yield a </w:t>
      </w:r>
      <w:commentRangeStart w:id="33"/>
      <w:r>
        <w:rPr>
          <w:rFonts w:cs="Times New Roman" w:ascii="Times New Roman" w:hAnsi="Times New Roman"/>
          <w:color w:val="00000A"/>
          <w:lang w:val="en-CA"/>
        </w:rPr>
        <w:t>final threat score</w:t>
      </w:r>
      <w:r>
        <w:rPr>
          <w:rFonts w:cs="Times New Roman" w:ascii="Times New Roman" w:hAnsi="Times New Roman"/>
          <w:color w:val="00000A"/>
          <w:lang w:val="en-CA"/>
        </w:rPr>
      </w:r>
      <w:commentRangeEnd w:id="33"/>
      <w:r>
        <w:commentReference w:id="33"/>
      </w:r>
      <w:r>
        <w:rPr>
          <w:rFonts w:cs="Times New Roman" w:ascii="Times New Roman" w:hAnsi="Times New Roman"/>
          <w:color w:val="00000A"/>
          <w:lang w:val="en-CA"/>
        </w:rPr>
        <w:t>.</w:t>
        <w:tab/>
      </w:r>
      <w:r>
        <w:rPr>
          <w:rFonts w:cs="Times New Roman" w:ascii="Times New Roman" w:hAnsi="Times New Roman"/>
          <w:lang w:val="en-CA"/>
        </w:rPr>
        <w:t xml:space="preserve"> </w:t>
      </w:r>
    </w:p>
    <w:tbl>
      <w:tblPr>
        <w:tblW w:w="11240" w:type="dxa"/>
        <w:jc w:val="left"/>
        <w:tblInd w:w="0" w:type="dxa"/>
        <w:tblBorders/>
        <w:tblCellMar>
          <w:top w:w="0" w:type="dxa"/>
          <w:left w:w="108" w:type="dxa"/>
          <w:bottom w:w="0" w:type="dxa"/>
          <w:right w:w="108" w:type="dxa"/>
        </w:tblCellMar>
        <w:tblLook w:val="04a0" w:noVBand="1" w:noHBand="0" w:lastColumn="0" w:firstColumn="1" w:lastRow="0" w:firstRow="1"/>
      </w:tblPr>
      <w:tblGrid>
        <w:gridCol w:w="457"/>
        <w:gridCol w:w="5813"/>
        <w:gridCol w:w="1311"/>
        <w:gridCol w:w="1058"/>
        <w:gridCol w:w="1420"/>
        <w:gridCol w:w="1180"/>
      </w:tblGrid>
      <w:tr>
        <w:trPr>
          <w:trHeight w:val="300" w:hRule="atLeast"/>
        </w:trPr>
        <w:tc>
          <w:tcPr>
            <w:tcW w:w="457" w:type="dxa"/>
            <w:tcBorders/>
            <w:shd w:color="auto" w:fill="auto"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No</w:t>
            </w:r>
          </w:p>
        </w:tc>
        <w:tc>
          <w:tcPr>
            <w:tcW w:w="5813" w:type="dxa"/>
            <w:tcBorders/>
            <w:shd w:color="auto" w:fill="auto"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Description</w:t>
            </w:r>
          </w:p>
        </w:tc>
        <w:tc>
          <w:tcPr>
            <w:tcW w:w="1311" w:type="dxa"/>
            <w:tcBorders/>
            <w:shd w:color="auto" w:fill="auto"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threat_score</w:t>
            </w:r>
          </w:p>
        </w:tc>
        <w:tc>
          <w:tcPr>
            <w:tcW w:w="1058" w:type="dxa"/>
            <w:tcBorders/>
            <w:shd w:color="auto" w:fill="auto"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crop_part</w:t>
            </w:r>
          </w:p>
        </w:tc>
        <w:tc>
          <w:tcPr>
            <w:tcW w:w="1420" w:type="dxa"/>
            <w:tcBorders/>
            <w:shd w:color="auto" w:fill="auto"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livestock_part</w:t>
            </w:r>
          </w:p>
        </w:tc>
        <w:tc>
          <w:tcPr>
            <w:tcW w:w="1180" w:type="dxa"/>
            <w:tcBorders/>
            <w:shd w:color="auto" w:fill="auto"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urban_part</w:t>
            </w:r>
          </w:p>
        </w:tc>
      </w:tr>
      <w:tr>
        <w:trPr>
          <w:trHeight w:val="300" w:hRule="atLeast"/>
        </w:trPr>
        <w:tc>
          <w:tcPr>
            <w:tcW w:w="457" w:type="dxa"/>
            <w:tcBorders/>
            <w:shd w:color="000000" w:fill="FFEBCC"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0</w:t>
            </w:r>
          </w:p>
        </w:tc>
        <w:tc>
          <w:tcPr>
            <w:tcW w:w="5813" w:type="dxa"/>
            <w:tcBorders/>
            <w:shd w:color="000000" w:fill="FFEBCC"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Cropland; extensive with few livestock</w:t>
            </w:r>
          </w:p>
        </w:tc>
        <w:tc>
          <w:tcPr>
            <w:tcW w:w="1311" w:type="dxa"/>
            <w:tcBorders/>
            <w:shd w:color="000000" w:fill="FFEBCC"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1</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FFDAB0"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w:t>
            </w:r>
          </w:p>
        </w:tc>
        <w:tc>
          <w:tcPr>
            <w:tcW w:w="5813" w:type="dxa"/>
            <w:tcBorders/>
            <w:shd w:color="000000" w:fill="FFDAB0"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Cropland; extensive with bovines, goats &amp; sheep</w:t>
            </w:r>
          </w:p>
        </w:tc>
        <w:tc>
          <w:tcPr>
            <w:tcW w:w="1311" w:type="dxa"/>
            <w:tcBorders/>
            <w:shd w:color="000000" w:fill="FFDAB0"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1</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FFBD80"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2</w:t>
            </w:r>
          </w:p>
        </w:tc>
        <w:tc>
          <w:tcPr>
            <w:tcW w:w="5813" w:type="dxa"/>
            <w:tcBorders/>
            <w:shd w:color="000000" w:fill="FFBD80"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Cropland; medium intensive with few livestock</w:t>
            </w:r>
          </w:p>
        </w:tc>
        <w:tc>
          <w:tcPr>
            <w:tcW w:w="1311" w:type="dxa"/>
            <w:tcBorders/>
            <w:shd w:color="000000" w:fill="FFBD80"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0.75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FFAD66"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3</w:t>
            </w:r>
          </w:p>
        </w:tc>
        <w:tc>
          <w:tcPr>
            <w:tcW w:w="5813" w:type="dxa"/>
            <w:tcBorders/>
            <w:shd w:color="000000" w:fill="FFAD66"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Cropland; medium intensive with bovines, goats &amp; sheep</w:t>
            </w:r>
          </w:p>
        </w:tc>
        <w:tc>
          <w:tcPr>
            <w:tcW w:w="1311" w:type="dxa"/>
            <w:tcBorders/>
            <w:shd w:color="000000" w:fill="FFAD66"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1</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FA9039"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4</w:t>
            </w:r>
          </w:p>
        </w:tc>
        <w:tc>
          <w:tcPr>
            <w:tcW w:w="5813" w:type="dxa"/>
            <w:tcBorders/>
            <w:shd w:color="000000" w:fill="FA9039"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Cropland; intensive with few livestock</w:t>
            </w:r>
          </w:p>
        </w:tc>
        <w:tc>
          <w:tcPr>
            <w:tcW w:w="1311" w:type="dxa"/>
            <w:tcBorders/>
            <w:shd w:color="000000" w:fill="FA9039"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F58625"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5</w:t>
            </w:r>
          </w:p>
        </w:tc>
        <w:tc>
          <w:tcPr>
            <w:tcW w:w="5813" w:type="dxa"/>
            <w:tcBorders/>
            <w:shd w:color="000000" w:fill="F58625"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Cropland; intensive with bovines, goats &amp; sheep</w:t>
            </w:r>
          </w:p>
        </w:tc>
        <w:tc>
          <w:tcPr>
            <w:tcW w:w="1311" w:type="dxa"/>
            <w:tcBorders/>
            <w:shd w:color="000000" w:fill="F58625"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0.75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547FA1"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6</w:t>
            </w:r>
          </w:p>
        </w:tc>
        <w:tc>
          <w:tcPr>
            <w:tcW w:w="5813" w:type="dxa"/>
            <w:tcBorders/>
            <w:shd w:color="000000" w:fill="547FA1"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cropland and grassland with bovines, goats &amp; sheep</w:t>
            </w:r>
          </w:p>
        </w:tc>
        <w:tc>
          <w:tcPr>
            <w:tcW w:w="1311" w:type="dxa"/>
            <w:tcBorders/>
            <w:shd w:color="000000" w:fill="547FA1"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0.75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D3E5E9"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7</w:t>
            </w:r>
          </w:p>
        </w:tc>
        <w:tc>
          <w:tcPr>
            <w:tcW w:w="5813" w:type="dxa"/>
            <w:tcBorders/>
            <w:shd w:color="000000" w:fill="D3E5E9"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cropland (extensive) and grassland with few livestock</w:t>
            </w:r>
          </w:p>
        </w:tc>
        <w:tc>
          <w:tcPr>
            <w:tcW w:w="1311" w:type="dxa"/>
            <w:tcBorders/>
            <w:shd w:color="000000" w:fill="D3E5E9"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1</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A5BFCE"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8</w:t>
            </w:r>
          </w:p>
        </w:tc>
        <w:tc>
          <w:tcPr>
            <w:tcW w:w="5813" w:type="dxa"/>
            <w:tcBorders/>
            <w:shd w:color="000000" w:fill="A5BFCE"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cropland (medium intensive) and grassland with few livestock</w:t>
            </w:r>
          </w:p>
        </w:tc>
        <w:tc>
          <w:tcPr>
            <w:tcW w:w="1311" w:type="dxa"/>
            <w:tcBorders/>
            <w:shd w:color="000000" w:fill="A5BFCE"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0.75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7D9FB8"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9</w:t>
            </w:r>
          </w:p>
        </w:tc>
        <w:tc>
          <w:tcPr>
            <w:tcW w:w="5813" w:type="dxa"/>
            <w:tcBorders/>
            <w:shd w:color="000000" w:fill="7D9FB8"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cropland (intensive) and grassland with few livestock</w:t>
            </w:r>
          </w:p>
        </w:tc>
        <w:tc>
          <w:tcPr>
            <w:tcW w:w="1311" w:type="dxa"/>
            <w:tcBorders/>
            <w:shd w:color="000000" w:fill="7D9FB8"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E5D5F2"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10</w:t>
            </w:r>
          </w:p>
        </w:tc>
        <w:tc>
          <w:tcPr>
            <w:tcW w:w="5813" w:type="dxa"/>
            <w:tcBorders/>
            <w:shd w:color="000000" w:fill="E5D5F2"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cropland (extensive) and forest with few livestock</w:t>
            </w:r>
          </w:p>
        </w:tc>
        <w:tc>
          <w:tcPr>
            <w:tcW w:w="1311" w:type="dxa"/>
            <w:tcBorders/>
            <w:shd w:color="000000" w:fill="E5D5F2"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1</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B393C2"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11</w:t>
            </w:r>
          </w:p>
        </w:tc>
        <w:tc>
          <w:tcPr>
            <w:tcW w:w="5813" w:type="dxa"/>
            <w:tcBorders/>
            <w:shd w:color="000000" w:fill="B393C2"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cropland (medium intensive) and forest with few livestock</w:t>
            </w:r>
          </w:p>
        </w:tc>
        <w:tc>
          <w:tcPr>
            <w:tcW w:w="1311" w:type="dxa"/>
            <w:tcBorders/>
            <w:shd w:color="000000" w:fill="B393C2"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0.75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865A97"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12</w:t>
            </w:r>
          </w:p>
        </w:tc>
        <w:tc>
          <w:tcPr>
            <w:tcW w:w="5813" w:type="dxa"/>
            <w:tcBorders/>
            <w:shd w:color="000000" w:fill="865A97"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cropland (intensive) and forest with few livestock</w:t>
            </w:r>
          </w:p>
        </w:tc>
        <w:tc>
          <w:tcPr>
            <w:tcW w:w="1311" w:type="dxa"/>
            <w:tcBorders/>
            <w:shd w:color="000000" w:fill="865A97"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267300"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13</w:t>
            </w:r>
          </w:p>
        </w:tc>
        <w:tc>
          <w:tcPr>
            <w:tcW w:w="5813" w:type="dxa"/>
            <w:tcBorders/>
            <w:shd w:color="000000" w:fill="267300"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Dense forest</w:t>
            </w:r>
          </w:p>
        </w:tc>
        <w:tc>
          <w:tcPr>
            <w:tcW w:w="1311" w:type="dxa"/>
            <w:tcBorders/>
            <w:shd w:color="000000" w:fill="267300"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70A800"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14</w:t>
            </w:r>
          </w:p>
        </w:tc>
        <w:tc>
          <w:tcPr>
            <w:tcW w:w="5813" w:type="dxa"/>
            <w:tcBorders/>
            <w:shd w:color="000000" w:fill="70A800"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Open forest with few livestock</w:t>
            </w:r>
          </w:p>
        </w:tc>
        <w:tc>
          <w:tcPr>
            <w:tcW w:w="1311" w:type="dxa"/>
            <w:tcBorders/>
            <w:shd w:color="000000" w:fill="70A800"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0.25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89CD66"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15</w:t>
            </w:r>
          </w:p>
        </w:tc>
        <w:tc>
          <w:tcPr>
            <w:tcW w:w="5813" w:type="dxa"/>
            <w:tcBorders/>
            <w:shd w:color="000000" w:fill="89CD66"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grassland and forest</w:t>
            </w:r>
          </w:p>
        </w:tc>
        <w:tc>
          <w:tcPr>
            <w:tcW w:w="1311" w:type="dxa"/>
            <w:tcBorders/>
            <w:shd w:color="000000" w:fill="89CD66"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C9D7C2"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16</w:t>
            </w:r>
          </w:p>
        </w:tc>
        <w:tc>
          <w:tcPr>
            <w:tcW w:w="5813" w:type="dxa"/>
            <w:tcBorders/>
            <w:shd w:color="000000" w:fill="C9D7C2"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Mosaic grassland and bare</w:t>
            </w:r>
          </w:p>
        </w:tc>
        <w:tc>
          <w:tcPr>
            <w:tcW w:w="1311" w:type="dxa"/>
            <w:tcBorders/>
            <w:shd w:color="000000" w:fill="C9D7C2"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D9E8BC"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17</w:t>
            </w:r>
          </w:p>
        </w:tc>
        <w:tc>
          <w:tcPr>
            <w:tcW w:w="5813" w:type="dxa"/>
            <w:tcBorders/>
            <w:shd w:color="000000" w:fill="D9E8BC"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Natural grassland</w:t>
            </w:r>
          </w:p>
        </w:tc>
        <w:tc>
          <w:tcPr>
            <w:tcW w:w="1311" w:type="dxa"/>
            <w:tcBorders/>
            <w:shd w:color="000000" w:fill="D9E8BC"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C7E371"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18</w:t>
            </w:r>
          </w:p>
        </w:tc>
        <w:tc>
          <w:tcPr>
            <w:tcW w:w="5813" w:type="dxa"/>
            <w:tcBorders/>
            <w:shd w:color="000000" w:fill="C7E371"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Grassland with few livestock</w:t>
            </w:r>
          </w:p>
        </w:tc>
        <w:tc>
          <w:tcPr>
            <w:tcW w:w="1311" w:type="dxa"/>
            <w:tcBorders/>
            <w:shd w:color="000000" w:fill="C7E371"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0.25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CDCD66"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19</w:t>
            </w:r>
          </w:p>
        </w:tc>
        <w:tc>
          <w:tcPr>
            <w:tcW w:w="5813" w:type="dxa"/>
            <w:tcBorders/>
            <w:shd w:color="000000" w:fill="CDCD66"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Grassland with bovines, goats and sheep</w:t>
            </w:r>
          </w:p>
        </w:tc>
        <w:tc>
          <w:tcPr>
            <w:tcW w:w="1311" w:type="dxa"/>
            <w:tcBorders/>
            <w:shd w:color="000000" w:fill="CDCD66"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CCCCCC"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20</w:t>
            </w:r>
          </w:p>
        </w:tc>
        <w:tc>
          <w:tcPr>
            <w:tcW w:w="5813" w:type="dxa"/>
            <w:tcBorders/>
            <w:shd w:color="000000" w:fill="CCCCCC"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Bare</w:t>
            </w:r>
          </w:p>
        </w:tc>
        <w:tc>
          <w:tcPr>
            <w:tcW w:w="1311" w:type="dxa"/>
            <w:tcBorders/>
            <w:shd w:color="000000" w:fill="CCCCCC"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9C9C9C"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21</w:t>
            </w:r>
          </w:p>
        </w:tc>
        <w:tc>
          <w:tcPr>
            <w:tcW w:w="5813" w:type="dxa"/>
            <w:tcBorders/>
            <w:shd w:color="000000" w:fill="9C9C9C"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Bare with few livestock</w:t>
            </w:r>
          </w:p>
        </w:tc>
        <w:tc>
          <w:tcPr>
            <w:tcW w:w="1311" w:type="dxa"/>
            <w:tcBorders/>
            <w:shd w:color="000000" w:fill="9C9C9C"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0.25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r>
      <w:tr>
        <w:trPr>
          <w:trHeight w:val="300" w:hRule="atLeast"/>
        </w:trPr>
        <w:tc>
          <w:tcPr>
            <w:tcW w:w="457" w:type="dxa"/>
            <w:tcBorders/>
            <w:shd w:color="000000" w:fill="FE0000"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22</w:t>
            </w:r>
          </w:p>
        </w:tc>
        <w:tc>
          <w:tcPr>
            <w:tcW w:w="5813" w:type="dxa"/>
            <w:tcBorders/>
            <w:shd w:color="000000" w:fill="FE0000"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Peri-urban &amp; villages</w:t>
            </w:r>
          </w:p>
        </w:tc>
        <w:tc>
          <w:tcPr>
            <w:tcW w:w="1311" w:type="dxa"/>
            <w:tcBorders/>
            <w:shd w:color="000000" w:fill="FE0000"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0.75</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r>
      <w:tr>
        <w:trPr>
          <w:trHeight w:val="300" w:hRule="atLeast"/>
        </w:trPr>
        <w:tc>
          <w:tcPr>
            <w:tcW w:w="457" w:type="dxa"/>
            <w:tcBorders/>
            <w:shd w:color="000000" w:fill="A80000" w:val="clear"/>
            <w:vAlign w:val="bottom"/>
          </w:tcPr>
          <w:p>
            <w:pPr>
              <w:pStyle w:val="Normal"/>
              <w:spacing w:lineRule="auto" w:line="480" w:before="0" w:after="0"/>
              <w:jc w:val="center"/>
              <w:rPr>
                <w:rFonts w:ascii="Calibri" w:hAnsi="Calibri" w:eastAsia="Times New Roman" w:cs="Calibri"/>
                <w:sz w:val="21"/>
                <w:szCs w:val="21"/>
                <w:lang w:eastAsia="en-CA"/>
              </w:rPr>
            </w:pPr>
            <w:r>
              <w:rPr>
                <w:rFonts w:eastAsia="Times New Roman" w:cs="Calibri"/>
                <w:sz w:val="21"/>
                <w:szCs w:val="21"/>
                <w:lang w:eastAsia="en-CA"/>
              </w:rPr>
              <w:t>23</w:t>
            </w:r>
          </w:p>
        </w:tc>
        <w:tc>
          <w:tcPr>
            <w:tcW w:w="5813" w:type="dxa"/>
            <w:tcBorders/>
            <w:shd w:color="000000" w:fill="A80000" w:val="clear"/>
            <w:vAlign w:val="bottom"/>
          </w:tcPr>
          <w:p>
            <w:pPr>
              <w:pStyle w:val="Normal"/>
              <w:spacing w:lineRule="auto" w:line="480" w:before="0" w:after="0"/>
              <w:rPr>
                <w:rFonts w:ascii="Calibri" w:hAnsi="Calibri" w:eastAsia="Times New Roman" w:cs="Calibri"/>
                <w:sz w:val="21"/>
                <w:szCs w:val="21"/>
                <w:lang w:eastAsia="en-CA"/>
              </w:rPr>
            </w:pPr>
            <w:r>
              <w:rPr>
                <w:rFonts w:eastAsia="Times New Roman" w:cs="Calibri"/>
                <w:sz w:val="21"/>
                <w:szCs w:val="21"/>
                <w:lang w:eastAsia="en-CA"/>
              </w:rPr>
              <w:t>Urban</w:t>
            </w:r>
          </w:p>
        </w:tc>
        <w:tc>
          <w:tcPr>
            <w:tcW w:w="1311" w:type="dxa"/>
            <w:tcBorders/>
            <w:shd w:color="000000" w:fill="A80000" w:val="clear"/>
            <w:vAlign w:val="bottom"/>
          </w:tcPr>
          <w:p>
            <w:pPr>
              <w:pStyle w:val="Normal"/>
              <w:spacing w:lineRule="auto" w:line="480" w:before="0" w:after="0"/>
              <w:jc w:val="right"/>
              <w:rPr>
                <w:rFonts w:ascii="Calibri" w:hAnsi="Calibri" w:eastAsia="Times New Roman" w:cs="Calibri"/>
                <w:sz w:val="21"/>
                <w:szCs w:val="21"/>
                <w:lang w:eastAsia="en-CA"/>
              </w:rPr>
            </w:pPr>
            <w:r>
              <w:rPr>
                <w:rFonts w:eastAsia="Times New Roman" w:cs="Calibri"/>
                <w:sz w:val="21"/>
                <w:szCs w:val="21"/>
                <w:lang w:eastAsia="en-CA"/>
              </w:rPr>
              <w:t>1</w:t>
            </w:r>
          </w:p>
        </w:tc>
        <w:tc>
          <w:tcPr>
            <w:tcW w:w="1058"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42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180" w:type="dxa"/>
            <w:tcBorders/>
            <w:shd w:color="auto" w:fill="auto"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r>
    </w:tbl>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To incorporate the temporal component of the SSP scenarios, we created a threat score change metric that was a combination of </w:t>
      </w:r>
      <w:commentRangeStart w:id="34"/>
      <w:commentRangeStart w:id="35"/>
      <w:r>
        <w:rPr>
          <w:rFonts w:cs="Times New Roman" w:ascii="Times New Roman" w:hAnsi="Times New Roman"/>
          <w:sz w:val="24"/>
          <w:szCs w:val="24"/>
        </w:rPr>
        <w:t>current</w:t>
      </w:r>
      <w:r>
        <w:rPr>
          <w:rFonts w:cs="Times New Roman" w:ascii="Times New Roman" w:hAnsi="Times New Roman"/>
          <w:sz w:val="24"/>
          <w:szCs w:val="24"/>
        </w:rPr>
      </w:r>
      <w:commentRangeEnd w:id="35"/>
      <w:r>
        <w:commentReference w:id="35"/>
      </w:r>
      <w:r>
        <w:rPr>
          <w:rFonts w:cs="Times New Roman" w:ascii="Times New Roman" w:hAnsi="Times New Roman"/>
          <w:sz w:val="24"/>
          <w:szCs w:val="24"/>
        </w:rPr>
      </w:r>
      <w:commentRangeEnd w:id="34"/>
      <w:r>
        <w:commentReference w:id="34"/>
      </w:r>
      <w:r>
        <w:rPr>
          <w:rFonts w:cs="Times New Roman" w:ascii="Times New Roman" w:hAnsi="Times New Roman"/>
          <w:sz w:val="24"/>
          <w:szCs w:val="24"/>
        </w:rPr>
        <w:t xml:space="preserve"> (1/3 weight) and future predictions (2/3 weight). Example calculations can be found in the following example table. We created one predictive surface for each of the three SSP scenarios. In the main analysis we focus on the SSP 2 scenario (middle of the road).</w:t>
      </w:r>
    </w:p>
    <w:tbl>
      <w:tblPr>
        <w:tblW w:w="2660" w:type="dxa"/>
        <w:jc w:val="left"/>
        <w:tblInd w:w="0" w:type="dxa"/>
        <w:tblBorders/>
        <w:tblCellMar>
          <w:top w:w="0" w:type="dxa"/>
          <w:left w:w="108" w:type="dxa"/>
          <w:bottom w:w="0" w:type="dxa"/>
          <w:right w:w="108" w:type="dxa"/>
        </w:tblCellMar>
        <w:tblLook w:val="04a0" w:noVBand="1" w:noHBand="0" w:lastColumn="0" w:firstColumn="1" w:lastRow="0" w:firstRow="1"/>
      </w:tblPr>
      <w:tblGrid>
        <w:gridCol w:w="835"/>
        <w:gridCol w:w="738"/>
        <w:gridCol w:w="1087"/>
      </w:tblGrid>
      <w:tr>
        <w:trPr>
          <w:trHeight w:val="300" w:hRule="atLeast"/>
        </w:trPr>
        <w:tc>
          <w:tcPr>
            <w:tcW w:w="835" w:type="dxa"/>
            <w:tcBorders/>
            <w:shd w:color="000000" w:fill="D0CECE"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 xml:space="preserve">current </w:t>
            </w:r>
          </w:p>
        </w:tc>
        <w:tc>
          <w:tcPr>
            <w:tcW w:w="738" w:type="dxa"/>
            <w:tcBorders/>
            <w:shd w:color="000000" w:fill="F8CBAD" w:val="clear"/>
            <w:vAlign w:val="bottom"/>
          </w:tcPr>
          <w:p>
            <w:pPr>
              <w:pStyle w:val="Normal"/>
              <w:spacing w:lineRule="auto" w:line="480" w:before="0" w:after="0"/>
              <w:rPr>
                <w:rFonts w:ascii="Calibri" w:hAnsi="Calibri" w:eastAsia="Times New Roman" w:cs="Calibri"/>
                <w:color w:val="000000"/>
                <w:lang w:eastAsia="en-CA"/>
              </w:rPr>
            </w:pPr>
            <w:r>
              <w:rPr>
                <w:rFonts w:eastAsia="Times New Roman" w:cs="Calibri"/>
                <w:color w:val="000000"/>
                <w:lang w:eastAsia="en-CA"/>
              </w:rPr>
              <w:t>future</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rPr>
                <w:rFonts w:ascii="Calibri" w:hAnsi="Calibri" w:eastAsia="Times New Roman" w:cs="Calibri"/>
                <w:b/>
                <w:b/>
                <w:bCs/>
                <w:color w:val="000000"/>
                <w:lang w:eastAsia="en-CA"/>
              </w:rPr>
            </w:pPr>
            <w:r>
              <w:rPr>
                <w:rFonts w:eastAsia="Times New Roman" w:cs="Calibri"/>
                <w:b/>
                <w:bCs/>
                <w:color w:val="000000"/>
                <w:lang w:eastAsia="en-CA"/>
              </w:rPr>
              <w:t>1*a + 2*b/3</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0.25</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0.5</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0.75</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1</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0.17</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0.42</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0.67</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0.92</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1</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0.08</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0.33</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0.58</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0.83</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0.08</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0.17</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0.25</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0.33</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0.67</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0.25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0.75</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0.83</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0.75</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0.92</w:t>
            </w:r>
          </w:p>
        </w:tc>
      </w:tr>
      <w:tr>
        <w:trPr>
          <w:trHeight w:val="300" w:hRule="atLeast"/>
        </w:trPr>
        <w:tc>
          <w:tcPr>
            <w:tcW w:w="835" w:type="dxa"/>
            <w:tcBorders/>
            <w:shd w:color="000000" w:fill="D0CECE"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738" w:type="dxa"/>
            <w:tcBorders/>
            <w:shd w:color="000000" w:fill="F8CBAD" w:val="clear"/>
            <w:vAlign w:val="bottom"/>
          </w:tcPr>
          <w:p>
            <w:pPr>
              <w:pStyle w:val="Normal"/>
              <w:spacing w:lineRule="auto" w:line="480" w:before="0" w:after="0"/>
              <w:jc w:val="right"/>
              <w:rPr>
                <w:rFonts w:ascii="Calibri" w:hAnsi="Calibri" w:eastAsia="Times New Roman" w:cs="Calibri"/>
                <w:color w:val="000000"/>
                <w:lang w:eastAsia="en-CA"/>
              </w:rPr>
            </w:pPr>
            <w:r>
              <w:rPr>
                <w:rFonts w:eastAsia="Times New Roman" w:cs="Calibri"/>
                <w:color w:val="000000"/>
                <w:lang w:eastAsia="en-CA"/>
              </w:rPr>
              <w:t>1</w:t>
            </w:r>
          </w:p>
        </w:tc>
        <w:tc>
          <w:tcPr>
            <w:tcW w:w="1087" w:type="dxa"/>
            <w:tcBorders>
              <w:left w:val="single" w:sz="4" w:space="0" w:color="00000A"/>
            </w:tcBorders>
            <w:shd w:color="000000" w:fill="FFFF00" w:val="clear"/>
            <w:tcMar>
              <w:left w:w="103" w:type="dxa"/>
            </w:tcMar>
            <w:vAlign w:val="bottom"/>
          </w:tcPr>
          <w:p>
            <w:pPr>
              <w:pStyle w:val="Normal"/>
              <w:spacing w:lineRule="auto" w:line="480" w:before="0" w:after="0"/>
              <w:jc w:val="right"/>
              <w:rPr>
                <w:rFonts w:ascii="Calibri" w:hAnsi="Calibri" w:eastAsia="Times New Roman" w:cs="Calibri"/>
                <w:b/>
                <w:b/>
                <w:bCs/>
                <w:color w:val="000000"/>
                <w:lang w:eastAsia="en-CA"/>
              </w:rPr>
            </w:pPr>
            <w:r>
              <w:rPr>
                <w:rFonts w:eastAsia="Times New Roman" w:cs="Calibri"/>
                <w:b/>
                <w:bCs/>
                <w:color w:val="000000"/>
                <w:lang w:eastAsia="en-CA"/>
              </w:rPr>
              <w:t>1</w:t>
            </w:r>
          </w:p>
        </w:tc>
      </w:tr>
    </w:tbl>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t>Climate risk</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For initial test purposes we have used climate change velocity from </w:t>
      </w:r>
      <w:r>
        <w:fldChar w:fldCharType="begin"/>
      </w:r>
      <w:r>
        <w:instrText>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w:instrText>
      </w:r>
      <w:r>
        <w:fldChar w:fldCharType="separate"/>
      </w:r>
      <w:bookmarkStart w:id="13" w:name="__Fieldmark__1353_2099495888"/>
      <w:r>
        <w:rPr>
          <w:rFonts w:cs="Times New Roman" w:ascii="Times New Roman" w:hAnsi="Times New Roman"/>
          <w:sz w:val="24"/>
          <w:szCs w:val="24"/>
        </w:rPr>
        <w:t>(Garcia et al. 2014)</w:t>
      </w:r>
      <w:r>
        <w:rPr>
          <w:rFonts w:cs="Times New Roman" w:ascii="Times New Roman" w:hAnsi="Times New Roman"/>
          <w:sz w:val="24"/>
          <w:szCs w:val="24"/>
        </w:rPr>
      </w:r>
      <w:r>
        <w:fldChar w:fldCharType="end"/>
      </w:r>
      <w:bookmarkEnd w:id="13"/>
      <w:r>
        <w:rPr>
          <w:rFonts w:cs="Times New Roman" w:ascii="Times New Roman" w:hAnsi="Times New Roman"/>
          <w:i/>
          <w:iCs/>
          <w:sz w:val="24"/>
          <w:szCs w:val="24"/>
        </w:rPr>
        <w:t xml:space="preserve"> </w:t>
      </w:r>
      <w:r>
        <w:rPr>
          <w:rFonts w:cs="Times New Roman" w:ascii="Times New Roman" w:hAnsi="Times New Roman"/>
          <w:sz w:val="24"/>
          <w:szCs w:val="24"/>
        </w:rPr>
        <w:t xml:space="preserve">as the climate risk component in the multi-objective optimization formulation. </w:t>
      </w:r>
      <w:commentRangeStart w:id="36"/>
      <w:r>
        <w:rPr>
          <w:rFonts w:cs="Times New Roman" w:ascii="Times New Roman" w:hAnsi="Times New Roman"/>
          <w:sz w:val="24"/>
          <w:szCs w:val="24"/>
        </w:rPr>
        <w:t xml:space="preserve">We will also explore climate novelty </w:t>
      </w:r>
      <w:r>
        <w:rPr>
          <w:rFonts w:cs="Times New Roman" w:ascii="Times New Roman" w:hAnsi="Times New Roman"/>
          <w:sz w:val="24"/>
          <w:szCs w:val="24"/>
        </w:rPr>
      </w:r>
      <w:commentRangeEnd w:id="36"/>
      <w:r>
        <w:commentReference w:id="36"/>
      </w:r>
      <w:r>
        <w:rPr>
          <w:rFonts w:cs="Times New Roman" w:ascii="Times New Roman" w:hAnsi="Times New Roman"/>
          <w:sz w:val="24"/>
          <w:szCs w:val="24"/>
        </w:rPr>
        <w:t xml:space="preserve">and extreme metrics from Frank La </w:t>
      </w:r>
      <w:commentRangeStart w:id="37"/>
      <w:r>
        <w:rPr>
          <w:rFonts w:cs="Times New Roman" w:ascii="Times New Roman" w:hAnsi="Times New Roman"/>
          <w:sz w:val="24"/>
          <w:szCs w:val="24"/>
        </w:rPr>
        <w:t>Sorte</w:t>
      </w:r>
      <w:r>
        <w:rPr>
          <w:rFonts w:cs="Times New Roman" w:ascii="Times New Roman" w:hAnsi="Times New Roman"/>
          <w:sz w:val="24"/>
          <w:szCs w:val="24"/>
        </w:rPr>
      </w:r>
      <w:commentRangeEnd w:id="37"/>
      <w:r>
        <w:commentReference w:id="37"/>
      </w:r>
      <w:r>
        <w:rPr>
          <w:rFonts w:cs="Times New Roman" w:ascii="Times New Roman" w:hAnsi="Times New Roman"/>
          <w:sz w:val="24"/>
          <w:szCs w:val="24"/>
        </w:rPr>
        <w:t>.</w:t>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t>Multi-objective optimization of risk reduction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general problem formulation </w:t>
      </w:r>
      <w:commentRangeStart w:id="38"/>
      <w:r>
        <w:rPr>
          <w:rFonts w:cs="Times New Roman" w:ascii="Times New Roman" w:hAnsi="Times New Roman"/>
          <w:sz w:val="24"/>
          <w:szCs w:val="24"/>
        </w:rPr>
        <w:t>follows</w:t>
      </w:r>
      <w:r>
        <w:rPr>
          <w:rFonts w:cs="Times New Roman" w:ascii="Times New Roman" w:hAnsi="Times New Roman"/>
          <w:sz w:val="24"/>
          <w:szCs w:val="24"/>
        </w:rPr>
      </w:r>
      <w:commentRangeEnd w:id="38"/>
      <w:r>
        <w:commentReference w:id="38"/>
      </w:r>
      <w:r>
        <w:rPr>
          <w:rFonts w:cs="Times New Roman" w:ascii="Times New Roman" w:hAnsi="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 hierarchical or lexicographic approach that assigns a priority to each objective, and optimizes for the objectives in decreasing priority order. At each step, it finds the best solution for the current objective, but only from among those that would not degrade the solution quality for higher-priority objectives. We considered up to three objectives in our prioritization scenarios, i) socioeconomic risk, ii) land use change risk, and iii) climate risk. To compare different risk scenarios we calculated solutions for each unique objective combination (n = 7), as well as one where we use a constant objective function as the base scenario. </w:t>
      </w:r>
    </w:p>
    <w:p>
      <w:pPr>
        <w:pStyle w:val="Normal"/>
        <w:spacing w:lineRule="auto" w:line="480"/>
        <w:rPr>
          <w:rFonts w:ascii="Times New Roman" w:hAnsi="Times New Roman" w:cs="Times New Roman"/>
          <w:i/>
          <w:i/>
          <w:iCs/>
          <w:sz w:val="24"/>
          <w:szCs w:val="24"/>
        </w:rPr>
      </w:pPr>
      <w:commentRangeStart w:id="39"/>
      <w:r>
        <w:rPr>
          <w:rFonts w:cs="Times New Roman" w:ascii="Times New Roman" w:hAnsi="Times New Roman"/>
          <w:sz w:val="24"/>
          <w:szCs w:val="24"/>
        </w:rPr>
        <w:t xml:space="preserve">For all scenarios </w:t>
      </w:r>
      <w:r>
        <w:rPr>
          <w:rFonts w:cs="Times New Roman" w:ascii="Times New Roman" w:hAnsi="Times New Roman"/>
          <w:sz w:val="24"/>
          <w:szCs w:val="24"/>
        </w:rPr>
      </w:r>
      <w:commentRangeEnd w:id="39"/>
      <w:r>
        <w:commentReference w:id="39"/>
      </w:r>
      <w:r>
        <w:rPr>
          <w:rFonts w:cs="Times New Roman" w:ascii="Times New Roman" w:hAnsi="Times New Roman"/>
          <w:sz w:val="24"/>
          <w:szCs w:val="24"/>
        </w:rPr>
        <w:t xml:space="preserve">we locked in current protected </w:t>
      </w:r>
      <w:commentRangeStart w:id="40"/>
      <w:r>
        <w:rPr>
          <w:rFonts w:cs="Times New Roman" w:ascii="Times New Roman" w:hAnsi="Times New Roman"/>
          <w:sz w:val="24"/>
          <w:szCs w:val="24"/>
        </w:rPr>
        <w:t>areas</w:t>
      </w:r>
      <w:r>
        <w:rPr>
          <w:rFonts w:cs="Times New Roman" w:ascii="Times New Roman" w:hAnsi="Times New Roman"/>
          <w:sz w:val="24"/>
          <w:szCs w:val="24"/>
        </w:rPr>
      </w:r>
      <w:commentRangeEnd w:id="40"/>
      <w:r>
        <w:commentReference w:id="40"/>
      </w:r>
      <w:r>
        <w:rPr>
          <w:rFonts w:cs="Times New Roman" w:ascii="Times New Roman" w:hAnsi="Times New Roman"/>
          <w:sz w:val="24"/>
          <w:szCs w:val="24"/>
        </w:rPr>
        <w:t xml:space="preserve"> and used the same feature set of 30930 vertebrates. </w:t>
      </w:r>
      <w:commentRangeStart w:id="41"/>
      <w:r>
        <w:rPr>
          <w:rFonts w:cs="Times New Roman" w:ascii="Times New Roman" w:hAnsi="Times New Roman"/>
          <w:sz w:val="24"/>
          <w:szCs w:val="24"/>
        </w:rPr>
        <w:t>The target for each feature was set to 30% of their range</w:t>
      </w:r>
      <w:ins w:id="28" w:author="Unknown Author" w:date="2020-01-15T13:03:00Z">
        <w:r>
          <w:rPr>
            <w:rFonts w:cs="Times New Roman" w:ascii="Times New Roman" w:hAnsi="Times New Roman"/>
            <w:sz w:val="24"/>
            <w:szCs w:val="24"/>
          </w:rPr>
        </w:r>
      </w:ins>
      <w:commentRangeEnd w:id="41"/>
      <w:r>
        <w:commentReference w:id="41"/>
      </w:r>
      <w:r>
        <w:rPr>
          <w:rFonts w:cs="Times New Roman" w:ascii="Times New Roman" w:hAnsi="Times New Roman"/>
          <w:sz w:val="24"/>
          <w:szCs w:val="24"/>
        </w:rPr>
        <w:t xml:space="preserve">. The optimality gap we use was 5% for each objective in the hierarchy. We started the hierarchy with socioeconomic risk, followed by land use change risk and climate risk to reflect the immediacy of each risk on current biodiversity (socioeconomic best predictor for success currently; land use higher current impact than climate). Sensitivity analysis </w:t>
      </w:r>
      <w:commentRangeStart w:id="42"/>
      <w:r>
        <w:rPr>
          <w:rFonts w:cs="Times New Roman" w:ascii="Times New Roman" w:hAnsi="Times New Roman"/>
          <w:sz w:val="24"/>
          <w:szCs w:val="24"/>
        </w:rPr>
        <w:t>showed</w:t>
      </w:r>
      <w:r>
        <w:rPr>
          <w:rFonts w:cs="Times New Roman" w:ascii="Times New Roman" w:hAnsi="Times New Roman"/>
          <w:sz w:val="24"/>
          <w:szCs w:val="24"/>
        </w:rPr>
      </w:r>
      <w:commentRangeEnd w:id="42"/>
      <w:r>
        <w:commentReference w:id="42"/>
      </w:r>
      <w:r>
        <w:rPr>
          <w:rFonts w:cs="Times New Roman" w:ascii="Times New Roman" w:hAnsi="Times New Roman"/>
          <w:sz w:val="24"/>
          <w:szCs w:val="24"/>
        </w:rPr>
        <w:t xml:space="preserve"> that reversing the priority order did not influence our results (supp mat).</w:t>
      </w:r>
      <w:r>
        <w:br w:type="page"/>
      </w:r>
    </w:p>
    <w:p>
      <w:pPr>
        <w:pStyle w:val="Normal"/>
        <w:spacing w:lineRule="auto" w:line="48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Methods references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 xml:space="preserve">Acknowledgements </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Author contributions</w:t>
      </w:r>
    </w:p>
    <w:p>
      <w:pPr>
        <w:pStyle w:val="Normal"/>
        <w:spacing w:lineRule="auto" w:line="480" w:before="0" w:after="0"/>
        <w:rPr/>
      </w:pPr>
      <w:r>
        <w:rPr>
          <w:rFonts w:cs="Times New Roman" w:ascii="Times New Roman" w:hAnsi="Times New Roman"/>
          <w:b/>
          <w:bCs/>
          <w:sz w:val="24"/>
          <w:szCs w:val="24"/>
        </w:rPr>
        <w:t>Competing interest declaration</w:t>
      </w:r>
    </w:p>
    <w:sectPr>
      <w:type w:val="nextPage"/>
      <w:pgSz w:w="12240" w:h="15840"/>
      <w:pgMar w:left="1440" w:right="1440" w:header="0" w:top="1440" w:footer="0" w:bottom="1440" w:gutter="0"/>
      <w:lnNumType w:countBy="1" w:restart="continuous"/>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ichard" w:date="2019-12-19T14:42:00Z" w:initials="r">
    <w:p>
      <w:r>
        <w:rPr>
          <w:rFonts w:ascii="Liberation Serif" w:hAnsi="Liberation Serif" w:eastAsia="DejaVu Sans" w:cs="DejaVu Sans"/>
          <w:sz w:val="24"/>
          <w:szCs w:val="24"/>
          <w:lang w:val="en-US" w:eastAsia="en-US" w:bidi="en-US"/>
        </w:rPr>
        <w:t>fully referenced summary paragraph, ideally of no more than 200 words, which is separate from the main text and avoids numbers, abbreviations, acronyms or measurements unless essential.</w:t>
      </w:r>
    </w:p>
    <w:p>
      <w:r>
        <w:rPr>
          <w:rFonts w:ascii="Liberation Serif" w:hAnsi="Liberation Serif" w:eastAsia="DejaVu Sans" w:cs="DejaVu Sans"/>
          <w:sz w:val="24"/>
          <w:szCs w:val="24"/>
          <w:lang w:val="en-US" w:eastAsia="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r>
        <w:rPr>
          <w:rFonts w:ascii="Liberation Serif" w:hAnsi="Liberation Serif" w:eastAsia="DejaVu Sans" w:cs="DejaVu Sans"/>
          <w:sz w:val="24"/>
          <w:szCs w:val="24"/>
          <w:lang w:val="en-US" w:eastAsia="en-US" w:bidi="en-US"/>
        </w:rPr>
        <w:t>https://www.nature.com/documents/nature-summary-paragraph.pdf</w:t>
      </w:r>
    </w:p>
  </w:comment>
  <w:comment w:id="2" w:author="Verburg, P.H." w:date="2020-01-10T07:51:00Z" w:initials="VP">
    <w:p>
      <w:r>
        <w:rPr>
          <w:rFonts w:ascii="Liberation Serif" w:hAnsi="Liberation Serif" w:eastAsia="DejaVu Sans" w:cs="DejaVu Sans"/>
          <w:sz w:val="24"/>
          <w:szCs w:val="24"/>
          <w:lang w:val="en-US" w:eastAsia="en-US" w:bidi="en-US"/>
        </w:rPr>
        <w:t>I still agree with this statement, you can support it with the IPBES report reference in the main text. I do not think there is a need to nuance the urgency</w:t>
      </w:r>
    </w:p>
  </w:comment>
  <w:comment w:id="1" w:author="peter arcese" w:date="2020-01-09T13:41:00Z" w:initials="pa">
    <w:p>
      <w:r>
        <w:rPr>
          <w:rFonts w:ascii="Liberation Serif" w:hAnsi="Liberation Serif" w:eastAsia="DejaVu Sans" w:cs="DejaVu Sans"/>
          <w:sz w:val="24"/>
          <w:szCs w:val="24"/>
          <w:lang w:val="en-US" w:eastAsia="en-US" w:bidi="en-US"/>
        </w:rPr>
        <w:t>not everyone feels this, in part because they don’t sense the urgency many other due; I’d be more inclusive. Also, whilst it is a race against time, given current evidence og deterioration of environment, I would use less ‘dramatic’ terms and instead cite key reviews making that clear with data: cf Rosenberg et al. 2019, Radichuck et al. 2019, and the one last year on global biodiversity decline.</w:t>
      </w:r>
    </w:p>
  </w:comment>
  <w:comment w:id="4" w:author="Verburg, P.H." w:date="2020-01-10T07:52:00Z" w:initials="VP">
    <w:p>
      <w:r>
        <w:rPr>
          <w:rFonts w:ascii="Liberation Serif" w:hAnsi="Liberation Serif" w:eastAsia="DejaVu Sans" w:cs="DejaVu Sans"/>
          <w:sz w:val="24"/>
          <w:szCs w:val="24"/>
          <w:lang w:val="en-US" w:eastAsia="en-US" w:bidi="en-US"/>
        </w:rPr>
        <w:t>Risky in what sense? The notion of risk here comes up without sufficient explanation and needs to be introduced the first time right</w:t>
      </w:r>
    </w:p>
  </w:comment>
  <w:comment w:id="3" w:author="Wilson,ScottD [NCR]" w:date="2020-01-12T12:28:00Z" w:initials="W[">
    <w:p>
      <w:r>
        <w:rPr>
          <w:rFonts w:ascii="Liberation Serif" w:hAnsi="Liberation Serif" w:eastAsia="DejaVu Sans" w:cs="DejaVu Sans"/>
          <w:sz w:val="24"/>
          <w:szCs w:val="24"/>
          <w:lang w:val="en-US" w:eastAsia="en-US" w:bidi="en-US"/>
        </w:rPr>
        <w:t xml:space="preserve">I agree on the need for an explanation of what we mean by risk, everyone has noted that so will just leave it at that. </w:t>
      </w:r>
    </w:p>
  </w:comment>
  <w:comment w:id="5" w:author="peter arcese" w:date="2020-01-09T13:44:00Z" w:initials="pa">
    <w:p>
      <w:r>
        <w:rPr>
          <w:rFonts w:ascii="Liberation Serif" w:hAnsi="Liberation Serif" w:eastAsia="DejaVu Sans" w:cs="DejaVu Sans"/>
          <w:sz w:val="24"/>
          <w:szCs w:val="24"/>
          <w:lang w:val="en-US" w:eastAsia="en-US" w:bidi="en-US"/>
        </w:rPr>
        <w:t xml:space="preserve">Social and political risk are different things and I think congucating confuses more than clarifies aims here – I would try to insert a specific list of 3-4 words that make evident what you mean and why that matters (ie., concepts which are self-evident risks).  </w:t>
      </w:r>
    </w:p>
  </w:comment>
  <w:comment w:id="6" w:author="Wilson,ScottD [NCR]" w:date="2020-01-12T12:26:00Z" w:initials="W[">
    <w:p>
      <w:r>
        <w:rPr>
          <w:rFonts w:ascii="Liberation Serif" w:hAnsi="Liberation Serif" w:eastAsia="DejaVu Sans" w:cs="DejaVu Sans"/>
          <w:sz w:val="24"/>
          <w:szCs w:val="24"/>
          <w:lang w:val="en-US" w:eastAsia="en-US" w:bidi="en-US"/>
        </w:rPr>
        <w:t xml:space="preserve">The connection in this sentence wasn’t clear to me – i.e. why the assumed positive correlation between socio-political risk and high biodiversity? I believe there is evidence for that correlation and so maybe fine if we cite that later but as a stand alone statement it wasn’t clear. </w:t>
      </w:r>
    </w:p>
  </w:comment>
  <w:comment w:id="7" w:author="peter arcese" w:date="2020-01-09T13:50:00Z" w:initials="pa">
    <w:p>
      <w:r>
        <w:rPr>
          <w:rFonts w:ascii="Liberation Serif" w:hAnsi="Liberation Serif" w:eastAsia="DejaVu Sans" w:cs="DejaVu Sans"/>
          <w:sz w:val="24"/>
          <w:szCs w:val="24"/>
          <w:lang w:val="en-US" w:eastAsia="en-US" w:bidi="en-US"/>
        </w:rPr>
        <w:t>This word implies worse rather than simple continuing – I’d drop as proper citations above will make self-evident.</w:t>
      </w:r>
    </w:p>
  </w:comment>
  <w:comment w:id="8" w:author="Verburg, P.H." w:date="2020-01-10T07:53:00Z" w:initials="VP">
    <w:p>
      <w:r>
        <w:rPr>
          <w:rFonts w:ascii="Liberation Serif" w:hAnsi="Liberation Serif" w:eastAsia="DejaVu Sans" w:cs="DejaVu Sans"/>
          <w:sz w:val="24"/>
          <w:szCs w:val="24"/>
          <w:lang w:val="en-US" w:eastAsia="en-US" w:bidi="en-US"/>
        </w:rPr>
        <w:t>This is largely true, but pls keep in mind the Pouzols et al paper that also used a second predicted land use change time slice in the prioritization as well as https://www.sciencedirect.com/science/article/abs/pii/S1470160X18300190?via%3Dihub</w:t>
      </w:r>
    </w:p>
    <w:p>
      <w:r>
        <w:rPr>
          <w:rFonts w:ascii="Liberation Serif" w:hAnsi="Liberation Serif" w:eastAsia="DejaVu Sans" w:cs="DejaVu Sans"/>
          <w:sz w:val="24"/>
          <w:szCs w:val="24"/>
          <w:lang w:val="en-US" w:eastAsia="en-US" w:bidi="en-US"/>
        </w:rPr>
        <w:t>This is important as this paper may for review end up in the Helsinki prioritization group, so good to acknowledge the work they are familiar with…..</w:t>
      </w:r>
    </w:p>
  </w:comment>
  <w:comment w:id="10" w:author="peter arcese" w:date="2020-01-09T13:52:00Z" w:initials="pa">
    <w:p>
      <w:r>
        <w:rPr>
          <w:rFonts w:ascii="Liberation Serif" w:hAnsi="Liberation Serif" w:eastAsia="DejaVu Sans" w:cs="DejaVu Sans"/>
          <w:sz w:val="24"/>
          <w:szCs w:val="24"/>
          <w:lang w:val="en-US" w:eastAsia="en-US" w:bidi="en-US"/>
        </w:rPr>
        <w:t>These are the kinds of terms which can be used above to make clear.  Moreover, papers in the 90’s by Clarke Gibson and Chris Barrett  (and me; Conservation Biology, World Development) spell these risks out in the context of funding ICDPs, wherein the problems were similar. I think making such links more explicit could help strengthen message.  In on paper by Barrett and Arcese 1998 (Land Economics), we modeled costs and benefits to people and parks of altnerative conservation investments explicity using stochastic models of climate and human behavior. Walters, Ludwig, and Colin Clarke developed a similar set of studies on fisheries management, whaling, etc.  May grow readership with appropriate references to that parallel literature.</w:t>
      </w:r>
    </w:p>
  </w:comment>
  <w:comment w:id="9" w:author="Wilson,ScottD [NCR]" w:date="2020-01-12T12:30:00Z" w:initials="W[">
    <w:p>
      <w:r>
        <w:rPr>
          <w:rFonts w:ascii="Liberation Serif" w:hAnsi="Liberation Serif" w:eastAsia="DejaVu Sans" w:cs="DejaVu Sans"/>
          <w:sz w:val="24"/>
          <w:szCs w:val="24"/>
          <w:lang w:val="en-US" w:eastAsia="en-US" w:bidi="en-US"/>
        </w:rPr>
        <w:t xml:space="preserve">A version of this sentence could go into the second sentence above to be clear on what we mean by risk. </w:t>
      </w:r>
    </w:p>
  </w:comment>
  <w:comment w:id="11" w:author="peter arcese" w:date="2020-01-09T13:57:00Z" w:initials="pa">
    <w:p>
      <w:r>
        <w:rPr>
          <w:rFonts w:ascii="Liberation Serif" w:hAnsi="Liberation Serif" w:eastAsia="DejaVu Sans" w:cs="DejaVu Sans"/>
          <w:sz w:val="24"/>
          <w:szCs w:val="24"/>
          <w:lang w:val="en-US" w:eastAsia="en-US" w:bidi="en-US"/>
        </w:rPr>
        <w:t>Statement is definitive; i.e., do you mean ‘all’ risks. I think I’d insert adjectives to be clearer about specific risks quantified herein, and name only those to remove a potential reviewer red flag</w:t>
      </w:r>
    </w:p>
  </w:comment>
  <w:comment w:id="12" w:author="richard" w:date="2019-12-19T14:43:00Z" w:initials="r">
    <w:p>
      <w:r>
        <w:rPr>
          <w:rFonts w:ascii="Liberation Serif" w:hAnsi="Liberation Serif" w:eastAsia="DejaVu Sans" w:cs="DejaVu Sans"/>
          <w:sz w:val="24"/>
          <w:szCs w:val="24"/>
          <w:lang w:val="en-US" w:eastAsia="en-US" w:bidi="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14" w:author="peter arcese" w:date="2020-01-09T13:59:00Z" w:initials="pa">
    <w:p>
      <w:r>
        <w:rPr>
          <w:rFonts w:ascii="Liberation Serif" w:hAnsi="Liberation Serif" w:eastAsia="DejaVu Sans" w:cs="DejaVu Sans"/>
          <w:sz w:val="24"/>
          <w:szCs w:val="24"/>
          <w:lang w:val="en-US" w:eastAsia="en-US" w:bidi="en-US"/>
        </w:rP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pg </w:t>
      </w:r>
    </w:p>
  </w:comment>
  <w:comment w:id="15" w:author="Unknown Author" w:date="2020-01-15T13:07:2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Classic ref for this is: @article{watson2014performance,</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CA" w:eastAsia="en-US" w:bidi="ar-SA"/>
        </w:rPr>
        <w:t xml:space="preserve">  title={The performance and potential of protected areas},</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 xml:space="preserve">  author={Watson, James EM and Dudley, Nigel and Segan, Daniel B and Hockings, Marc},</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CA" w:eastAsia="en-US" w:bidi="ar-SA"/>
        </w:rPr>
        <w:t xml:space="preserve">  journal={Nature},</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 xml:space="preserve">  volume={515},</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CA" w:eastAsia="en-US" w:bidi="ar-SA"/>
        </w:rPr>
        <w:t xml:space="preserve">  number={7525},</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 xml:space="preserve">  pages={67},</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CA" w:eastAsia="en-US" w:bidi="ar-SA"/>
        </w:rPr>
        <w:t xml:space="preserve">  year={2014},</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 xml:space="preserve">  publisher={Nature Publishing Group}</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CA" w:eastAsia="en-US" w:bidi="ar-SA"/>
        </w:rPr>
        <w:t>}</w:t>
      </w:r>
    </w:p>
  </w:comment>
  <w:comment w:id="16" w:author="Verburg, P.H." w:date="2020-01-10T08:02:00Z" w:initials="VP">
    <w:p>
      <w:r>
        <w:rPr>
          <w:rFonts w:ascii="Liberation Serif" w:hAnsi="Liberation Serif" w:eastAsia="DejaVu Sans" w:cs="DejaVu Sans"/>
          <w:sz w:val="24"/>
          <w:szCs w:val="24"/>
          <w:lang w:val="en-US" w:eastAsia="en-US" w:bidi="en-US"/>
        </w:rPr>
        <w:t>I think we need a clearer statement of the types of risk we face, all is framed in the context of risk of biodiversity loss, but here we aim at risk of conservation success/efficiency</w:t>
      </w:r>
    </w:p>
  </w:comment>
  <w:comment w:id="17" w:author="Verburg, P.H." w:date="2020-01-10T08:05:00Z" w:initials="VP">
    <w:p>
      <w:r>
        <w:rPr>
          <w:rFonts w:ascii="Liberation Serif" w:hAnsi="Liberation Serif" w:eastAsia="DejaVu Sans" w:cs="DejaVu Sans"/>
          <w:sz w:val="24"/>
          <w:szCs w:val="24"/>
          <w:lang w:val="en-US" w:eastAsia="en-US" w:bidi="en-US"/>
        </w:rPr>
        <w:t>I like these sentences. Basically it states very clearly that we go beyond the classical cost-benefit towards a risk-based assesment</w:t>
      </w:r>
    </w:p>
  </w:comment>
  <w:comment w:id="18" w:author="Verburg, P.H." w:date="2020-01-10T08:06:00Z" w:initials="VP">
    <w:p>
      <w:r>
        <w:rPr>
          <w:rFonts w:ascii="Liberation Serif" w:hAnsi="Liberation Serif" w:eastAsia="DejaVu Sans" w:cs="DejaVu Sans"/>
          <w:sz w:val="24"/>
          <w:szCs w:val="24"/>
          <w:lang w:val="en-US" w:eastAsia="en-US" w:bidi="en-US"/>
        </w:rPr>
        <w:t>Not sure if that is the right framing, as we also need to take risks in case the biodiv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r>
        <w:rPr>
          <w:rFonts w:ascii="Liberation Serif" w:hAnsi="Liberation Serif" w:eastAsia="DejaVu Sans" w:cs="DejaVu Sans"/>
          <w:sz w:val="24"/>
          <w:szCs w:val="24"/>
          <w:lang w:val="en-US" w:eastAsia="en-US" w:bidi="en-US"/>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p>
    <w:p>
      <w:r>
        <w:rPr>
          <w:rFonts w:ascii="Liberation Serif" w:hAnsi="Liberation Serif" w:eastAsia="DejaVu Sans" w:cs="DejaVu Sans"/>
          <w:sz w:val="24"/>
          <w:szCs w:val="24"/>
          <w:lang w:val="en-US" w:eastAsia="en-US" w:bidi="en-US"/>
        </w:rPr>
      </w:r>
    </w:p>
  </w:comment>
  <w:comment w:id="13" w:author="richard" w:date="2019-12-19T14:46:00Z" w:initials="r">
    <w:p>
      <w:r>
        <w:rPr>
          <w:rFonts w:ascii="Liberation Serif" w:hAnsi="Liberation Serif" w:eastAsia="DejaVu Sans" w:cs="DejaVu Sans"/>
          <w:sz w:val="24"/>
          <w:szCs w:val="24"/>
          <w:lang w:val="en-US" w:eastAsia="en-US" w:bidi="en-US"/>
        </w:rPr>
        <w:t>From Rachel</w:t>
      </w:r>
    </w:p>
  </w:comment>
  <w:comment w:id="19" w:author="Wilson,ScottD [NCR]" w:date="2020-01-12T12:57:00Z" w:initials="W[">
    <w:p>
      <w:r>
        <w:rPr>
          <w:rFonts w:ascii="Liberation Serif" w:hAnsi="Liberation Serif" w:eastAsia="DejaVu Sans" w:cs="DejaVu Sans"/>
          <w:sz w:val="24"/>
          <w:szCs w:val="24"/>
          <w:lang w:val="en-US" w:eastAsia="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20" w:author="Wilson,ScottD [NCR]" w:date="2020-01-12T13:03:00Z" w:initials="W[">
    <w:p>
      <w:r>
        <w:rPr>
          <w:rFonts w:ascii="Liberation Serif" w:hAnsi="Liberation Serif" w:eastAsia="DejaVu Sans" w:cs="DejaVu Sans"/>
          <w:sz w:val="24"/>
          <w:szCs w:val="24"/>
          <w:lang w:val="en-US" w:eastAsia="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21" w:author="richard" w:date="2020-01-06T15:31:00Z" w:initials="r">
    <w:p>
      <w:r>
        <w:rPr>
          <w:rFonts w:ascii="Liberation Serif" w:hAnsi="Liberation Serif" w:eastAsia="DejaVu Sans" w:cs="DejaVu Sans"/>
          <w:sz w:val="24"/>
          <w:szCs w:val="24"/>
          <w:lang w:val="en-US" w:eastAsia="en-US" w:bidi="en-US"/>
        </w:rPr>
        <w:t>Total: 30930</w:t>
      </w:r>
    </w:p>
  </w:comment>
  <w:comment w:id="22" w:author="Unknown Author" w:date="2020-01-15T12:57:3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@article {r7,</w:t>
      </w:r>
    </w:p>
    <w:p>
      <w:r>
        <w:rPr>
          <w:rFonts w:cs="" w:eastAsia="Calibri"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r>
      <w:r>
        <w:rPr>
          <w:rFonts w:cs="" w:eastAsia="Calibri"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author = {Coetzer, Kaera L. and Witkowski, Edward T. F. and Erasmus, Barend F. N.},</w:t>
      </w:r>
    </w:p>
    <w:p>
      <w:r>
        <w:rPr>
          <w:rFonts w:asciiTheme="minorHAnsi" w:cstheme="minorBidi" w:eastAsiaTheme="minorHAnsi" w:hAnsiTheme="minorHAnsi"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r>
      <w:r>
        <w:rPr>
          <w:rFonts w:asciiTheme="minorHAnsi" w:cstheme="minorBidi" w:eastAsiaTheme="minorHAnsi" w:hAnsiTheme="minorHAnsi"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title = {{Reviewing Biosphere Reserves globally: effective conservation action or bureaucratic label?}},</w:t>
      </w:r>
    </w:p>
    <w:p>
      <w:r>
        <w:rPr>
          <w:rFonts w:eastAsia="Calibri" w:cs=""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r>
      <w:r>
        <w:rPr>
          <w:rFonts w:eastAsia="Calibri" w:cs=""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journal = {Biological Reviews},</w:t>
      </w:r>
    </w:p>
    <w:p>
      <w:r>
        <w:rPr>
          <w:rFonts w:asciiTheme="minorHAnsi" w:cstheme="minorBidi" w:eastAsiaTheme="minorHAnsi" w:hAnsiTheme="minorHAnsi"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r>
      <w:r>
        <w:rPr>
          <w:rFonts w:asciiTheme="minorHAnsi" w:cstheme="minorBidi" w:eastAsiaTheme="minorHAnsi" w:hAnsiTheme="minorHAnsi"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volume = {89},</w:t>
      </w:r>
    </w:p>
    <w:p>
      <w:r>
        <w:rPr>
          <w:rFonts w:cs="" w:eastAsia="Calibri"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r>
      <w:r>
        <w:rPr>
          <w:rFonts w:cs="" w:eastAsia="Calibri"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number = {1},</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r>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pages = {82--104},</w:t>
      </w:r>
    </w:p>
    <w:p>
      <w:r>
        <w:rPr>
          <w:rFonts w:cs="" w:eastAsia="Calibri"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r>
      <w:r>
        <w:rPr>
          <w:rFonts w:cs="" w:eastAsia="Calibri" w:cstheme="minorBidi" w:eastAsiaTheme="minorHAns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year = {2014},</w:t>
      </w:r>
    </w:p>
    <w:p>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CA" w:eastAsia="en-US" w:bidi="ar-SA"/>
        </w:rPr>
        <w:t>}</w:t>
      </w:r>
    </w:p>
    <w:p>
      <w:r>
        <w:rPr>
          <w:rFonts w:ascii="Liberation Serif" w:hAnsi="Liberation Serif" w:eastAsia="DejaVu Sans" w:cs="DejaVu Sans"/>
          <w:sz w:val="24"/>
          <w:szCs w:val="24"/>
          <w:lang w:val="en-US" w:eastAsia="en-US" w:bidi="en-US"/>
        </w:rPr>
      </w:r>
    </w:p>
  </w:comment>
  <w:comment w:id="23" w:author="richard" w:date="2020-01-06T15:24:00Z" w:initials="r">
    <w:p>
      <w:r>
        <w:rPr>
          <w:rFonts w:ascii="Liberation Serif" w:hAnsi="Liberation Serif" w:eastAsia="DejaVu Sans" w:cs="DejaVu Sans"/>
          <w:sz w:val="24"/>
          <w:szCs w:val="24"/>
          <w:lang w:val="en-US" w:eastAsia="en-US" w:bidi="en-US"/>
        </w:rPr>
        <w:t>Jeff, add details please.</w:t>
      </w:r>
    </w:p>
  </w:comment>
  <w:comment w:id="25" w:author="richard" w:date="2020-01-06T15:25:00Z" w:initials="r">
    <w:p>
      <w:r>
        <w:rPr>
          <w:rFonts w:ascii="Liberation Serif" w:hAnsi="Liberation Serif" w:eastAsia="DejaVu Sans" w:cs="DejaVu Sans"/>
          <w:sz w:val="24"/>
          <w:szCs w:val="24"/>
          <w:lang w:val="en-US" w:eastAsia="en-US" w:bidi="en-US"/>
        </w:rPr>
        <w:t>Rachel, Jeremy, details please</w:t>
      </w:r>
    </w:p>
  </w:comment>
  <w:comment w:id="26" w:author="Verburg, P.H." w:date="2020-01-10T09:16:00Z" w:initials="VP">
    <w:p>
      <w:r>
        <w:rPr>
          <w:rFonts w:ascii="Liberation Serif" w:hAnsi="Liberation Serif" w:eastAsia="DejaVu Sans" w:cs="DejaVu Sans"/>
          <w:sz w:val="24"/>
          <w:szCs w:val="24"/>
          <w:lang w:val="en-US" w:eastAsia="en-US" w:bidi="en-US"/>
        </w:rPr>
        <w:t xml:space="preserve">I think it is a good strategy to hold on to the method used by the other paper. The worldbank indicator data are commonly used for this purposed and the ‘stability’ one has proven to tell something about investment decisions in the literature. We found a reasonable correlation also with irrigation investments. </w:t>
      </w:r>
    </w:p>
  </w:comment>
  <w:comment w:id="24" w:author="peter arcese" w:date="2020-01-09T14:16:00Z" w:initials="pa">
    <w:p>
      <w:r>
        <w:rPr>
          <w:rFonts w:ascii="Liberation Serif" w:hAnsi="Liberation Serif" w:eastAsia="DejaVu Sans" w:cs="DejaVu Sans"/>
          <w:sz w:val="24"/>
          <w:szCs w:val="24"/>
          <w:lang w:val="en-US" w:eastAsia="en-US" w:bidi="en-US"/>
        </w:rPr>
        <w:t>The linked database has TONs of indicators that vary in their reliability, use in the literature, and potential link to ‘socio-political risk’.</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inter-dicsiplinary planners</w:t>
      </w:r>
    </w:p>
  </w:comment>
  <w:comment w:id="27" w:author="Wilson,ScottD [NCR]" w:date="2020-01-12T12:39:00Z" w:initials="W[">
    <w:p>
      <w:r>
        <w:rPr>
          <w:rFonts w:ascii="Liberation Serif" w:hAnsi="Liberation Serif" w:eastAsia="DejaVu Sans" w:cs="DejaVu Sans"/>
          <w:sz w:val="24"/>
          <w:szCs w:val="24"/>
          <w:lang w:val="en-US" w:eastAsia="en-US" w:bidi="en-US"/>
        </w:rPr>
        <w:t xml:space="preserve">This was done for the Biological Conservation paper based on what seemed most practical in the context of forest dependent migratory birds. It may still work fine for the broader taxomonic groups and larger number of species here but should discuss what makes the most sense. I realize that much of this may be placeholder text for now and will be modified.  </w:t>
      </w:r>
    </w:p>
  </w:comment>
  <w:comment w:id="28" w:author="Wilson,ScottD [NCR]" w:date="2020-01-12T12:42:00Z" w:initials="W[">
    <w:p>
      <w:r>
        <w:rPr>
          <w:rFonts w:ascii="Liberation Serif" w:hAnsi="Liberation Serif" w:eastAsia="DejaVu Sans" w:cs="DejaVu Sans"/>
          <w:sz w:val="24"/>
          <w:szCs w:val="24"/>
          <w:lang w:val="en-US" w:eastAsia="en-US" w:bidi="en-US"/>
        </w:rPr>
        <w:t xml:space="preserve">Are you still thinking about the three scenarios? That could be complex to synthesize, it may be sufficient to utilize the business-as-usual scenario as the most likely outcome. </w:t>
      </w:r>
    </w:p>
  </w:comment>
  <w:comment w:id="29" w:author="Verburg, P.H." w:date="2020-01-10T09:22:00Z" w:initials="VP">
    <w:p>
      <w:r>
        <w:rPr>
          <w:rFonts w:ascii="Liberation Serif" w:hAnsi="Liberation Serif" w:eastAsia="DejaVu Sans" w:cs="DejaVu Sans"/>
          <w:sz w:val="24"/>
          <w:szCs w:val="24"/>
          <w:lang w:val="en-US" w:eastAsia="en-US" w:bidi="en-US"/>
        </w:rPr>
        <w:t>If needed we can shorten given that these scenarios are documented well in the literature</w:t>
      </w:r>
    </w:p>
  </w:comment>
  <w:comment w:id="30" w:author="Verburg, P.H." w:date="2020-01-10T09:23:00Z" w:initials="VP">
    <w:p>
      <w:r>
        <w:rPr>
          <w:rFonts w:ascii="Liberation Serif" w:hAnsi="Liberation Serif" w:eastAsia="DejaVu Sans" w:cs="DejaVu Sans"/>
          <w:sz w:val="24"/>
          <w:szCs w:val="24"/>
          <w:lang w:val="en-US" w:eastAsia="en-US" w:bidi="en-US"/>
        </w:rPr>
        <w:t>In the above you still mention the aggregation to 6 classes only, but here you use the full 23. Pls clarify</w:t>
      </w:r>
    </w:p>
  </w:comment>
  <w:comment w:id="31" w:author="Unknown Author" w:date="2020-01-15T13:10:2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I agree with Scott, it would be great if this was based on a previous methodology to we could simply cite that. Otherwise, reviewers might ask for a sensitivity analysis with different weightings. Is there a way to createa continuous score without assignign weightings or can we use previously published weightings?</w:t>
      </w:r>
    </w:p>
  </w:comment>
  <w:comment w:id="32" w:author="Verburg, P.H." w:date="2020-01-10T09:23:00Z" w:initials="VP">
    <w:p>
      <w:r>
        <w:rPr>
          <w:rFonts w:ascii="Liberation Serif" w:hAnsi="Liberation Serif" w:eastAsia="DejaVu Sans" w:cs="DejaVu Sans"/>
          <w:sz w:val="24"/>
          <w:szCs w:val="24"/>
          <w:lang w:val="en-US" w:eastAsia="en-US" w:bidi="en-US"/>
        </w:rPr>
        <w:t>I think it is important to document on what this is based (expert judgement), and to what it differs from the scores used in the analysis of pousols</w:t>
      </w:r>
    </w:p>
  </w:comment>
  <w:comment w:id="33" w:author="Wilson,ScottD [NCR]" w:date="2020-01-12T12:46:00Z" w:initials="W[">
    <w:p>
      <w:r>
        <w:rPr>
          <w:rFonts w:ascii="Liberation Serif" w:hAnsi="Liberation Serif" w:eastAsia="DejaVu Sans" w:cs="DejaVu Sans"/>
          <w:sz w:val="24"/>
          <w:szCs w:val="24"/>
          <w:lang w:val="en-US" w:eastAsia="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35" w:author="Verburg, P.H." w:date="2020-01-10T09:24:00Z" w:initials="VP">
    <w:p>
      <w:r>
        <w:rPr>
          <w:rFonts w:ascii="Liberation Serif" w:hAnsi="Liberation Serif" w:eastAsia="DejaVu Sans" w:cs="DejaVu Sans"/>
          <w:sz w:val="24"/>
          <w:szCs w:val="24"/>
          <w:lang w:val="en-US" w:eastAsia="en-US" w:bidi="en-US"/>
        </w:rPr>
        <w:t>You may want to specify if you used here the 2000 or the 2015 land use?</w:t>
      </w:r>
    </w:p>
  </w:comment>
  <w:comment w:id="34" w:author="Wilson,ScottD [NCR]" w:date="2020-01-12T12:43:00Z" w:initials="W[">
    <w:p>
      <w:r>
        <w:rPr>
          <w:rFonts w:ascii="Liberation Serif" w:hAnsi="Liberation Serif" w:eastAsia="DejaVu Sans" w:cs="DejaVu Sans"/>
          <w:sz w:val="24"/>
          <w:szCs w:val="24"/>
          <w:lang w:val="en-US" w:eastAsia="en-US" w:bidi="en-US"/>
        </w:rPr>
        <w:t xml:space="preserve">If from the previous data we used then it would be 2000 but updating to 2015 would be good. </w:t>
      </w:r>
    </w:p>
  </w:comment>
  <w:comment w:id="36" w:author="Wilson,ScottD [NCR]" w:date="2020-01-12T12:50:00Z" w:initials="W[">
    <w:p>
      <w:r>
        <w:rPr>
          <w:rFonts w:ascii="Liberation Serif" w:hAnsi="Liberation Serif" w:eastAsia="DejaVu Sans" w:cs="DejaVu Sans"/>
          <w:sz w:val="24"/>
          <w:szCs w:val="24"/>
          <w:lang w:val="en-US" w:eastAsia="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comment>
  <w:comment w:id="37" w:author="Verburg, P.H." w:date="2020-01-10T09:27:00Z" w:initials="VP">
    <w:p>
      <w:r>
        <w:rPr>
          <w:rFonts w:ascii="Liberation Serif" w:hAnsi="Liberation Serif" w:eastAsia="DejaVu Sans" w:cs="DejaVu Sans"/>
          <w:sz w:val="24"/>
          <w:szCs w:val="24"/>
          <w:lang w:val="en-US" w:eastAsia="en-US" w:bidi="en-US"/>
        </w:rPr>
        <w:t>We need some consistency in how we deal with risks. Do we just choose one or are going to do sensitivity analysis on multiple operationalizaitons of risk</w:t>
      </w:r>
    </w:p>
  </w:comment>
  <w:comment w:id="38" w:author="Verburg, P.H." w:date="2020-01-10T09:28:00Z" w:initials="VP">
    <w:p>
      <w:r>
        <w:rPr>
          <w:rFonts w:ascii="Liberation Serif" w:hAnsi="Liberation Serif" w:eastAsia="DejaVu Sans" w:cs="DejaVu Sans"/>
          <w:sz w:val="24"/>
          <w:szCs w:val="24"/>
          <w:lang w:val="en-US" w:eastAsia="en-US" w:bidi="en-US"/>
        </w:rPr>
        <w:t>I think this part needs to indicate how this differs from common prioritization approaches. This sounds more like normal optimization.</w:t>
      </w:r>
    </w:p>
  </w:comment>
  <w:comment w:id="39" w:author="Wilson,ScottD [NCR]" w:date="2020-01-12T13:05:00Z" w:initials="W[">
    <w:p>
      <w:r>
        <w:rPr>
          <w:rFonts w:ascii="Liberation Serif" w:hAnsi="Liberation Serif" w:eastAsia="DejaVu Sans" w:cs="DejaVu Sans"/>
          <w:sz w:val="24"/>
          <w:szCs w:val="24"/>
          <w:lang w:val="en-US" w:eastAsia="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40" w:author="Verburg, P.H." w:date="2020-01-10T09:29:00Z" w:initials="VP">
    <w:p>
      <w:r>
        <w:rPr>
          <w:rFonts w:ascii="Liberation Serif" w:hAnsi="Liberation Serif" w:eastAsia="DejaVu Sans" w:cs="DejaVu Sans"/>
          <w:sz w:val="24"/>
          <w:szCs w:val="24"/>
          <w:lang w:val="en-US" w:eastAsia="en-US" w:bidi="en-US"/>
        </w:rPr>
        <w:t>The way complemenatarity of species is addressed (as that can differ a bit in different prioritizaiton algorithms) needs to be clarified</w:t>
      </w:r>
    </w:p>
  </w:comment>
  <w:comment w:id="41" w:author="Unknown Author" w:date="2020-01-15T13:03:1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CA"/>
        </w:rPr>
        <w:t>This will require some justification, standard approaches (though poorly justified) using log-linear scaling to calculate targets.</w:t>
      </w:r>
    </w:p>
  </w:comment>
  <w:comment w:id="42" w:author="Verburg, P.H." w:date="2020-01-10T09:29:00Z" w:initials="VP">
    <w:p>
      <w:r>
        <w:rPr>
          <w:rFonts w:ascii="Liberation Serif" w:hAnsi="Liberation Serif" w:eastAsia="DejaVu Sans" w:cs="DejaVu Sans"/>
          <w:sz w:val="24"/>
          <w:szCs w:val="24"/>
          <w:lang w:val="en-US" w:eastAsia="en-US" w:bidi="en-US"/>
        </w:rPr>
        <w:t>Given this you may well say that any order is arbitrary and the hierarchy will differ regionally, but, if it is insensitive it is great and thus no problem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046914"/>
    <w:rPr/>
  </w:style>
  <w:style w:type="character" w:styleId="BalloonTextChar" w:customStyle="1">
    <w:name w:val="Balloon Text Char"/>
    <w:basedOn w:val="DefaultParagraphFont"/>
    <w:link w:val="BalloonText"/>
    <w:uiPriority w:val="99"/>
    <w:semiHidden/>
    <w:qFormat/>
    <w:rsid w:val="00046914"/>
    <w:rPr>
      <w:rFonts w:ascii="Segoe UI" w:hAnsi="Segoe UI" w:cs="Segoe UI"/>
      <w:sz w:val="18"/>
      <w:szCs w:val="18"/>
    </w:rPr>
  </w:style>
  <w:style w:type="character" w:styleId="InternetLink">
    <w:name w:val="Internet Link"/>
    <w:basedOn w:val="DefaultParagraphFont"/>
    <w:uiPriority w:val="99"/>
    <w:unhideWhenUsed/>
    <w:rsid w:val="005d0b50"/>
    <w:rPr>
      <w:color w:val="0000FF"/>
      <w:u w:val="single"/>
    </w:rPr>
  </w:style>
  <w:style w:type="character" w:styleId="Annotationreference">
    <w:name w:val="annotation reference"/>
    <w:basedOn w:val="DefaultParagraphFont"/>
    <w:uiPriority w:val="99"/>
    <w:semiHidden/>
    <w:unhideWhenUsed/>
    <w:qFormat/>
    <w:rsid w:val="009d13ac"/>
    <w:rPr>
      <w:sz w:val="16"/>
      <w:szCs w:val="16"/>
    </w:rPr>
  </w:style>
  <w:style w:type="character" w:styleId="CommentTextChar" w:customStyle="1">
    <w:name w:val="Comment Text Char"/>
    <w:basedOn w:val="DefaultParagraphFont"/>
    <w:link w:val="CommentText"/>
    <w:uiPriority w:val="99"/>
    <w:qFormat/>
    <w:rsid w:val="009d13ac"/>
    <w:rPr>
      <w:sz w:val="20"/>
      <w:szCs w:val="20"/>
    </w:rPr>
  </w:style>
  <w:style w:type="character" w:styleId="CommentSubjectChar" w:customStyle="1">
    <w:name w:val="Comment Subject Char"/>
    <w:basedOn w:val="CommentTextChar"/>
    <w:link w:val="CommentSubject"/>
    <w:uiPriority w:val="99"/>
    <w:semiHidden/>
    <w:qFormat/>
    <w:rsid w:val="009d13ac"/>
    <w:rPr>
      <w:b/>
      <w:bCs/>
      <w:sz w:val="20"/>
      <w:szCs w:val="20"/>
    </w:rPr>
  </w:style>
  <w:style w:type="character" w:styleId="Appleconvertedspace" w:customStyle="1">
    <w:name w:val="apple-converted-space"/>
    <w:basedOn w:val="DefaultParagraphFont"/>
    <w:qFormat/>
    <w:rsid w:val="005238d0"/>
    <w:rPr/>
  </w:style>
  <w:style w:type="character" w:styleId="Hyperlink0" w:customStyle="1">
    <w:name w:val="Hyperlink.0"/>
    <w:basedOn w:val="InternetLink"/>
    <w:qFormat/>
    <w:rsid w:val="0053094b"/>
    <w:rPr>
      <w:color w:val="0000FF"/>
      <w:u w:val="single" w:color="0000FF"/>
    </w:rPr>
  </w:style>
  <w:style w:type="character" w:styleId="Hyperlink1" w:customStyle="1">
    <w:name w:val="Hyperlink.1"/>
    <w:basedOn w:val="DefaultParagraphFont"/>
    <w:qFormat/>
    <w:rsid w:val="00cc38d3"/>
    <w:rPr>
      <w:color w:val="0000FF"/>
      <w:u w:val="single" w:color="0000FF"/>
    </w:rPr>
  </w:style>
  <w:style w:type="character" w:styleId="UnresolvedMention" w:customStyle="1">
    <w:name w:val="Unresolved Mention"/>
    <w:basedOn w:val="DefaultParagraphFont"/>
    <w:uiPriority w:val="99"/>
    <w:semiHidden/>
    <w:unhideWhenUsed/>
    <w:qFormat/>
    <w:rsid w:val="008d024c"/>
    <w:rPr>
      <w:color w:val="605E5C"/>
      <w:shd w:fill="E1DFDD" w:val="clear"/>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46914"/>
    <w:pPr>
      <w:spacing w:lineRule="auto" w:line="240" w:before="0" w:after="0"/>
    </w:pPr>
    <w:rPr>
      <w:rFonts w:ascii="Segoe UI" w:hAnsi="Segoe UI" w:cs="Segoe UI"/>
      <w:sz w:val="18"/>
      <w:szCs w:val="18"/>
    </w:rPr>
  </w:style>
  <w:style w:type="paragraph" w:styleId="Body" w:customStyle="1">
    <w:name w:val="Body"/>
    <w:qFormat/>
    <w:rsid w:val="007b57db"/>
    <w:pPr>
      <w:widowControl/>
      <w:bidi w:val="0"/>
      <w:spacing w:lineRule="auto" w:line="240" w:before="0" w:after="200"/>
      <w:jc w:val="left"/>
    </w:pPr>
    <w:rPr>
      <w:rFonts w:ascii="Times New Roman" w:hAnsi="Times New Roman" w:eastAsia="Arial Unicode MS" w:cs="Arial Unicode MS"/>
      <w:color w:val="000000"/>
      <w:sz w:val="24"/>
      <w:szCs w:val="24"/>
      <w:u w:val="none" w:color="000000"/>
      <w:lang w:val="en-US" w:eastAsia="en-CA" w:bidi="ar-SA"/>
    </w:rPr>
  </w:style>
  <w:style w:type="paragraph" w:styleId="Xmsonormal" w:customStyle="1">
    <w:name w:val="x_msonormal"/>
    <w:basedOn w:val="Normal"/>
    <w:qFormat/>
    <w:rsid w:val="00022ff9"/>
    <w:pPr>
      <w:spacing w:lineRule="auto" w:line="240" w:beforeAutospacing="1" w:afterAutospacing="1"/>
    </w:pPr>
    <w:rPr>
      <w:rFonts w:ascii="Times New Roman" w:hAnsi="Times New Roman" w:eastAsia="Times New Roman" w:cs="Times New Roman"/>
      <w:sz w:val="24"/>
      <w:szCs w:val="24"/>
      <w:lang w:val="en-US"/>
    </w:rPr>
  </w:style>
  <w:style w:type="paragraph" w:styleId="Annotationtext">
    <w:name w:val="annotation text"/>
    <w:basedOn w:val="Normal"/>
    <w:link w:val="CommentTextChar"/>
    <w:uiPriority w:val="99"/>
    <w:unhideWhenUsed/>
    <w:qFormat/>
    <w:rsid w:val="009d13a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d13ac"/>
    <w:pPr/>
    <w:rPr>
      <w:b/>
      <w:bCs/>
    </w:rPr>
  </w:style>
  <w:style w:type="paragraph" w:styleId="Xmsolistparagraph" w:customStyle="1">
    <w:name w:val="x_msolistparagraph"/>
    <w:basedOn w:val="Normal"/>
    <w:qFormat/>
    <w:rsid w:val="005238d0"/>
    <w:pPr>
      <w:spacing w:lineRule="auto" w:line="240" w:beforeAutospacing="1" w:afterAutospacing="1"/>
    </w:pPr>
    <w:rPr>
      <w:rFonts w:ascii="Times New Roman" w:hAnsi="Times New Roman" w:eastAsia="Times New Roman" w:cs="Times New Roman"/>
      <w:sz w:val="24"/>
      <w:szCs w:val="24"/>
      <w:lang w:val="en-US"/>
    </w:rPr>
  </w:style>
  <w:style w:type="paragraph" w:styleId="Bibliography">
    <w:name w:val="Bibliography"/>
    <w:basedOn w:val="Normal"/>
    <w:next w:val="Normal"/>
    <w:uiPriority w:val="37"/>
    <w:unhideWhenUsed/>
    <w:qFormat/>
    <w:rsid w:val="00fd4603"/>
    <w:pPr>
      <w:spacing w:lineRule="auto" w:line="480" w:before="0" w:after="0"/>
      <w:ind w:left="720" w:hanging="720"/>
    </w:pPr>
    <w:rPr/>
  </w:style>
  <w:style w:type="paragraph" w:styleId="Default" w:customStyle="1">
    <w:name w:val="Default"/>
    <w:qFormat/>
    <w:rsid w:val="00150a5d"/>
    <w:pPr>
      <w:widowControl/>
      <w:bidi w:val="0"/>
      <w:spacing w:lineRule="auto" w:line="240" w:before="0" w:after="0"/>
      <w:jc w:val="left"/>
    </w:pPr>
    <w:rPr>
      <w:rFonts w:ascii="Calibri" w:hAnsi="Calibri" w:cs="Calibri" w:eastAsia="Calibri"/>
      <w:color w:val="000000"/>
      <w:sz w:val="24"/>
      <w:szCs w:val="24"/>
      <w:lang w:val="en-US" w:eastAsia="en-US" w:bidi="ar-SA"/>
    </w:rPr>
  </w:style>
  <w:style w:type="paragraph" w:styleId="Caption1">
    <w:name w:val="caption"/>
    <w:basedOn w:val="Normal"/>
    <w:next w:val="Normal"/>
    <w:uiPriority w:val="35"/>
    <w:unhideWhenUsed/>
    <w:qFormat/>
    <w:rsid w:val="00ed7c9c"/>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hard.schuster@glel.carleton.ca" TargetMode="External"/><Relationship Id="rId3" Type="http://schemas.openxmlformats.org/officeDocument/2006/relationships/hyperlink" Target="http://www.iucnredlist.org/" TargetMode="External"/><Relationship Id="rId4" Type="http://schemas.openxmlformats.org/officeDocument/2006/relationships/hyperlink" Target="http://www.birdlife.org/datazone/home" TargetMode="External"/><Relationship Id="rId5" Type="http://schemas.openxmlformats.org/officeDocument/2006/relationships/hyperlink" Target="http://gadm.org/" TargetMode="External"/><Relationship Id="rId6" Type="http://schemas.openxmlformats.org/officeDocument/2006/relationships/hyperlink" Target="https://www.protectedplanet.net/" TargetMode="External"/><Relationship Id="rId7" Type="http://schemas.openxmlformats.org/officeDocument/2006/relationships/hyperlink" Target="https://datacatalog.worldbank.org/dataset/worldwide-governance-indicators"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93FD-50B5-4281-9504-B9735C5A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18</Pages>
  <Words>2747</Words>
  <Characters>15410</Characters>
  <CharactersWithSpaces>17852</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2020-01-12T21:42:00Z</dcterms:created>
  <dc:creator>richard</dc:creator>
  <dc:description/>
  <dc:language>en-US</dc:language>
  <cp:lastModifiedBy/>
  <dcterms:modified xsi:type="dcterms:W3CDTF">2020-01-15T13:15:22Z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id="qpSZvOXF"/&gt;&lt;style id="http://www.zotero.org/styles/conservation-letters" hasBibliography="1" bibliographyStyleHasBeenSet="1"/&gt;&lt;prefs&gt;&lt;pref name="fieldType" value="Field"/&gt;&lt;/prefs&gt;&lt;/data&gt;</vt:lpwstr>
  </property>
</Properties>
</file>