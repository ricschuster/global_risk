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110" w:leader="none"/>
        </w:tabs>
        <w:spacing w:lineRule="exact" w:line="168"/>
        <w:rPr>
          <w:rFonts w:ascii="Times New Roman" w:hAnsi="Times New Roman"/>
          <w:sz w:val="24"/>
          <w:szCs w:val="24"/>
        </w:rPr>
      </w:pPr>
      <w:r>
        <w:rPr>
          <w:rFonts w:ascii="Times New Roman" w:hAnsi="Times New Roman"/>
          <w:sz w:val="24"/>
          <w:szCs w:val="24"/>
        </w:rPr>
      </w:r>
    </w:p>
    <w:p>
      <w:pPr>
        <w:pStyle w:val="Normal"/>
        <w:tabs>
          <w:tab w:val="left" w:pos="7110" w:leader="none"/>
        </w:tabs>
        <w:spacing w:lineRule="exact" w:line="168"/>
        <w:rPr>
          <w:rFonts w:ascii="Times New Roman" w:hAnsi="Times New Roman"/>
          <w:sz w:val="24"/>
          <w:szCs w:val="24"/>
        </w:rPr>
      </w:pPr>
      <w:r>
        <w:rPr>
          <w:rFonts w:ascii="Times New Roman" w:hAnsi="Times New Roman"/>
          <w:sz w:val="24"/>
          <w:szCs w:val="24"/>
        </w:rPr>
      </w:r>
    </w:p>
    <w:p>
      <w:pPr>
        <w:pStyle w:val="Normal"/>
        <w:tabs>
          <w:tab w:val="left" w:pos="5040" w:leader="none"/>
          <w:tab w:val="left" w:pos="5220" w:leader="none"/>
        </w:tabs>
        <w:ind w:firstLine="3600"/>
        <w:jc w:val="right"/>
        <w:rPr>
          <w:rFonts w:ascii="Times New Roman" w:hAnsi="Times New Roman"/>
        </w:rPr>
      </w:pPr>
      <w:r>
        <w:drawing>
          <wp:anchor behindDoc="0" distT="0" distB="0" distL="0" distR="0" simplePos="0" locked="0" layoutInCell="1" allowOverlap="1" relativeHeight="2">
            <wp:simplePos x="0" y="0"/>
            <wp:positionH relativeFrom="margin">
              <wp:align>left</wp:align>
            </wp:positionH>
            <wp:positionV relativeFrom="paragraph">
              <wp:posOffset>13335</wp:posOffset>
            </wp:positionV>
            <wp:extent cx="1857375" cy="714375"/>
            <wp:effectExtent l="0" t="0" r="0" b="0"/>
            <wp:wrapNone/>
            <wp:docPr id="1" name="Picture 1" descr="new CarletonWide_Tag_K_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CarletonWide_Tag_K_186"/>
                    <pic:cNvPicPr>
                      <a:picLocks noChangeAspect="1" noChangeArrowheads="1"/>
                    </pic:cNvPicPr>
                  </pic:nvPicPr>
                  <pic:blipFill>
                    <a:blip r:embed="rId2"/>
                    <a:stretch>
                      <a:fillRect/>
                    </a:stretch>
                  </pic:blipFill>
                  <pic:spPr bwMode="auto">
                    <a:xfrm>
                      <a:off x="0" y="0"/>
                      <a:ext cx="1857375" cy="714375"/>
                    </a:xfrm>
                    <a:prstGeom prst="rect">
                      <a:avLst/>
                    </a:prstGeom>
                  </pic:spPr>
                </pic:pic>
              </a:graphicData>
            </a:graphic>
          </wp:anchor>
        </w:drawing>
      </w:r>
      <w:r>
        <w:rPr>
          <w:rFonts w:ascii="Times New Roman" w:hAnsi="Times New Roman"/>
        </w:rPr>
        <w:t>R</w:t>
      </w:r>
      <w:r>
        <w:rPr>
          <w:rFonts w:ascii="Times New Roman" w:hAnsi="Times New Roman"/>
        </w:rPr>
        <w:t>ichard Schuster</w:t>
      </w:r>
    </w:p>
    <w:p>
      <w:pPr>
        <w:pStyle w:val="Normal"/>
        <w:tabs>
          <w:tab w:val="left" w:pos="5040" w:leader="none"/>
          <w:tab w:val="left" w:pos="5220" w:leader="none"/>
        </w:tabs>
        <w:ind w:firstLine="3600"/>
        <w:jc w:val="right"/>
        <w:rPr>
          <w:rFonts w:ascii="Times New Roman" w:hAnsi="Times New Roman"/>
        </w:rPr>
      </w:pPr>
      <w:r>
        <w:rPr>
          <w:rFonts w:ascii="Times New Roman" w:hAnsi="Times New Roman"/>
        </w:rPr>
        <w:t>Department of Biology</w:t>
      </w:r>
    </w:p>
    <w:p>
      <w:pPr>
        <w:pStyle w:val="Normal"/>
        <w:tabs>
          <w:tab w:val="left" w:pos="5040" w:leader="none"/>
          <w:tab w:val="left" w:pos="5220" w:leader="none"/>
        </w:tabs>
        <w:ind w:firstLine="3600"/>
        <w:jc w:val="right"/>
        <w:rPr>
          <w:rFonts w:ascii="Times New Roman" w:hAnsi="Times New Roman"/>
        </w:rPr>
      </w:pPr>
      <w:r>
        <w:rPr>
          <w:rFonts w:ascii="Times New Roman" w:hAnsi="Times New Roman"/>
        </w:rPr>
        <w:t>Carleton University</w:t>
      </w:r>
    </w:p>
    <w:p>
      <w:pPr>
        <w:pStyle w:val="Normal"/>
        <w:tabs>
          <w:tab w:val="left" w:pos="5040" w:leader="none"/>
          <w:tab w:val="left" w:pos="5220" w:leader="none"/>
        </w:tabs>
        <w:ind w:firstLine="3600"/>
        <w:jc w:val="right"/>
        <w:rPr>
          <w:rFonts w:ascii="Times New Roman" w:hAnsi="Times New Roman"/>
        </w:rPr>
      </w:pPr>
      <w:r>
        <w:rPr>
          <w:rFonts w:ascii="Times New Roman" w:hAnsi="Times New Roman"/>
        </w:rPr>
        <w:t>1125 Colonel By Drive</w:t>
      </w:r>
    </w:p>
    <w:p>
      <w:pPr>
        <w:pStyle w:val="Normal"/>
        <w:tabs>
          <w:tab w:val="left" w:pos="5040" w:leader="none"/>
          <w:tab w:val="left" w:pos="5220" w:leader="none"/>
        </w:tabs>
        <w:ind w:firstLine="3600"/>
        <w:jc w:val="right"/>
        <w:rPr>
          <w:rFonts w:ascii="Times New Roman" w:hAnsi="Times New Roman"/>
        </w:rPr>
      </w:pPr>
      <w:r>
        <w:rPr>
          <w:rFonts w:ascii="Times New Roman" w:hAnsi="Times New Roman"/>
        </w:rPr>
        <w:t>Ottawa, Canada K1S 5B6</w:t>
      </w:r>
    </w:p>
    <w:p>
      <w:pPr>
        <w:pStyle w:val="Normal"/>
        <w:tabs>
          <w:tab w:val="left" w:pos="5040" w:leader="none"/>
          <w:tab w:val="left" w:pos="5220" w:leader="none"/>
        </w:tabs>
        <w:ind w:firstLine="3600"/>
        <w:jc w:val="right"/>
        <w:rPr>
          <w:rFonts w:ascii="Times New Roman" w:hAnsi="Times New Roman"/>
        </w:rPr>
      </w:pPr>
      <w:r>
        <w:rPr>
          <w:rFonts w:ascii="Times New Roman" w:hAnsi="Times New Roman"/>
        </w:rPr>
        <w:t>Tel: (250) 635-2321</w:t>
      </w:r>
    </w:p>
    <w:p>
      <w:pPr>
        <w:pStyle w:val="Normal"/>
        <w:tabs>
          <w:tab w:val="left" w:pos="5040" w:leader="none"/>
          <w:tab w:val="left" w:pos="5220" w:leader="none"/>
        </w:tabs>
        <w:jc w:val="right"/>
        <w:rPr>
          <w:rFonts w:ascii="Times New Roman" w:hAnsi="Times New Roman"/>
        </w:rPr>
      </w:pPr>
      <w:r>
        <w:rPr>
          <w:rFonts w:ascii="Times New Roman" w:hAnsi="Times New Roman"/>
        </w:rPr>
        <w:t>Email: richard.schuster@glel.carleton.ca</w:t>
      </w:r>
    </w:p>
    <w:p>
      <w:pPr>
        <w:pStyle w:val="Normal"/>
        <w:rPr>
          <w:rStyle w:val="Ecobrod"/>
          <w:rFonts w:ascii="Times New Roman" w:hAnsi="Times New Roman"/>
          <w:bCs/>
          <w:sz w:val="24"/>
          <w:szCs w:val="24"/>
        </w:rPr>
      </w:pPr>
      <w:r>
        <w:rPr>
          <w:rFonts w:ascii="Times New Roman" w:hAnsi="Times New Roman"/>
          <w:bCs/>
          <w:sz w:val="24"/>
          <w:szCs w:val="24"/>
        </w:rPr>
      </w:r>
    </w:p>
    <w:p>
      <w:pPr>
        <w:pStyle w:val="Normal"/>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ascii="Times New Roman" w:hAnsi="Times New Roman"/>
          <w:sz w:val="24"/>
          <w:szCs w:val="24"/>
        </w:rPr>
        <w:t>January 18, 2021</w:t>
      </w:r>
    </w:p>
    <w:p>
      <w:pPr>
        <w:pStyle w:val="Normal"/>
        <w:rPr>
          <w:rFonts w:ascii="Times New Roman" w:hAnsi="Times New Roman"/>
          <w:sz w:val="24"/>
          <w:szCs w:val="24"/>
        </w:rPr>
      </w:pPr>
      <w:r>
        <w:rPr>
          <w:rFonts w:ascii="Times New Roman" w:hAnsi="Times New Roman"/>
          <w:sz w:val="24"/>
          <w:szCs w:val="24"/>
        </w:rPr>
        <w:t>Dear Dr. Skipper,</w:t>
      </w:r>
    </w:p>
    <w:p>
      <w:pPr>
        <w:pStyle w:val="Heading3"/>
        <w:spacing w:before="280" w:after="280"/>
        <w:rPr>
          <w:b w:val="false"/>
          <w:b w:val="false"/>
          <w:sz w:val="24"/>
          <w:szCs w:val="24"/>
          <w:lang w:val="en-CA"/>
        </w:rPr>
      </w:pPr>
      <w:r>
        <w:rPr>
          <w:b w:val="false"/>
          <w:sz w:val="24"/>
          <w:szCs w:val="24"/>
          <w:lang w:val="en-US"/>
        </w:rPr>
        <w:t>Please find attached our manuscript entitled “</w:t>
      </w:r>
      <w:bookmarkStart w:id="0" w:name="docs-internal-guid-63a31162-7fff-352a-3f"/>
      <w:bookmarkEnd w:id="0"/>
      <w:r>
        <w:rPr>
          <w:b w:val="false"/>
          <w:i/>
          <w:color w:val="000000"/>
          <w:sz w:val="24"/>
          <w:szCs w:val="24"/>
          <w:lang w:val="en-CA"/>
        </w:rPr>
        <w:t>Biodiversity conservation in an uncertain world</w:t>
      </w:r>
      <w:r>
        <w:rPr>
          <w:b w:val="false"/>
          <w:sz w:val="24"/>
          <w:szCs w:val="24"/>
          <w:lang w:val="en-CA"/>
        </w:rPr>
        <w:t xml:space="preserve">”. </w:t>
      </w:r>
    </w:p>
    <w:p>
      <w:pPr>
        <w:pStyle w:val="Heading3"/>
        <w:spacing w:before="280" w:after="280"/>
        <w:rPr>
          <w:b w:val="false"/>
          <w:b w:val="false"/>
          <w:sz w:val="24"/>
          <w:szCs w:val="24"/>
          <w:lang w:val="en-US"/>
        </w:rPr>
      </w:pPr>
      <w:r>
        <w:rPr>
          <w:b w:val="false"/>
          <w:sz w:val="24"/>
          <w:szCs w:val="24"/>
          <w:lang w:val="en-US"/>
        </w:rPr>
        <w:t>Protecting land and water is the most important mechanism for alleviating the current biodiversity crisis. To that end, hundreds of nations have committed to international targets to increase their protected area portfolios. New, more ambitious targets are currently being negotiated. However, protected areas are vulnerable to risks related to governance, land use and climate – risks that will likely increase as nations move beyond easier initial commitments into more contested decisions. We show how accounting for risks related to governance, land use and climate will result in more resilient and effective conservation efforts to help safeguard our planet’s biodiversity.</w:t>
      </w:r>
    </w:p>
    <w:p>
      <w:pPr>
        <w:pStyle w:val="Normal"/>
        <w:spacing w:before="280" w:after="280"/>
        <w:rPr/>
      </w:pPr>
      <w:bookmarkStart w:id="1" w:name="docs-internal-guid-1b230c23-7fff-0630-2b"/>
      <w:bookmarkEnd w:id="1"/>
      <w:r>
        <w:rPr>
          <w:rFonts w:ascii="Times New Roman" w:hAnsi="Times New Roman"/>
          <w:color w:val="000000"/>
          <w:sz w:val="24"/>
          <w:szCs w:val="24"/>
        </w:rPr>
        <w:t>Surprisingly, scenarios that incorporated all the three risk categories required less than 1% more global area compared to ignoring risk. This shows that accounting for risks cost relatively little compared to the potential gains from selecting a more resilient conservation network. We further identify “no regrets” areas that</w:t>
      </w:r>
      <w:ins w:id="0" w:author="Unknown Author" w:date="2021-01-19T10:32:00Z">
        <w:r>
          <w:rPr>
            <w:rFonts w:ascii="Times New Roman" w:hAnsi="Times New Roman"/>
            <w:color w:val="000000"/>
            <w:sz w:val="24"/>
            <w:szCs w:val="24"/>
          </w:rPr>
          <w:t xml:space="preserve"> </w:t>
        </w:r>
      </w:ins>
      <w:ins w:id="1" w:author="Unknown Author" w:date="2021-01-19T10:32:00Z">
        <w:r>
          <w:rPr>
            <w:rFonts w:ascii="Times New Roman" w:hAnsi="Times New Roman"/>
            <w:color w:val="000000"/>
            <w:sz w:val="24"/>
            <w:szCs w:val="24"/>
          </w:rPr>
          <w:t xml:space="preserve">are </w:t>
        </w:r>
      </w:ins>
      <w:del w:id="2" w:author="Unknown Author" w:date="2021-01-19T10:33:00Z">
        <w:r>
          <w:rPr>
            <w:rFonts w:ascii="Times New Roman" w:hAnsi="Times New Roman"/>
            <w:color w:val="000000"/>
            <w:sz w:val="24"/>
            <w:szCs w:val="24"/>
          </w:rPr>
          <w:delText xml:space="preserve"> </w:delText>
        </w:r>
      </w:del>
      <w:ins w:id="3" w:author="Unknown Author" w:date="2021-01-19T10:32:00Z">
        <w:r>
          <w:rPr>
            <w:rFonts w:ascii="Times New Roman" w:hAnsi="Times New Roman"/>
            <w:color w:val="000000"/>
            <w:sz w:val="24"/>
            <w:szCs w:val="24"/>
          </w:rPr>
          <w:t xml:space="preserve">robust to </w:t>
        </w:r>
      </w:ins>
      <w:ins w:id="4" w:author="Unknown Author" w:date="2021-01-19T10:32:00Z">
        <w:r>
          <w:rPr>
            <w:rFonts w:ascii="Times New Roman" w:hAnsi="Times New Roman"/>
            <w:color w:val="000000"/>
            <w:sz w:val="24"/>
            <w:szCs w:val="24"/>
          </w:rPr>
          <w:t xml:space="preserve">all examined </w:t>
        </w:r>
      </w:ins>
      <w:ins w:id="5" w:author="Unknown Author" w:date="2021-01-19T10:32:00Z">
        <w:r>
          <w:rPr>
            <w:rFonts w:ascii="Times New Roman" w:hAnsi="Times New Roman"/>
            <w:color w:val="000000"/>
            <w:sz w:val="24"/>
            <w:szCs w:val="24"/>
          </w:rPr>
          <w:t xml:space="preserve">risk factors. </w:t>
        </w:r>
      </w:ins>
      <w:ins w:id="6" w:author="Unknown Author" w:date="2021-01-19T10:32:00Z">
        <w:r>
          <w:rPr>
            <w:rFonts w:ascii="Times New Roman" w:hAnsi="Times New Roman"/>
            <w:color w:val="000000"/>
            <w:sz w:val="24"/>
            <w:szCs w:val="24"/>
          </w:rPr>
          <w:t>They</w:t>
        </w:r>
      </w:ins>
      <w:ins w:id="7" w:author="Unknown Author" w:date="2021-01-19T10:34:00Z">
        <w:r>
          <w:rPr>
            <w:rFonts w:ascii="Times New Roman" w:hAnsi="Times New Roman"/>
            <w:color w:val="000000"/>
            <w:sz w:val="24"/>
            <w:szCs w:val="24"/>
          </w:rPr>
          <w:t xml:space="preserve"> </w:t>
        </w:r>
      </w:ins>
      <w:r>
        <w:rPr>
          <w:rFonts w:ascii="Times New Roman" w:hAnsi="Times New Roman"/>
          <w:color w:val="000000"/>
          <w:sz w:val="24"/>
          <w:szCs w:val="24"/>
        </w:rPr>
        <w:t>represent places that should be immediate priorities for international agencies aiming to maximize the resilience of protected area networks</w:t>
      </w:r>
      <w:ins w:id="8" w:author="Unknown Author" w:date="2021-01-19T10:32:00Z">
        <w:r>
          <w:rPr>
            <w:rFonts w:ascii="Times New Roman" w:hAnsi="Times New Roman"/>
            <w:color w:val="000000"/>
            <w:sz w:val="24"/>
            <w:szCs w:val="24"/>
          </w:rPr>
          <w:t>.</w:t>
        </w:r>
      </w:ins>
      <w:ins w:id="9" w:author="Unknown Author" w:date="2021-01-19T10:32:00Z">
        <w:r>
          <w:rPr>
            <w:rFonts w:ascii="Times New Roman" w:hAnsi="Times New Roman"/>
            <w:color w:val="000000"/>
            <w:sz w:val="24"/>
            <w:szCs w:val="24"/>
          </w:rPr>
          <w:t xml:space="preserve"> </w:t>
        </w:r>
      </w:ins>
      <w:del w:id="10" w:author="Unknown Author" w:date="2021-01-19T10:32:00Z">
        <w:r>
          <w:rPr>
            <w:rFonts w:ascii="Times New Roman" w:hAnsi="Times New Roman"/>
            <w:color w:val="000000"/>
            <w:sz w:val="24"/>
            <w:szCs w:val="24"/>
          </w:rPr>
          <w:delText xml:space="preserve">, as they </w:delText>
        </w:r>
      </w:del>
      <w:del w:id="11" w:author="Unknown Author" w:date="2021-01-19T10:33:00Z">
        <w:bookmarkStart w:id="2" w:name="__DdeLink__30_1070591411"/>
        <w:bookmarkEnd w:id="2"/>
        <w:r>
          <w:rPr>
            <w:rFonts w:ascii="Times New Roman" w:hAnsi="Times New Roman"/>
            <w:color w:val="000000"/>
            <w:sz w:val="24"/>
            <w:szCs w:val="24"/>
          </w:rPr>
          <w:delText>are robust to assumptions of the relative importance of risk factors.</w:delText>
        </w:r>
      </w:del>
    </w:p>
    <w:p>
      <w:pPr>
        <w:pStyle w:val="Heading3"/>
        <w:spacing w:before="280" w:after="280"/>
        <w:rPr>
          <w:b w:val="false"/>
          <w:b w:val="false"/>
          <w:sz w:val="24"/>
          <w:szCs w:val="24"/>
          <w:lang w:val="en-US"/>
        </w:rPr>
      </w:pPr>
      <w:r>
        <w:rPr>
          <w:b w:val="false"/>
          <w:sz w:val="24"/>
          <w:szCs w:val="24"/>
          <w:lang w:val="en-US"/>
        </w:rPr>
        <w:t xml:space="preserve">This manuscript reports original research that is not published or under consideration for publication elsewhere. The submission for publication has been approved by all relevant authors and institutions, and all persons entitled to authorship have been so named, seen and agreed to the submitted version of the manuscript. </w:t>
      </w:r>
    </w:p>
    <w:p>
      <w:pPr>
        <w:pStyle w:val="Heading3"/>
        <w:spacing w:before="280" w:after="280"/>
        <w:rPr>
          <w:b w:val="false"/>
          <w:b w:val="false"/>
          <w:sz w:val="24"/>
          <w:szCs w:val="24"/>
          <w:lang w:val="en-US"/>
        </w:rPr>
      </w:pPr>
      <w:r>
        <w:rPr>
          <w:b w:val="false"/>
          <w:sz w:val="24"/>
          <w:szCs w:val="24"/>
          <w:lang w:val="en-US"/>
        </w:rPr>
        <w:t>A manuscript co-authored by one of us (La Sorte), is currently under review with another journal, which is why we have attached a pdf copy to this submission:</w:t>
        <w:br/>
      </w:r>
      <w:r>
        <w:rPr>
          <w:b w:val="false"/>
          <w:i/>
          <w:sz w:val="24"/>
          <w:szCs w:val="24"/>
          <w:lang w:val="en-CA"/>
        </w:rPr>
        <w:t xml:space="preserve">La Sorte, F. A., Johnston, A. &amp; Ault, T. R. Global trends in the frequency and duration of temperature extremes (In review). </w:t>
      </w:r>
      <w:r>
        <w:rPr>
          <w:b w:val="false"/>
          <w:i/>
          <w:iCs/>
          <w:sz w:val="24"/>
          <w:szCs w:val="24"/>
          <w:lang w:val="en-CA"/>
        </w:rPr>
        <w:t>Climate Change.</w:t>
      </w:r>
    </w:p>
    <w:p>
      <w:pPr>
        <w:pStyle w:val="Heading3"/>
        <w:spacing w:before="280" w:after="280"/>
        <w:rPr>
          <w:b w:val="false"/>
          <w:b w:val="false"/>
          <w:sz w:val="24"/>
          <w:szCs w:val="24"/>
          <w:lang w:val="en-US"/>
        </w:rPr>
      </w:pPr>
      <w:r>
        <w:rPr>
          <w:b w:val="false"/>
          <w:sz w:val="24"/>
          <w:szCs w:val="24"/>
          <w:lang w:val="en-US"/>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Sincerely,  </w:t>
      </w:r>
    </w:p>
    <w:p>
      <w:pPr>
        <w:pStyle w:val="Normal"/>
        <w:rPr>
          <w:rFonts w:ascii="Times New Roman" w:hAnsi="Times New Roman"/>
          <w:sz w:val="24"/>
          <w:szCs w:val="24"/>
        </w:rPr>
      </w:pPr>
      <w:r>
        <w:rPr>
          <w:rFonts w:ascii="Times New Roman" w:hAnsi="Times New Roman"/>
          <w:sz w:val="24"/>
          <w:szCs w:val="24"/>
        </w:rPr>
        <w:t xml:space="preserve">Richard Schuster </w:t>
      </w:r>
    </w:p>
    <w:p>
      <w:pPr>
        <w:pStyle w:val="Normal"/>
        <w:rPr/>
      </w:pPr>
      <w:r>
        <w:rPr>
          <w:rFonts w:ascii="Times New Roman" w:hAnsi="Times New Roman"/>
          <w:sz w:val="24"/>
          <w:szCs w:val="24"/>
        </w:rPr>
        <w:t>(on behalf of all co-authors)</w:t>
      </w:r>
    </w:p>
    <w:sectPr>
      <w:type w:val="nextPage"/>
      <w:pgSz w:w="12240" w:h="15840"/>
      <w:pgMar w:left="1080" w:right="1080" w:header="0" w:top="1008" w:footer="0" w:bottom="1080" w:gutter="0"/>
      <w:pgNumType w:fmt="decimal"/>
      <w:formProt w:val="false"/>
      <w:textDirection w:val="lrTb"/>
      <w:docGrid w:type="default" w:linePitch="32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G Times (W1)">
    <w:charset w:val="01"/>
    <w:family w:val="roman"/>
    <w:pitch w:val="variable"/>
  </w:font>
  <w:font w:name="Liberation Serif">
    <w:altName w:val="Times New Roman"/>
    <w:charset w:val="01"/>
    <w:family w:val="swiss"/>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G Times (W1)" w:hAnsi="CG Times (W1)"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36aa7"/>
    <w:pPr>
      <w:widowControl/>
      <w:suppressAutoHyphens w:val="true"/>
      <w:bidi w:val="0"/>
      <w:spacing w:before="0" w:after="0"/>
      <w:jc w:val="left"/>
      <w:textAlignment w:val="baseline"/>
    </w:pPr>
    <w:rPr>
      <w:rFonts w:ascii="CG Times (W1)" w:hAnsi="CG Times (W1)" w:eastAsia="Times New Roman" w:cs="Times New Roman"/>
      <w:color w:val="00000A"/>
      <w:sz w:val="20"/>
      <w:szCs w:val="20"/>
      <w:lang w:val="en-US" w:eastAsia="en-US" w:bidi="ar-SA"/>
    </w:rPr>
  </w:style>
  <w:style w:type="paragraph" w:styleId="Heading2">
    <w:name w:val="Heading 2"/>
    <w:basedOn w:val="Heading"/>
    <w:qFormat/>
    <w:pPr>
      <w:spacing w:before="200" w:after="120"/>
      <w:outlineLvl w:val="1"/>
    </w:pPr>
    <w:rPr>
      <w:rFonts w:ascii="Liberation Serif" w:hAnsi="Liberation Serif" w:eastAsia="DejaVu Sans" w:cs="Noto Sans Arabic"/>
      <w:b/>
      <w:bCs/>
      <w:sz w:val="36"/>
      <w:szCs w:val="36"/>
    </w:rPr>
  </w:style>
  <w:style w:type="paragraph" w:styleId="Heading3">
    <w:name w:val="Heading 3"/>
    <w:basedOn w:val="Normal"/>
    <w:link w:val="Heading3Char"/>
    <w:uiPriority w:val="9"/>
    <w:qFormat/>
    <w:rsid w:val="00ae4bd3"/>
    <w:pPr>
      <w:overflowPunct w:val="false"/>
      <w:spacing w:beforeAutospacing="1" w:afterAutospacing="1"/>
      <w:textAlignment w:val="auto"/>
      <w:outlineLvl w:val="2"/>
    </w:pPr>
    <w:rPr>
      <w:rFonts w:ascii="Times New Roman" w:hAnsi="Times New Roman"/>
      <w:b/>
      <w:bCs/>
      <w:sz w:val="27"/>
      <w:szCs w:val="27"/>
      <w:lang w:val="de-DE" w:eastAsia="de-DE"/>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9b5953"/>
    <w:rPr>
      <w:color w:val="0000FF"/>
      <w:u w:val="single"/>
    </w:rPr>
  </w:style>
  <w:style w:type="character" w:styleId="St" w:customStyle="1">
    <w:name w:val="st"/>
    <w:basedOn w:val="DefaultParagraphFont"/>
    <w:qFormat/>
    <w:rsid w:val="00114218"/>
    <w:rPr/>
  </w:style>
  <w:style w:type="character" w:styleId="Yshortcuts" w:customStyle="1">
    <w:name w:val="yshortcuts"/>
    <w:basedOn w:val="DefaultParagraphFont"/>
    <w:qFormat/>
    <w:rsid w:val="008003bb"/>
    <w:rPr/>
  </w:style>
  <w:style w:type="character" w:styleId="FollowedHyperlink">
    <w:name w:val="FollowedHyperlink"/>
    <w:basedOn w:val="DefaultParagraphFont"/>
    <w:qFormat/>
    <w:rsid w:val="00142efb"/>
    <w:rPr>
      <w:color w:val="800080"/>
      <w:u w:val="single"/>
    </w:rPr>
  </w:style>
  <w:style w:type="character" w:styleId="Applestylespan" w:customStyle="1">
    <w:name w:val="apple-style-span"/>
    <w:basedOn w:val="DefaultParagraphFont"/>
    <w:qFormat/>
    <w:rsid w:val="00ae5fe6"/>
    <w:rPr/>
  </w:style>
  <w:style w:type="character" w:styleId="Strong">
    <w:name w:val="Strong"/>
    <w:basedOn w:val="DefaultParagraphFont"/>
    <w:uiPriority w:val="22"/>
    <w:qFormat/>
    <w:rsid w:val="00ae5fe6"/>
    <w:rPr>
      <w:b/>
      <w:bCs/>
    </w:rPr>
  </w:style>
  <w:style w:type="character" w:styleId="BalloonTextChar" w:customStyle="1">
    <w:name w:val="Balloon Text Char"/>
    <w:basedOn w:val="DefaultParagraphFont"/>
    <w:link w:val="BalloonText"/>
    <w:qFormat/>
    <w:rsid w:val="00f32654"/>
    <w:rPr>
      <w:rFonts w:ascii="Tahoma" w:hAnsi="Tahoma" w:cs="Tahoma"/>
      <w:sz w:val="16"/>
      <w:szCs w:val="16"/>
    </w:rPr>
  </w:style>
  <w:style w:type="character" w:styleId="Title1" w:customStyle="1">
    <w:name w:val="Title1"/>
    <w:basedOn w:val="DefaultParagraphFont"/>
    <w:qFormat/>
    <w:rsid w:val="00613a46"/>
    <w:rPr/>
  </w:style>
  <w:style w:type="character" w:styleId="Heading3Char" w:customStyle="1">
    <w:name w:val="Heading 3 Char"/>
    <w:basedOn w:val="DefaultParagraphFont"/>
    <w:link w:val="Heading3"/>
    <w:uiPriority w:val="9"/>
    <w:qFormat/>
    <w:rsid w:val="00ae4bd3"/>
    <w:rPr>
      <w:rFonts w:ascii="Times New Roman" w:hAnsi="Times New Roman"/>
      <w:b/>
      <w:bCs/>
      <w:sz w:val="27"/>
      <w:szCs w:val="27"/>
      <w:lang w:val="de-DE" w:eastAsia="de-DE"/>
    </w:rPr>
  </w:style>
  <w:style w:type="character" w:styleId="Hithilite" w:customStyle="1">
    <w:name w:val="hithilite"/>
    <w:basedOn w:val="DefaultParagraphFont"/>
    <w:qFormat/>
    <w:rsid w:val="00804feb"/>
    <w:rPr/>
  </w:style>
  <w:style w:type="character" w:styleId="Ecobrod" w:customStyle="1">
    <w:name w:val="ecobrod"/>
    <w:basedOn w:val="DefaultParagraphFont"/>
    <w:qFormat/>
    <w:rsid w:val="004c5d38"/>
    <w:rPr/>
  </w:style>
  <w:style w:type="character" w:styleId="Stil2" w:customStyle="1">
    <w:name w:val="stil2"/>
    <w:basedOn w:val="DefaultParagraphFont"/>
    <w:qFormat/>
    <w:rsid w:val="004c5d38"/>
    <w:rPr/>
  </w:style>
  <w:style w:type="character" w:styleId="Annotationreference">
    <w:name w:val="annotation reference"/>
    <w:basedOn w:val="DefaultParagraphFont"/>
    <w:semiHidden/>
    <w:unhideWhenUsed/>
    <w:qFormat/>
    <w:rsid w:val="00ed0727"/>
    <w:rPr>
      <w:sz w:val="16"/>
      <w:szCs w:val="16"/>
    </w:rPr>
  </w:style>
  <w:style w:type="character" w:styleId="CommentTextChar" w:customStyle="1">
    <w:name w:val="Comment Text Char"/>
    <w:basedOn w:val="DefaultParagraphFont"/>
    <w:link w:val="CommentText"/>
    <w:semiHidden/>
    <w:qFormat/>
    <w:rsid w:val="00ed0727"/>
    <w:rPr/>
  </w:style>
  <w:style w:type="character" w:styleId="CommentSubjectChar" w:customStyle="1">
    <w:name w:val="Comment Subject Char"/>
    <w:basedOn w:val="CommentTextChar"/>
    <w:link w:val="CommentSubject"/>
    <w:semiHidden/>
    <w:qFormat/>
    <w:rsid w:val="00ed0727"/>
    <w:rPr>
      <w:b/>
      <w:bCs/>
    </w:rPr>
  </w:style>
  <w:style w:type="paragraph" w:styleId="Heading" w:customStyle="1">
    <w:name w:val="Heading"/>
    <w:basedOn w:val="Normal"/>
    <w:next w:val="TextBody"/>
    <w:qFormat/>
    <w:pPr>
      <w:keepNext/>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NormalWeb">
    <w:name w:val="Normal (Web)"/>
    <w:basedOn w:val="Normal"/>
    <w:uiPriority w:val="99"/>
    <w:qFormat/>
    <w:rsid w:val="00ae5fe6"/>
    <w:pPr>
      <w:overflowPunct w:val="false"/>
      <w:spacing w:beforeAutospacing="1" w:afterAutospacing="1"/>
      <w:textAlignment w:val="auto"/>
    </w:pPr>
    <w:rPr>
      <w:rFonts w:ascii="Times New Roman" w:hAnsi="Times New Roman"/>
      <w:sz w:val="24"/>
      <w:szCs w:val="24"/>
    </w:rPr>
  </w:style>
  <w:style w:type="paragraph" w:styleId="BalloonText">
    <w:name w:val="Balloon Text"/>
    <w:basedOn w:val="Normal"/>
    <w:link w:val="BalloonTextChar"/>
    <w:qFormat/>
    <w:rsid w:val="00f32654"/>
    <w:pPr/>
    <w:rPr>
      <w:rFonts w:ascii="Tahoma" w:hAnsi="Tahoma" w:cs="Tahoma"/>
      <w:sz w:val="16"/>
      <w:szCs w:val="16"/>
    </w:rPr>
  </w:style>
  <w:style w:type="paragraph" w:styleId="Annotationtext">
    <w:name w:val="annotation text"/>
    <w:basedOn w:val="Normal"/>
    <w:link w:val="CommentTextChar"/>
    <w:semiHidden/>
    <w:unhideWhenUsed/>
    <w:qFormat/>
    <w:rsid w:val="00ed0727"/>
    <w:pPr/>
    <w:rPr/>
  </w:style>
  <w:style w:type="paragraph" w:styleId="Annotationsubject">
    <w:name w:val="annotation subject"/>
    <w:basedOn w:val="Annotationtext"/>
    <w:link w:val="CommentSubjectChar"/>
    <w:semiHidden/>
    <w:unhideWhenUsed/>
    <w:qFormat/>
    <w:rsid w:val="00ed072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66cf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11">
    <w:name w:val="Plain Table 11"/>
    <w:basedOn w:val="TableNormal"/>
    <w:uiPriority w:val="41"/>
    <w:rsid w:val="00e11c7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LibreOffice/5.1.6.2$Linux_X86_64 LibreOffice_project/10m0$Build-2</Application>
  <Pages>1</Pages>
  <Words>319</Words>
  <Characters>1854</Characters>
  <CharactersWithSpaces>2163</CharactersWithSpaces>
  <Paragraphs>17</Paragraphs>
  <Company>UBC, Faculty of Forestry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2021-01-18T19:39:00Z</dcterms:created>
  <dc:creator>Carrie Seto</dc:creator>
  <dc:description/>
  <dc:language>en-CA</dc:language>
  <cp:lastModifiedBy/>
  <cp:lastPrinted>2017-03-22T19:44:00Z</cp:lastPrinted>
  <dcterms:modified xsi:type="dcterms:W3CDTF">2021-01-19T10:34:08Z</dcterms:modified>
  <cp:revision>5</cp:revision>
  <dc:subject/>
  <dc:title>THE UNIVERSITY OF BRITISH COLUMBIA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UBC, Faculty of Forestry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American Psychological Association</vt:lpwstr>
  </property>
  <property fmtid="{D5CDD505-2E9C-101B-9397-08002B2CF9AE}" pid="8" name="Mendeley Recent Style Id 0_1">
    <vt:lpwstr>http://www.zotero.org/styles/apa</vt:lpwstr>
  </property>
  <property fmtid="{D5CDD505-2E9C-101B-9397-08002B2CF9AE}" pid="9" name="Mendeley Recent Style Id 1_1">
    <vt:lpwstr>http://www.zotero.org/styles/biological-conservation</vt:lpwstr>
  </property>
  <property fmtid="{D5CDD505-2E9C-101B-9397-08002B2CF9AE}" pid="10" name="Mendeley Recent Style Id 2_1">
    <vt:lpwstr>http://www.zotero.org/styles/chicago-author-date</vt:lpwstr>
  </property>
  <property fmtid="{D5CDD505-2E9C-101B-9397-08002B2CF9AE}" pid="11" name="Mendeley Recent Style Id 3_1">
    <vt:lpwstr>http://www.zotero.org/styles/harvard1</vt:lpwstr>
  </property>
  <property fmtid="{D5CDD505-2E9C-101B-9397-08002B2CF9AE}" pid="12" name="Mendeley Recent Style Id 4_1">
    <vt:lpwstr>http://www.zotero.org/styles/ieee</vt:lpwstr>
  </property>
  <property fmtid="{D5CDD505-2E9C-101B-9397-08002B2CF9AE}" pid="13" name="Mendeley Recent Style Id 5_1">
    <vt:lpwstr>http://www.zotero.org/styles/journal-of-applied-ecology</vt:lpwstr>
  </property>
  <property fmtid="{D5CDD505-2E9C-101B-9397-08002B2CF9AE}" pid="14" name="Mendeley Recent Style Id 6_1">
    <vt:lpwstr>http://www.zotero.org/styles/mhra</vt:lpwstr>
  </property>
  <property fmtid="{D5CDD505-2E9C-101B-9397-08002B2CF9AE}" pid="15" name="Mendeley Recent Style Id 7_1">
    <vt:lpwstr>http://www.zotero.org/styles/nlm</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Biological Conservation</vt:lpwstr>
  </property>
  <property fmtid="{D5CDD505-2E9C-101B-9397-08002B2CF9AE}" pid="20" name="Mendeley Recent Style Name 2_1">
    <vt:lpwstr>Chicago Manual of Style (Author-Date format)</vt:lpwstr>
  </property>
  <property fmtid="{D5CDD505-2E9C-101B-9397-08002B2CF9AE}" pid="21" name="Mendeley Recent Style Name 3_1">
    <vt:lpwstr>Harvard Reference format 1 (Author-Date)</vt:lpwstr>
  </property>
  <property fmtid="{D5CDD505-2E9C-101B-9397-08002B2CF9AE}" pid="22" name="Mendeley Recent Style Name 4_1">
    <vt:lpwstr>IEEE</vt:lpwstr>
  </property>
  <property fmtid="{D5CDD505-2E9C-101B-9397-08002B2CF9AE}" pid="23" name="Mendeley Recent Style Name 5_1">
    <vt:lpwstr>Journal of Applied Ecology</vt:lpwstr>
  </property>
  <property fmtid="{D5CDD505-2E9C-101B-9397-08002B2CF9AE}" pid="24" name="Mendeley Recent Style Name 6_1">
    <vt:lpwstr>Modern Humanities Research Association (Note with Bibliography)</vt:lpwstr>
  </property>
  <property fmtid="{D5CDD505-2E9C-101B-9397-08002B2CF9AE}" pid="25" name="Mendeley Recent Style Name 7_1">
    <vt:lpwstr>National Library of Medicine</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ScaleCrop">
    <vt:bool>0</vt:bool>
  </property>
  <property fmtid="{D5CDD505-2E9C-101B-9397-08002B2CF9AE}" pid="29" name="ShareDoc">
    <vt:bool>0</vt:bool>
  </property>
</Properties>
</file>