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35A6" w14:textId="715B1708" w:rsidR="00117E9F" w:rsidRDefault="00117E9F" w:rsidP="00117E9F">
      <w:pPr>
        <w:keepNext/>
        <w:pBdr>
          <w:top w:val="nil"/>
          <w:left w:val="nil"/>
          <w:bottom w:val="nil"/>
          <w:right w:val="nil"/>
          <w:between w:val="nil"/>
        </w:pBdr>
        <w:spacing w:before="120" w:after="120"/>
        <w:rPr>
          <w:color w:val="000000"/>
          <w:sz w:val="24"/>
          <w:szCs w:val="24"/>
        </w:rPr>
      </w:pPr>
      <w:r>
        <w:rPr>
          <w:color w:val="000000"/>
          <w:sz w:val="24"/>
          <w:szCs w:val="24"/>
        </w:rPr>
        <w:t>Comments from reviewer</w:t>
      </w:r>
    </w:p>
    <w:p w14:paraId="3410E164" w14:textId="52F5C381" w:rsidR="00117E9F" w:rsidRDefault="00117E9F" w:rsidP="00117E9F">
      <w:pPr>
        <w:keepNext/>
        <w:pBdr>
          <w:top w:val="nil"/>
          <w:left w:val="nil"/>
          <w:bottom w:val="nil"/>
          <w:right w:val="nil"/>
          <w:between w:val="nil"/>
        </w:pBdr>
        <w:spacing w:before="120" w:after="120"/>
        <w:rPr>
          <w:ins w:id="0" w:author="Richard Schuster" w:date="2023-02-19T05:47:00Z"/>
          <w:color w:val="000000"/>
          <w:sz w:val="24"/>
          <w:szCs w:val="24"/>
        </w:rPr>
      </w:pPr>
      <w:r w:rsidRPr="00117E9F">
        <w:rPr>
          <w:color w:val="000000"/>
          <w:sz w:val="24"/>
          <w:szCs w:val="24"/>
        </w:rPr>
        <w:t>I appreciate that the authors ran another prioritization with an alternative scenario on climate metrics. However, I have not seen why velocity of climate change is preferred as the main metric than exposure to extreme events. I think that some areas are more vulnerable to the latter. For example, the rainforest at my study site was heavily impacted by ENSO in 1997, 2015, and 2019, damaging much of wildlife habitat, causing wildlife mortality, increasing chance of disease outbreak, etc. Maybe in the other region, the former climate metric is more important. So I suggest the authors to add 1-2 sentences on why the former metric (velocity of climate change) is chosen for the main result (could add in line 126).</w:t>
      </w:r>
    </w:p>
    <w:p w14:paraId="395A1B6F" w14:textId="388A49A3" w:rsidR="00EA3928" w:rsidRPr="00117E9F" w:rsidRDefault="00EA3928" w:rsidP="00117E9F">
      <w:pPr>
        <w:keepNext/>
        <w:pBdr>
          <w:top w:val="nil"/>
          <w:left w:val="nil"/>
          <w:bottom w:val="nil"/>
          <w:right w:val="nil"/>
          <w:between w:val="nil"/>
        </w:pBdr>
        <w:spacing w:before="120" w:after="120"/>
        <w:rPr>
          <w:color w:val="000000"/>
          <w:sz w:val="24"/>
          <w:szCs w:val="24"/>
        </w:rPr>
      </w:pPr>
      <w:ins w:id="1" w:author="Richard Schuster" w:date="2023-02-19T05:47:00Z">
        <w:r>
          <w:rPr>
            <w:color w:val="000000"/>
            <w:sz w:val="24"/>
            <w:szCs w:val="24"/>
          </w:rPr>
          <w:tab/>
          <w:t>Text added</w:t>
        </w:r>
      </w:ins>
    </w:p>
    <w:p w14:paraId="4A15A407" w14:textId="1DA4F5ED" w:rsidR="00117E9F" w:rsidRDefault="00117E9F" w:rsidP="00117E9F">
      <w:pPr>
        <w:keepNext/>
        <w:pBdr>
          <w:top w:val="nil"/>
          <w:left w:val="nil"/>
          <w:bottom w:val="nil"/>
          <w:right w:val="nil"/>
          <w:between w:val="nil"/>
        </w:pBdr>
        <w:spacing w:before="120" w:after="120"/>
        <w:rPr>
          <w:ins w:id="2" w:author="Richard Schuster" w:date="2023-02-19T05:49:00Z"/>
          <w:color w:val="000000"/>
          <w:sz w:val="24"/>
          <w:szCs w:val="24"/>
        </w:rPr>
      </w:pPr>
      <w:r w:rsidRPr="00117E9F">
        <w:rPr>
          <w:color w:val="000000"/>
          <w:sz w:val="24"/>
          <w:szCs w:val="24"/>
        </w:rPr>
        <w:t>-</w:t>
      </w:r>
      <w:r w:rsidRPr="00117E9F">
        <w:rPr>
          <w:color w:val="000000"/>
          <w:sz w:val="24"/>
          <w:szCs w:val="24"/>
        </w:rPr>
        <w:tab/>
        <w:t>Regarding unclear comment for Line 183-185 in the first manuscript, I was referring to how much area do we need to add to existing protected area network in order to cover all priority areas identified in this study, i.e. how much area in km2 are purple vs. green in Figure 1?</w:t>
      </w:r>
    </w:p>
    <w:p w14:paraId="5C7B3C8B" w14:textId="73AC0FBE" w:rsidR="00B63013" w:rsidRPr="00117E9F" w:rsidRDefault="00B63013" w:rsidP="00117E9F">
      <w:pPr>
        <w:keepNext/>
        <w:pBdr>
          <w:top w:val="nil"/>
          <w:left w:val="nil"/>
          <w:bottom w:val="nil"/>
          <w:right w:val="nil"/>
          <w:between w:val="nil"/>
        </w:pBdr>
        <w:spacing w:before="120" w:after="120"/>
        <w:rPr>
          <w:color w:val="000000"/>
          <w:sz w:val="24"/>
          <w:szCs w:val="24"/>
        </w:rPr>
      </w:pPr>
      <w:ins w:id="3" w:author="Richard Schuster" w:date="2023-02-19T05:49:00Z">
        <w:r>
          <w:rPr>
            <w:color w:val="000000"/>
            <w:sz w:val="24"/>
            <w:szCs w:val="24"/>
          </w:rPr>
          <w:tab/>
          <w:t xml:space="preserve">This information is presented in Table 1 and </w:t>
        </w:r>
      </w:ins>
      <w:ins w:id="4" w:author="Richard Schuster" w:date="2023-02-19T05:50:00Z">
        <w:r>
          <w:rPr>
            <w:color w:val="000000"/>
            <w:sz w:val="24"/>
            <w:szCs w:val="24"/>
          </w:rPr>
          <w:t>country specific details are presented in Appendix S8.</w:t>
        </w:r>
      </w:ins>
    </w:p>
    <w:p w14:paraId="02775B18" w14:textId="0113DF8F" w:rsidR="00117E9F" w:rsidRDefault="00117E9F" w:rsidP="00117E9F">
      <w:pPr>
        <w:keepNext/>
        <w:pBdr>
          <w:top w:val="nil"/>
          <w:left w:val="nil"/>
          <w:bottom w:val="nil"/>
          <w:right w:val="nil"/>
          <w:between w:val="nil"/>
        </w:pBdr>
        <w:spacing w:before="120" w:after="120"/>
        <w:rPr>
          <w:ins w:id="5" w:author="Richard Schuster" w:date="2023-02-19T05:47:00Z"/>
          <w:color w:val="000000"/>
          <w:sz w:val="24"/>
          <w:szCs w:val="24"/>
        </w:rPr>
      </w:pPr>
      <w:r w:rsidRPr="00117E9F">
        <w:rPr>
          <w:color w:val="000000"/>
          <w:sz w:val="24"/>
          <w:szCs w:val="24"/>
        </w:rPr>
        <w:t>-</w:t>
      </w:r>
      <w:r w:rsidRPr="00117E9F">
        <w:rPr>
          <w:color w:val="000000"/>
          <w:sz w:val="24"/>
          <w:szCs w:val="24"/>
        </w:rPr>
        <w:tab/>
        <w:t>Figure 4: I agree that country names might make the figure busier. But not all readers are familiar with the regions being shown. Perhaps add inset maps showing which part of the continent the pictures are from? (For me personally, I am not familiar with southern Europe).</w:t>
      </w:r>
    </w:p>
    <w:p w14:paraId="72741E6E" w14:textId="469CF8A0" w:rsidR="004458BD" w:rsidRPr="00117E9F" w:rsidRDefault="004458BD" w:rsidP="00117E9F">
      <w:pPr>
        <w:keepNext/>
        <w:pBdr>
          <w:top w:val="nil"/>
          <w:left w:val="nil"/>
          <w:bottom w:val="nil"/>
          <w:right w:val="nil"/>
          <w:between w:val="nil"/>
        </w:pBdr>
        <w:spacing w:before="120" w:after="120"/>
        <w:rPr>
          <w:color w:val="000000"/>
          <w:sz w:val="24"/>
          <w:szCs w:val="24"/>
        </w:rPr>
      </w:pPr>
      <w:ins w:id="6" w:author="Richard Schuster" w:date="2023-02-19T05:47:00Z">
        <w:r>
          <w:rPr>
            <w:color w:val="000000"/>
            <w:sz w:val="24"/>
            <w:szCs w:val="24"/>
          </w:rPr>
          <w:tab/>
          <w:t>Left as is because with map and figure legend interested read</w:t>
        </w:r>
      </w:ins>
      <w:ins w:id="7" w:author="Richard Schuster" w:date="2023-02-19T05:48:00Z">
        <w:r>
          <w:rPr>
            <w:color w:val="000000"/>
            <w:sz w:val="24"/>
            <w:szCs w:val="24"/>
          </w:rPr>
          <w:t>ers would be able to locate areas presented. Given that full results are also made available, readers can use these data to investigate any part of the globe on their own.</w:t>
        </w:r>
      </w:ins>
    </w:p>
    <w:p w14:paraId="4D9AC56F" w14:textId="044265A2" w:rsidR="00117E9F" w:rsidRDefault="00117E9F" w:rsidP="00117E9F">
      <w:pPr>
        <w:keepNext/>
        <w:pBdr>
          <w:top w:val="nil"/>
          <w:left w:val="nil"/>
          <w:bottom w:val="nil"/>
          <w:right w:val="nil"/>
          <w:between w:val="nil"/>
        </w:pBdr>
        <w:spacing w:before="120" w:after="120"/>
        <w:rPr>
          <w:ins w:id="8" w:author="Richard Schuster" w:date="2023-02-18T12:45:00Z"/>
          <w:color w:val="000000"/>
          <w:sz w:val="24"/>
          <w:szCs w:val="24"/>
        </w:rPr>
      </w:pPr>
      <w:r w:rsidRPr="00117E9F">
        <w:rPr>
          <w:color w:val="000000"/>
          <w:sz w:val="24"/>
          <w:szCs w:val="24"/>
        </w:rPr>
        <w:t>-</w:t>
      </w:r>
      <w:r w:rsidRPr="00117E9F">
        <w:rPr>
          <w:color w:val="000000"/>
          <w:sz w:val="24"/>
          <w:szCs w:val="24"/>
        </w:rPr>
        <w:tab/>
        <w:t>Supplementary materials Table S2: I still somehow see the notations A, S, L, and C in the first column of the csv spreadsheet. I am not sure if these are supposed to correspond with N, G, L, and C in the Table S2?</w:t>
      </w:r>
    </w:p>
    <w:p w14:paraId="0241AD21" w14:textId="3A23EC1B" w:rsidR="00305A19" w:rsidRPr="00117E9F" w:rsidRDefault="00305A19" w:rsidP="00117E9F">
      <w:pPr>
        <w:keepNext/>
        <w:pBdr>
          <w:top w:val="nil"/>
          <w:left w:val="nil"/>
          <w:bottom w:val="nil"/>
          <w:right w:val="nil"/>
          <w:between w:val="nil"/>
        </w:pBdr>
        <w:spacing w:before="120" w:after="120"/>
        <w:rPr>
          <w:color w:val="000000"/>
          <w:sz w:val="24"/>
          <w:szCs w:val="24"/>
        </w:rPr>
      </w:pPr>
      <w:ins w:id="9" w:author="Richard Schuster" w:date="2023-02-18T12:45:00Z">
        <w:r>
          <w:rPr>
            <w:color w:val="000000"/>
            <w:sz w:val="24"/>
            <w:szCs w:val="24"/>
          </w:rPr>
          <w:tab/>
          <w:t>changed</w:t>
        </w:r>
      </w:ins>
    </w:p>
    <w:p w14:paraId="45950FB6" w14:textId="67A16A62" w:rsidR="00117E9F" w:rsidRDefault="00117E9F" w:rsidP="00117E9F">
      <w:pPr>
        <w:keepNext/>
        <w:pBdr>
          <w:top w:val="nil"/>
          <w:left w:val="nil"/>
          <w:bottom w:val="nil"/>
          <w:right w:val="nil"/>
          <w:between w:val="nil"/>
        </w:pBdr>
        <w:spacing w:before="120" w:after="120"/>
        <w:rPr>
          <w:ins w:id="10" w:author="Richard Schuster" w:date="2023-02-18T12:42:00Z"/>
          <w:color w:val="000000"/>
          <w:sz w:val="24"/>
          <w:szCs w:val="24"/>
        </w:rPr>
      </w:pPr>
      <w:r w:rsidRPr="00117E9F">
        <w:rPr>
          <w:color w:val="000000"/>
          <w:sz w:val="24"/>
          <w:szCs w:val="24"/>
        </w:rPr>
        <w:t>-</w:t>
      </w:r>
      <w:r w:rsidRPr="00117E9F">
        <w:rPr>
          <w:color w:val="000000"/>
          <w:sz w:val="24"/>
          <w:szCs w:val="24"/>
        </w:rPr>
        <w:tab/>
        <w:t xml:space="preserve">Please change all “null” to “baseline” in the supplementary materials too. </w:t>
      </w:r>
      <w:ins w:id="11" w:author="emain" w:date="2022-12-13T18:41:00Z">
        <w:r>
          <w:rPr>
            <w:color w:val="000000"/>
            <w:sz w:val="24"/>
            <w:szCs w:val="24"/>
          </w:rPr>
          <w:t>(good idea)</w:t>
        </w:r>
      </w:ins>
    </w:p>
    <w:p w14:paraId="367B2717" w14:textId="30A4D57C" w:rsidR="00C15FCF" w:rsidRPr="00117E9F" w:rsidRDefault="00C15FCF" w:rsidP="00117E9F">
      <w:pPr>
        <w:keepNext/>
        <w:pBdr>
          <w:top w:val="nil"/>
          <w:left w:val="nil"/>
          <w:bottom w:val="nil"/>
          <w:right w:val="nil"/>
          <w:between w:val="nil"/>
        </w:pBdr>
        <w:spacing w:before="120" w:after="120"/>
        <w:rPr>
          <w:color w:val="000000"/>
          <w:sz w:val="24"/>
          <w:szCs w:val="24"/>
        </w:rPr>
      </w:pPr>
      <w:ins w:id="12" w:author="Richard Schuster" w:date="2023-02-18T12:42:00Z">
        <w:r>
          <w:rPr>
            <w:color w:val="000000"/>
            <w:sz w:val="24"/>
            <w:szCs w:val="24"/>
          </w:rPr>
          <w:tab/>
        </w:r>
      </w:ins>
      <w:ins w:id="13" w:author="Richard Schuster" w:date="2023-02-18T12:43:00Z">
        <w:r w:rsidR="00636DB7">
          <w:rPr>
            <w:color w:val="000000"/>
            <w:sz w:val="24"/>
            <w:szCs w:val="24"/>
          </w:rPr>
          <w:t>changed</w:t>
        </w:r>
      </w:ins>
    </w:p>
    <w:p w14:paraId="02889189" w14:textId="0EF64947" w:rsidR="00117E9F" w:rsidRDefault="00117E9F" w:rsidP="00117E9F">
      <w:pPr>
        <w:keepNext/>
        <w:pBdr>
          <w:top w:val="nil"/>
          <w:left w:val="nil"/>
          <w:bottom w:val="nil"/>
          <w:right w:val="nil"/>
          <w:between w:val="nil"/>
        </w:pBdr>
        <w:spacing w:before="120" w:after="120"/>
        <w:rPr>
          <w:ins w:id="14" w:author="Richard Schuster" w:date="2023-02-18T12:42:00Z"/>
          <w:color w:val="000000"/>
          <w:sz w:val="24"/>
          <w:szCs w:val="24"/>
        </w:rPr>
      </w:pPr>
      <w:r w:rsidRPr="00117E9F">
        <w:rPr>
          <w:color w:val="000000"/>
          <w:sz w:val="24"/>
          <w:szCs w:val="24"/>
        </w:rPr>
        <w:t>-</w:t>
      </w:r>
      <w:r w:rsidRPr="00117E9F">
        <w:rPr>
          <w:color w:val="000000"/>
          <w:sz w:val="24"/>
          <w:szCs w:val="24"/>
        </w:rPr>
        <w:tab/>
        <w:t>Line 84: Capital P for Python</w:t>
      </w:r>
    </w:p>
    <w:p w14:paraId="1965DB26" w14:textId="3DC6B96C" w:rsidR="00C15FCF" w:rsidRPr="00117E9F" w:rsidRDefault="00C15FCF" w:rsidP="00117E9F">
      <w:pPr>
        <w:keepNext/>
        <w:pBdr>
          <w:top w:val="nil"/>
          <w:left w:val="nil"/>
          <w:bottom w:val="nil"/>
          <w:right w:val="nil"/>
          <w:between w:val="nil"/>
        </w:pBdr>
        <w:spacing w:before="120" w:after="120"/>
        <w:rPr>
          <w:color w:val="000000"/>
          <w:sz w:val="24"/>
          <w:szCs w:val="24"/>
        </w:rPr>
      </w:pPr>
      <w:ins w:id="15" w:author="Richard Schuster" w:date="2023-02-18T12:42:00Z">
        <w:r>
          <w:rPr>
            <w:color w:val="000000"/>
            <w:sz w:val="24"/>
            <w:szCs w:val="24"/>
          </w:rPr>
          <w:tab/>
        </w:r>
      </w:ins>
      <w:ins w:id="16" w:author="Richard Schuster" w:date="2023-02-18T12:43:00Z">
        <w:r w:rsidR="00636DB7">
          <w:rPr>
            <w:color w:val="000000"/>
            <w:sz w:val="24"/>
            <w:szCs w:val="24"/>
          </w:rPr>
          <w:t>changed</w:t>
        </w:r>
      </w:ins>
    </w:p>
    <w:p w14:paraId="4C43F522" w14:textId="54389EEB" w:rsidR="00117E9F" w:rsidRDefault="00117E9F" w:rsidP="00117E9F">
      <w:pPr>
        <w:keepNext/>
        <w:pBdr>
          <w:top w:val="nil"/>
          <w:left w:val="nil"/>
          <w:bottom w:val="nil"/>
          <w:right w:val="nil"/>
          <w:between w:val="nil"/>
        </w:pBdr>
        <w:spacing w:before="120" w:after="120"/>
        <w:rPr>
          <w:ins w:id="17" w:author="Richard Schuster" w:date="2023-02-18T12:42:00Z"/>
          <w:color w:val="000000"/>
          <w:sz w:val="24"/>
          <w:szCs w:val="24"/>
        </w:rPr>
      </w:pPr>
      <w:r w:rsidRPr="00117E9F">
        <w:rPr>
          <w:color w:val="000000"/>
          <w:sz w:val="24"/>
          <w:szCs w:val="24"/>
        </w:rPr>
        <w:t>-</w:t>
      </w:r>
      <w:r w:rsidRPr="00117E9F">
        <w:rPr>
          <w:color w:val="000000"/>
          <w:sz w:val="24"/>
          <w:szCs w:val="24"/>
        </w:rPr>
        <w:tab/>
        <w:t>Line 180: superscript km2</w:t>
      </w:r>
    </w:p>
    <w:p w14:paraId="1B358620" w14:textId="381414E1" w:rsidR="00C15FCF" w:rsidRPr="00117E9F" w:rsidRDefault="00C15FCF" w:rsidP="00117E9F">
      <w:pPr>
        <w:keepNext/>
        <w:pBdr>
          <w:top w:val="nil"/>
          <w:left w:val="nil"/>
          <w:bottom w:val="nil"/>
          <w:right w:val="nil"/>
          <w:between w:val="nil"/>
        </w:pBdr>
        <w:spacing w:before="120" w:after="120"/>
        <w:rPr>
          <w:color w:val="000000"/>
          <w:sz w:val="24"/>
          <w:szCs w:val="24"/>
        </w:rPr>
      </w:pPr>
      <w:ins w:id="18" w:author="Richard Schuster" w:date="2023-02-18T12:42:00Z">
        <w:r>
          <w:rPr>
            <w:color w:val="000000"/>
            <w:sz w:val="24"/>
            <w:szCs w:val="24"/>
          </w:rPr>
          <w:tab/>
        </w:r>
      </w:ins>
      <w:ins w:id="19" w:author="Richard Schuster" w:date="2023-02-18T12:43:00Z">
        <w:r w:rsidR="00636DB7">
          <w:rPr>
            <w:color w:val="000000"/>
            <w:sz w:val="24"/>
            <w:szCs w:val="24"/>
          </w:rPr>
          <w:t>changed</w:t>
        </w:r>
      </w:ins>
    </w:p>
    <w:p w14:paraId="661FF451" w14:textId="511DDDC3" w:rsidR="00117E9F" w:rsidRDefault="00117E9F" w:rsidP="00117E9F">
      <w:pPr>
        <w:keepNext/>
        <w:pBdr>
          <w:top w:val="nil"/>
          <w:left w:val="nil"/>
          <w:bottom w:val="nil"/>
          <w:right w:val="nil"/>
          <w:between w:val="nil"/>
        </w:pBdr>
        <w:spacing w:before="120" w:after="120"/>
        <w:rPr>
          <w:ins w:id="20" w:author="Richard Schuster" w:date="2023-02-18T12:42:00Z"/>
          <w:color w:val="000000"/>
          <w:sz w:val="24"/>
          <w:szCs w:val="24"/>
        </w:rPr>
      </w:pPr>
      <w:r w:rsidRPr="00117E9F">
        <w:rPr>
          <w:color w:val="000000"/>
          <w:sz w:val="24"/>
          <w:szCs w:val="24"/>
        </w:rPr>
        <w:t>-</w:t>
      </w:r>
      <w:r w:rsidRPr="00117E9F">
        <w:rPr>
          <w:color w:val="000000"/>
          <w:sz w:val="24"/>
          <w:szCs w:val="24"/>
        </w:rPr>
        <w:tab/>
        <w:t>Line 184: add space between 2,160reptile</w:t>
      </w:r>
    </w:p>
    <w:p w14:paraId="01D15FE1" w14:textId="32A88B0A" w:rsidR="00C15FCF" w:rsidRPr="00117E9F" w:rsidRDefault="00C15FCF" w:rsidP="00117E9F">
      <w:pPr>
        <w:keepNext/>
        <w:pBdr>
          <w:top w:val="nil"/>
          <w:left w:val="nil"/>
          <w:bottom w:val="nil"/>
          <w:right w:val="nil"/>
          <w:between w:val="nil"/>
        </w:pBdr>
        <w:spacing w:before="120" w:after="120"/>
        <w:rPr>
          <w:color w:val="000000"/>
          <w:sz w:val="24"/>
          <w:szCs w:val="24"/>
        </w:rPr>
      </w:pPr>
      <w:ins w:id="21" w:author="Richard Schuster" w:date="2023-02-18T12:42:00Z">
        <w:r>
          <w:rPr>
            <w:color w:val="000000"/>
            <w:sz w:val="24"/>
            <w:szCs w:val="24"/>
          </w:rPr>
          <w:tab/>
        </w:r>
      </w:ins>
      <w:ins w:id="22" w:author="Richard Schuster" w:date="2023-02-18T12:43:00Z">
        <w:r w:rsidR="00636DB7">
          <w:rPr>
            <w:color w:val="000000"/>
            <w:sz w:val="24"/>
            <w:szCs w:val="24"/>
          </w:rPr>
          <w:t>changed</w:t>
        </w:r>
      </w:ins>
    </w:p>
    <w:p w14:paraId="11772A4E" w14:textId="77777777" w:rsidR="00117E9F" w:rsidRPr="00117E9F" w:rsidRDefault="00117E9F" w:rsidP="00316524">
      <w:pPr>
        <w:keepNext/>
        <w:pBdr>
          <w:top w:val="nil"/>
          <w:left w:val="nil"/>
          <w:bottom w:val="nil"/>
          <w:right w:val="nil"/>
          <w:between w:val="nil"/>
        </w:pBdr>
        <w:spacing w:before="120" w:after="120" w:line="480" w:lineRule="auto"/>
        <w:rPr>
          <w:ins w:id="23" w:author="emain" w:date="2022-12-13T18:40:00Z"/>
          <w:b/>
          <w:color w:val="000000"/>
          <w:sz w:val="24"/>
          <w:szCs w:val="24"/>
        </w:rPr>
      </w:pPr>
    </w:p>
    <w:p w14:paraId="239EAF1B" w14:textId="77777777" w:rsidR="00117E9F" w:rsidRDefault="00117E9F" w:rsidP="00117E9F">
      <w:pPr>
        <w:keepNext/>
        <w:pBdr>
          <w:top w:val="nil"/>
          <w:left w:val="nil"/>
          <w:bottom w:val="nil"/>
          <w:right w:val="nil"/>
          <w:between w:val="nil"/>
        </w:pBdr>
        <w:spacing w:before="120" w:after="120"/>
        <w:rPr>
          <w:ins w:id="24" w:author="emain" w:date="2022-12-13T18:40:00Z"/>
          <w:b/>
          <w:color w:val="000000"/>
          <w:sz w:val="24"/>
          <w:szCs w:val="24"/>
          <w:highlight w:val="yellow"/>
        </w:rPr>
      </w:pPr>
    </w:p>
    <w:p w14:paraId="54CF2B82" w14:textId="2AC4FE1C" w:rsidR="00316524" w:rsidRPr="00094DF0" w:rsidRDefault="00316524" w:rsidP="00316524">
      <w:pPr>
        <w:keepNext/>
        <w:pBdr>
          <w:top w:val="nil"/>
          <w:left w:val="nil"/>
          <w:bottom w:val="nil"/>
          <w:right w:val="nil"/>
          <w:between w:val="nil"/>
        </w:pBdr>
        <w:spacing w:before="120" w:after="120" w:line="480" w:lineRule="auto"/>
        <w:rPr>
          <w:ins w:id="25" w:author="emain" w:date="2022-12-13T13:50:00Z"/>
          <w:b/>
          <w:color w:val="000000"/>
          <w:sz w:val="24"/>
          <w:szCs w:val="24"/>
          <w:highlight w:val="yellow"/>
        </w:rPr>
      </w:pPr>
      <w:ins w:id="26" w:author="emain" w:date="2022-12-13T13:50:00Z">
        <w:r w:rsidRPr="00094DF0">
          <w:rPr>
            <w:b/>
            <w:color w:val="000000"/>
            <w:sz w:val="24"/>
            <w:szCs w:val="24"/>
            <w:highlight w:val="yellow"/>
          </w:rPr>
          <w:t>SSG=see style guide</w:t>
        </w:r>
      </w:ins>
    </w:p>
    <w:p w14:paraId="00000001" w14:textId="582280D2" w:rsidR="003415FF" w:rsidRPr="00094DF0" w:rsidRDefault="00FE7864" w:rsidP="00316524">
      <w:pPr>
        <w:keepNext/>
        <w:pBdr>
          <w:top w:val="nil"/>
          <w:left w:val="nil"/>
          <w:bottom w:val="nil"/>
          <w:right w:val="nil"/>
          <w:between w:val="nil"/>
        </w:pBdr>
        <w:spacing w:before="120" w:after="120" w:line="480" w:lineRule="auto"/>
        <w:rPr>
          <w:b/>
          <w:color w:val="000000"/>
          <w:sz w:val="24"/>
          <w:szCs w:val="24"/>
        </w:rPr>
      </w:pPr>
      <w:r w:rsidRPr="00094DF0">
        <w:rPr>
          <w:b/>
          <w:color w:val="000000"/>
          <w:sz w:val="24"/>
          <w:szCs w:val="24"/>
        </w:rPr>
        <w:lastRenderedPageBreak/>
        <w:t>Protected area planning to conserve biodiversity in an uncertain future</w:t>
      </w:r>
    </w:p>
    <w:p w14:paraId="12AC436C" w14:textId="77777777" w:rsidR="00FB4C86" w:rsidRPr="00094DF0" w:rsidRDefault="00FB4C86" w:rsidP="00316524">
      <w:pPr>
        <w:pBdr>
          <w:top w:val="nil"/>
          <w:left w:val="nil"/>
          <w:bottom w:val="nil"/>
          <w:right w:val="nil"/>
          <w:between w:val="nil"/>
        </w:pBdr>
        <w:spacing w:line="480" w:lineRule="auto"/>
        <w:rPr>
          <w:color w:val="000000"/>
          <w:sz w:val="24"/>
          <w:szCs w:val="24"/>
        </w:rPr>
      </w:pPr>
      <w:r w:rsidRPr="00094DF0">
        <w:rPr>
          <w:color w:val="000000"/>
          <w:sz w:val="24"/>
          <w:szCs w:val="24"/>
        </w:rPr>
        <w:t xml:space="preserve">Richard Schuster 1,2*, Rachel Buxton1, Jeffrey O. Hanson1, Allison D. Binley1, Jeremy Pittman3, Vivitskaia Tulloch4, Frank A. La Sorte5, Patrick R. Roehrdanz6, Peter H. Verburg7, Amanda D. Rodewald5,8, Scott Wilson1,9, Hugh P. Possingham10, Joseph R. Bennett1 </w:t>
      </w:r>
    </w:p>
    <w:p w14:paraId="13FD94DE" w14:textId="60443A55" w:rsidR="00FB4C86" w:rsidRPr="00094DF0" w:rsidRDefault="00FB4C86" w:rsidP="00316524">
      <w:pPr>
        <w:pBdr>
          <w:top w:val="nil"/>
          <w:left w:val="nil"/>
          <w:bottom w:val="nil"/>
          <w:right w:val="nil"/>
          <w:between w:val="nil"/>
        </w:pBdr>
        <w:tabs>
          <w:tab w:val="left" w:pos="8130"/>
        </w:tabs>
        <w:spacing w:line="480" w:lineRule="auto"/>
        <w:rPr>
          <w:b/>
          <w:color w:val="000000"/>
          <w:sz w:val="24"/>
          <w:szCs w:val="24"/>
        </w:rPr>
      </w:pPr>
      <w:r w:rsidRPr="00094DF0">
        <w:rPr>
          <w:b/>
          <w:color w:val="000000"/>
          <w:sz w:val="24"/>
          <w:szCs w:val="24"/>
        </w:rPr>
        <w:tab/>
      </w:r>
    </w:p>
    <w:p w14:paraId="0244C0A0" w14:textId="77777777" w:rsidR="00FB4C86" w:rsidRPr="00094DF0" w:rsidRDefault="00FB4C86" w:rsidP="00316524">
      <w:pPr>
        <w:spacing w:line="480" w:lineRule="auto"/>
        <w:ind w:left="360" w:hanging="360"/>
        <w:rPr>
          <w:sz w:val="24"/>
          <w:szCs w:val="24"/>
        </w:rPr>
      </w:pPr>
      <w:bookmarkStart w:id="27" w:name="_heading=h.gjdgxs" w:colFirst="0" w:colLast="0"/>
      <w:bookmarkEnd w:id="27"/>
      <w:r w:rsidRPr="00094DF0">
        <w:rPr>
          <w:color w:val="000000"/>
          <w:sz w:val="24"/>
          <w:szCs w:val="24"/>
        </w:rPr>
        <w:t>1 Department of Biology, 1125 Colonel By Drive, Carleton University, Ottawa ON, K1S 5B6 Canada.</w:t>
      </w:r>
    </w:p>
    <w:p w14:paraId="229E618A" w14:textId="77777777" w:rsidR="00FB4C86" w:rsidRPr="00094DF0" w:rsidRDefault="00FB4C86" w:rsidP="00316524">
      <w:pPr>
        <w:spacing w:line="480" w:lineRule="auto"/>
        <w:ind w:left="360" w:hanging="360"/>
        <w:rPr>
          <w:sz w:val="24"/>
          <w:szCs w:val="24"/>
        </w:rPr>
      </w:pPr>
      <w:r w:rsidRPr="00094DF0">
        <w:rPr>
          <w:color w:val="000000"/>
          <w:sz w:val="24"/>
          <w:szCs w:val="24"/>
        </w:rPr>
        <w:t>2 Nature Conservancy of Canada, 245 Eglinton Ave East, Suite 410, Toronto, Ontario, M4P 3J1, Canada.</w:t>
      </w:r>
    </w:p>
    <w:p w14:paraId="3110B371" w14:textId="77777777" w:rsidR="00FB4C86" w:rsidRPr="00094DF0" w:rsidRDefault="00FB4C86" w:rsidP="00316524">
      <w:pPr>
        <w:spacing w:line="480" w:lineRule="auto"/>
        <w:ind w:left="357" w:hanging="357"/>
        <w:rPr>
          <w:sz w:val="24"/>
          <w:szCs w:val="24"/>
        </w:rPr>
      </w:pPr>
      <w:r w:rsidRPr="00094DF0">
        <w:rPr>
          <w:color w:val="000000"/>
          <w:sz w:val="24"/>
          <w:szCs w:val="24"/>
        </w:rPr>
        <w:t>3 School of Planning, University of Waterloo, 200 University Ave W, Waterloo, ON, N2T 3G1, Canada</w:t>
      </w:r>
    </w:p>
    <w:p w14:paraId="68C0CB64" w14:textId="77777777" w:rsidR="00FB4C86" w:rsidRPr="00094DF0" w:rsidRDefault="00FB4C86" w:rsidP="00316524">
      <w:pPr>
        <w:spacing w:line="480" w:lineRule="auto"/>
        <w:ind w:left="357" w:hanging="357"/>
        <w:rPr>
          <w:sz w:val="24"/>
          <w:szCs w:val="24"/>
        </w:rPr>
      </w:pPr>
      <w:r w:rsidRPr="00094DF0">
        <w:rPr>
          <w:color w:val="000000"/>
          <w:sz w:val="24"/>
          <w:szCs w:val="24"/>
        </w:rPr>
        <w:t xml:space="preserve">4 Conservation Decisions Lab, Department of Forest and Conservation Sciences, 2424 Main Mall, Vancouver, BC V6T 1Z4, Canada. </w:t>
      </w:r>
    </w:p>
    <w:p w14:paraId="4747B742" w14:textId="77777777" w:rsidR="00FB4C86" w:rsidRPr="00094DF0" w:rsidRDefault="00FB4C86" w:rsidP="00316524">
      <w:pPr>
        <w:spacing w:line="480" w:lineRule="auto"/>
        <w:ind w:left="360" w:hanging="360"/>
        <w:rPr>
          <w:color w:val="000000"/>
          <w:sz w:val="24"/>
          <w:szCs w:val="24"/>
        </w:rPr>
      </w:pPr>
      <w:r w:rsidRPr="00094DF0">
        <w:rPr>
          <w:color w:val="000000"/>
          <w:sz w:val="24"/>
          <w:szCs w:val="24"/>
        </w:rPr>
        <w:t xml:space="preserve">5 Cornell Lab of Ornithology, </w:t>
      </w:r>
      <w:r w:rsidRPr="00094DF0">
        <w:rPr>
          <w:sz w:val="24"/>
          <w:szCs w:val="24"/>
        </w:rPr>
        <w:t>Cornell University</w:t>
      </w:r>
      <w:r w:rsidRPr="00094DF0">
        <w:rPr>
          <w:color w:val="000000"/>
          <w:sz w:val="24"/>
          <w:szCs w:val="24"/>
        </w:rPr>
        <w:t>, Ithaca, NY 14850, USA</w:t>
      </w:r>
    </w:p>
    <w:p w14:paraId="254E4974" w14:textId="77777777" w:rsidR="00FB4C86" w:rsidRPr="00094DF0" w:rsidRDefault="00FB4C86" w:rsidP="00316524">
      <w:pPr>
        <w:spacing w:line="480" w:lineRule="auto"/>
        <w:ind w:left="360" w:hanging="360"/>
        <w:rPr>
          <w:sz w:val="24"/>
          <w:szCs w:val="24"/>
        </w:rPr>
      </w:pPr>
      <w:r w:rsidRPr="00094DF0">
        <w:rPr>
          <w:sz w:val="24"/>
          <w:szCs w:val="24"/>
        </w:rPr>
        <w:t>6 Conservation International, 2100 Crystal Drive #600, Arlington, VA 22202, USA</w:t>
      </w:r>
    </w:p>
    <w:p w14:paraId="47649EE3" w14:textId="77777777" w:rsidR="00FB4C86" w:rsidRPr="00094DF0" w:rsidRDefault="00FB4C86" w:rsidP="00316524">
      <w:pPr>
        <w:spacing w:line="480" w:lineRule="auto"/>
        <w:ind w:left="360" w:hanging="360"/>
        <w:rPr>
          <w:sz w:val="24"/>
          <w:szCs w:val="24"/>
        </w:rPr>
      </w:pPr>
      <w:r w:rsidRPr="00094DF0">
        <w:rPr>
          <w:color w:val="000000"/>
          <w:sz w:val="24"/>
          <w:szCs w:val="24"/>
        </w:rPr>
        <w:t xml:space="preserve">7 </w:t>
      </w:r>
      <w:r w:rsidRPr="00094DF0">
        <w:rPr>
          <w:sz w:val="24"/>
          <w:szCs w:val="24"/>
        </w:rPr>
        <w:t>Institute for Environmental Studies</w:t>
      </w:r>
      <w:r w:rsidRPr="00094DF0">
        <w:rPr>
          <w:color w:val="000000"/>
          <w:sz w:val="24"/>
          <w:szCs w:val="24"/>
        </w:rPr>
        <w:t>, VU University Amsterdam, Amsterdam, The Netherlands</w:t>
      </w:r>
    </w:p>
    <w:p w14:paraId="7A3049B2" w14:textId="77777777" w:rsidR="00FB4C86" w:rsidRPr="00094DF0" w:rsidRDefault="00FB4C86" w:rsidP="00316524">
      <w:pPr>
        <w:spacing w:line="480" w:lineRule="auto"/>
        <w:ind w:left="360" w:hanging="360"/>
        <w:rPr>
          <w:sz w:val="24"/>
          <w:szCs w:val="24"/>
        </w:rPr>
      </w:pPr>
      <w:r w:rsidRPr="00094DF0">
        <w:rPr>
          <w:color w:val="000000"/>
          <w:sz w:val="24"/>
          <w:szCs w:val="24"/>
        </w:rPr>
        <w:t>8 Department of Natural Resources</w:t>
      </w:r>
      <w:r w:rsidRPr="00094DF0">
        <w:rPr>
          <w:sz w:val="24"/>
          <w:szCs w:val="24"/>
        </w:rPr>
        <w:t xml:space="preserve"> and the Environment</w:t>
      </w:r>
      <w:r w:rsidRPr="00094DF0">
        <w:rPr>
          <w:color w:val="000000"/>
          <w:sz w:val="24"/>
          <w:szCs w:val="24"/>
        </w:rPr>
        <w:t>, Cornell University, Ithaca, NY 14853, USA.</w:t>
      </w:r>
    </w:p>
    <w:p w14:paraId="29882CB3" w14:textId="77777777" w:rsidR="00FB4C86" w:rsidRPr="00094DF0" w:rsidRDefault="00FB4C86" w:rsidP="00316524">
      <w:pPr>
        <w:spacing w:line="480" w:lineRule="auto"/>
        <w:ind w:left="360" w:hanging="360"/>
        <w:rPr>
          <w:sz w:val="24"/>
          <w:szCs w:val="24"/>
        </w:rPr>
      </w:pPr>
      <w:r w:rsidRPr="00094DF0">
        <w:rPr>
          <w:color w:val="000000"/>
          <w:sz w:val="24"/>
          <w:szCs w:val="24"/>
        </w:rPr>
        <w:t>9 Wildlife Research Division, Environment and Climate Change Canada, 1125 Colonel By Drive, Ottawa, Ontario, Canada, K1S 5B6</w:t>
      </w:r>
    </w:p>
    <w:p w14:paraId="68278C3E" w14:textId="77777777" w:rsidR="00FB4C86" w:rsidRPr="00094DF0" w:rsidRDefault="00FB4C86" w:rsidP="00316524">
      <w:pPr>
        <w:spacing w:line="480" w:lineRule="auto"/>
        <w:ind w:left="357" w:hanging="357"/>
        <w:rPr>
          <w:sz w:val="24"/>
          <w:szCs w:val="24"/>
        </w:rPr>
      </w:pPr>
      <w:r w:rsidRPr="00094DF0">
        <w:rPr>
          <w:color w:val="000000"/>
          <w:sz w:val="24"/>
          <w:szCs w:val="24"/>
        </w:rPr>
        <w:t xml:space="preserve">10 Centre for Biodiversity and Conservation Science, </w:t>
      </w:r>
      <w:r w:rsidRPr="00094DF0">
        <w:rPr>
          <w:sz w:val="24"/>
          <w:szCs w:val="24"/>
        </w:rPr>
        <w:t>University of Queensland</w:t>
      </w:r>
      <w:r w:rsidRPr="00094DF0">
        <w:rPr>
          <w:color w:val="000000"/>
          <w:sz w:val="24"/>
          <w:szCs w:val="24"/>
        </w:rPr>
        <w:t>, St Lucia, Queensland 4067, Australia</w:t>
      </w:r>
    </w:p>
    <w:p w14:paraId="503C0FB9" w14:textId="16C5EB43" w:rsidR="00FB4C86" w:rsidRPr="00094DF0" w:rsidRDefault="00FB4C86" w:rsidP="00316524">
      <w:pPr>
        <w:spacing w:line="480" w:lineRule="auto"/>
        <w:rPr>
          <w:sz w:val="24"/>
          <w:szCs w:val="24"/>
        </w:rPr>
      </w:pPr>
      <w:r w:rsidRPr="00094DF0">
        <w:rPr>
          <w:sz w:val="24"/>
          <w:szCs w:val="24"/>
        </w:rPr>
        <w:t>*</w:t>
      </w:r>
      <w:r w:rsidRPr="00094DF0">
        <w:rPr>
          <w:b/>
          <w:bCs/>
          <w:sz w:val="24"/>
          <w:szCs w:val="24"/>
        </w:rPr>
        <w:t>Corresponding author</w:t>
      </w:r>
      <w:r w:rsidRPr="00094DF0">
        <w:rPr>
          <w:sz w:val="24"/>
          <w:szCs w:val="24"/>
        </w:rPr>
        <w:t>. Email: richard.schuster@glel.carleton.ca</w:t>
      </w:r>
    </w:p>
    <w:p w14:paraId="63409558" w14:textId="77777777" w:rsidR="00FB4C86" w:rsidRPr="00094DF0" w:rsidRDefault="00FB4C86" w:rsidP="00316524">
      <w:pPr>
        <w:pBdr>
          <w:top w:val="nil"/>
          <w:left w:val="nil"/>
          <w:bottom w:val="nil"/>
          <w:right w:val="nil"/>
          <w:between w:val="nil"/>
        </w:pBdr>
        <w:spacing w:line="480" w:lineRule="auto"/>
        <w:rPr>
          <w:b/>
          <w:color w:val="000000"/>
          <w:sz w:val="24"/>
          <w:szCs w:val="24"/>
        </w:rPr>
      </w:pPr>
    </w:p>
    <w:p w14:paraId="339084FD" w14:textId="77777777" w:rsidR="00FB4C86" w:rsidRPr="00094DF0" w:rsidRDefault="00FB4C86" w:rsidP="00316524">
      <w:pPr>
        <w:pBdr>
          <w:top w:val="nil"/>
          <w:left w:val="nil"/>
          <w:bottom w:val="nil"/>
          <w:right w:val="nil"/>
          <w:between w:val="nil"/>
        </w:pBdr>
        <w:spacing w:line="480" w:lineRule="auto"/>
        <w:rPr>
          <w:b/>
          <w:sz w:val="24"/>
          <w:szCs w:val="24"/>
        </w:rPr>
      </w:pPr>
      <w:r w:rsidRPr="00094DF0">
        <w:rPr>
          <w:b/>
          <w:color w:val="000000"/>
          <w:sz w:val="24"/>
          <w:szCs w:val="24"/>
        </w:rPr>
        <w:t>Keywords:</w:t>
      </w:r>
      <w:r w:rsidRPr="00094DF0">
        <w:rPr>
          <w:bCs/>
          <w:color w:val="000000"/>
          <w:sz w:val="24"/>
          <w:szCs w:val="24"/>
        </w:rPr>
        <w:t xml:space="preserve"> biodiversity, protected areas, optimization, risk, governance, land use, climate change</w:t>
      </w:r>
      <w:r w:rsidRPr="00094DF0">
        <w:rPr>
          <w:b/>
          <w:sz w:val="24"/>
          <w:szCs w:val="24"/>
        </w:rPr>
        <w:t xml:space="preserve"> </w:t>
      </w:r>
    </w:p>
    <w:p w14:paraId="2740802B" w14:textId="77777777" w:rsidR="00FB4C86" w:rsidRPr="00094DF0" w:rsidRDefault="00FB4C86" w:rsidP="00316524">
      <w:pPr>
        <w:pBdr>
          <w:top w:val="nil"/>
          <w:left w:val="nil"/>
          <w:bottom w:val="nil"/>
          <w:right w:val="nil"/>
          <w:between w:val="nil"/>
        </w:pBdr>
        <w:spacing w:line="480" w:lineRule="auto"/>
        <w:rPr>
          <w:b/>
          <w:sz w:val="24"/>
          <w:szCs w:val="24"/>
        </w:rPr>
      </w:pPr>
    </w:p>
    <w:p w14:paraId="45AC416A" w14:textId="4A4A9C07" w:rsidR="00FB4C86" w:rsidRDefault="00FB4C86" w:rsidP="00316524">
      <w:pPr>
        <w:pBdr>
          <w:top w:val="nil"/>
          <w:left w:val="nil"/>
          <w:bottom w:val="nil"/>
          <w:right w:val="nil"/>
          <w:between w:val="nil"/>
        </w:pBdr>
        <w:spacing w:line="480" w:lineRule="auto"/>
        <w:rPr>
          <w:bCs/>
          <w:color w:val="000000"/>
          <w:sz w:val="24"/>
          <w:szCs w:val="24"/>
        </w:rPr>
      </w:pPr>
      <w:r w:rsidRPr="00094DF0">
        <w:rPr>
          <w:b/>
          <w:color w:val="000000"/>
          <w:sz w:val="24"/>
          <w:szCs w:val="24"/>
        </w:rPr>
        <w:t xml:space="preserve">Article Impact Statement: </w:t>
      </w:r>
      <w:r w:rsidRPr="00094DF0">
        <w:rPr>
          <w:bCs/>
          <w:color w:val="000000"/>
          <w:sz w:val="24"/>
          <w:szCs w:val="24"/>
        </w:rPr>
        <w:t>Accounting for governance, land use and climate risks will result in more resilient and effective conservation effort for biodiversity.</w:t>
      </w:r>
    </w:p>
    <w:p w14:paraId="1BDD1019" w14:textId="77777777" w:rsidR="00D62D2A" w:rsidRDefault="00D62D2A" w:rsidP="00316524">
      <w:pPr>
        <w:pBdr>
          <w:top w:val="nil"/>
          <w:left w:val="nil"/>
          <w:bottom w:val="nil"/>
          <w:right w:val="nil"/>
          <w:between w:val="nil"/>
        </w:pBdr>
        <w:spacing w:line="480" w:lineRule="auto"/>
        <w:rPr>
          <w:bCs/>
          <w:color w:val="000000"/>
          <w:sz w:val="24"/>
          <w:szCs w:val="24"/>
        </w:rPr>
      </w:pPr>
    </w:p>
    <w:p w14:paraId="0ABF55F8" w14:textId="3333213C" w:rsidR="00D62D2A" w:rsidRPr="00D62D2A" w:rsidRDefault="00D62D2A" w:rsidP="00D62D2A">
      <w:pPr>
        <w:pBdr>
          <w:top w:val="nil"/>
          <w:left w:val="nil"/>
          <w:bottom w:val="nil"/>
          <w:right w:val="nil"/>
          <w:between w:val="nil"/>
        </w:pBdr>
        <w:rPr>
          <w:bCs/>
          <w:color w:val="000000"/>
          <w:sz w:val="24"/>
          <w:szCs w:val="24"/>
        </w:rPr>
      </w:pPr>
      <w:ins w:id="28" w:author="emain" w:date="2022-12-13T18:37:00Z">
        <w:r w:rsidRPr="00D62D2A">
          <w:rPr>
            <w:sz w:val="24"/>
            <w:szCs w:val="24"/>
            <w:lang w:val="it-IT"/>
          </w:rPr>
          <w:t xml:space="preserve">I read the abstract and tables and figures carefully and spotchecked the rest of the manuscript for factors that should be addressed before copyediting and typesetting. </w:t>
        </w:r>
        <w:r w:rsidRPr="00D62D2A">
          <w:rPr>
            <w:sz w:val="24"/>
            <w:szCs w:val="24"/>
            <w:highlight w:val="yellow"/>
            <w:lang w:val="it-IT"/>
          </w:rPr>
          <w:t>In most cases, only the first or first few instances of a particular point are marked</w:t>
        </w:r>
        <w:r w:rsidRPr="00D62D2A">
          <w:rPr>
            <w:sz w:val="24"/>
            <w:szCs w:val="24"/>
            <w:lang w:val="it-IT"/>
          </w:rPr>
          <w:t>.</w:t>
        </w:r>
      </w:ins>
    </w:p>
    <w:p w14:paraId="2762485B" w14:textId="77777777" w:rsidR="00FB4C86" w:rsidRPr="00094DF0" w:rsidRDefault="00FB4C86" w:rsidP="00316524">
      <w:pPr>
        <w:spacing w:line="480" w:lineRule="auto"/>
        <w:rPr>
          <w:b/>
          <w:sz w:val="24"/>
          <w:szCs w:val="24"/>
        </w:rPr>
      </w:pPr>
      <w:r w:rsidRPr="00094DF0">
        <w:rPr>
          <w:b/>
          <w:sz w:val="24"/>
          <w:szCs w:val="24"/>
        </w:rPr>
        <w:br w:type="page"/>
      </w:r>
    </w:p>
    <w:p w14:paraId="00000002" w14:textId="23AFB93E" w:rsidR="003415FF" w:rsidRPr="00094DF0" w:rsidRDefault="00FE7864" w:rsidP="00316524">
      <w:pPr>
        <w:spacing w:line="480" w:lineRule="auto"/>
        <w:rPr>
          <w:sz w:val="24"/>
          <w:szCs w:val="24"/>
        </w:rPr>
      </w:pPr>
      <w:r w:rsidRPr="00094DF0">
        <w:rPr>
          <w:b/>
          <w:sz w:val="24"/>
          <w:szCs w:val="24"/>
        </w:rPr>
        <w:lastRenderedPageBreak/>
        <w:t>Abstract:</w:t>
      </w:r>
      <w:r w:rsidRPr="00094DF0">
        <w:rPr>
          <w:sz w:val="24"/>
          <w:szCs w:val="24"/>
        </w:rPr>
        <w:t xml:space="preserve">      </w:t>
      </w:r>
    </w:p>
    <w:p w14:paraId="541255FA" w14:textId="0FC59CEB" w:rsidR="00316524" w:rsidRPr="00094DF0" w:rsidDel="00F76ED7" w:rsidRDefault="00316524" w:rsidP="00316524">
      <w:pPr>
        <w:spacing w:line="480" w:lineRule="auto"/>
        <w:rPr>
          <w:ins w:id="29" w:author="emain" w:date="2022-12-13T13:55:00Z"/>
          <w:del w:id="30" w:author="Richard Schuster" w:date="2023-02-18T11:49:00Z"/>
          <w:sz w:val="24"/>
          <w:szCs w:val="24"/>
        </w:rPr>
      </w:pPr>
      <w:ins w:id="31" w:author="emain" w:date="2022-12-13T13:55:00Z">
        <w:del w:id="32" w:author="Richard Schuster" w:date="2023-02-18T11:49:00Z">
          <w:r w:rsidRPr="00094DF0" w:rsidDel="00F76ED7">
            <w:rPr>
              <w:sz w:val="24"/>
              <w:szCs w:val="24"/>
            </w:rPr>
            <w:delText>use an entire page for your abstract to provide a miniversion of the paper</w:delText>
          </w:r>
        </w:del>
      </w:ins>
    </w:p>
    <w:p w14:paraId="00000003" w14:textId="66EA1C7D" w:rsidR="003415FF" w:rsidRPr="00094DF0" w:rsidRDefault="00FE7864" w:rsidP="00316524">
      <w:pPr>
        <w:spacing w:line="480" w:lineRule="auto"/>
        <w:rPr>
          <w:b/>
          <w:sz w:val="24"/>
          <w:szCs w:val="24"/>
        </w:rPr>
      </w:pPr>
      <w:r w:rsidRPr="00094DF0">
        <w:rPr>
          <w:sz w:val="24"/>
          <w:szCs w:val="24"/>
        </w:rPr>
        <w:t>Protected areas are a key instrument for conservation. Despite this, they are vulnerable to risks associated with weak governance, land</w:t>
      </w:r>
      <w:ins w:id="33" w:author="emain" w:date="2022-12-13T13:51:00Z">
        <w:r w:rsidR="00316524" w:rsidRPr="00094DF0">
          <w:rPr>
            <w:sz w:val="24"/>
            <w:szCs w:val="24"/>
          </w:rPr>
          <w:t>-</w:t>
        </w:r>
      </w:ins>
      <w:del w:id="34" w:author="emain" w:date="2022-12-13T13:51:00Z">
        <w:r w:rsidRPr="00094DF0" w:rsidDel="00316524">
          <w:rPr>
            <w:sz w:val="24"/>
            <w:szCs w:val="24"/>
          </w:rPr>
          <w:delText xml:space="preserve"> </w:delText>
        </w:r>
      </w:del>
      <w:r w:rsidRPr="00094DF0">
        <w:rPr>
          <w:sz w:val="24"/>
          <w:szCs w:val="24"/>
        </w:rPr>
        <w:t xml:space="preserve">use intensification, and climate change. </w:t>
      </w:r>
      <w:ins w:id="35" w:author="emain" w:date="2022-12-13T13:51:00Z">
        <w:r w:rsidR="00316524" w:rsidRPr="00094DF0">
          <w:rPr>
            <w:sz w:val="24"/>
            <w:szCs w:val="24"/>
          </w:rPr>
          <w:t xml:space="preserve">We used </w:t>
        </w:r>
      </w:ins>
      <w:del w:id="36" w:author="emain" w:date="2022-12-13T13:51:00Z">
        <w:r w:rsidRPr="00094DF0" w:rsidDel="00316524">
          <w:rPr>
            <w:sz w:val="24"/>
            <w:szCs w:val="24"/>
          </w:rPr>
          <w:delText xml:space="preserve">Using </w:delText>
        </w:r>
      </w:del>
      <w:r w:rsidRPr="00094DF0">
        <w:rPr>
          <w:sz w:val="24"/>
          <w:szCs w:val="24"/>
        </w:rPr>
        <w:t>a novel hierarchical optimization approach</w:t>
      </w:r>
      <w:del w:id="37" w:author="emain" w:date="2022-12-13T13:51:00Z">
        <w:r w:rsidRPr="00094DF0" w:rsidDel="00316524">
          <w:rPr>
            <w:sz w:val="24"/>
            <w:szCs w:val="24"/>
          </w:rPr>
          <w:delText xml:space="preserve">, we </w:delText>
        </w:r>
      </w:del>
      <w:ins w:id="38" w:author="emain" w:date="2022-12-13T13:51:00Z">
        <w:r w:rsidR="00316524" w:rsidRPr="00094DF0">
          <w:rPr>
            <w:sz w:val="24"/>
            <w:szCs w:val="24"/>
          </w:rPr>
          <w:t xml:space="preserve"> to </w:t>
        </w:r>
      </w:ins>
      <w:r w:rsidRPr="00094DF0">
        <w:rPr>
          <w:sz w:val="24"/>
          <w:szCs w:val="24"/>
        </w:rPr>
        <w:t>identif</w:t>
      </w:r>
      <w:ins w:id="39" w:author="emain" w:date="2022-12-13T13:51:00Z">
        <w:r w:rsidR="00316524" w:rsidRPr="00094DF0">
          <w:rPr>
            <w:sz w:val="24"/>
            <w:szCs w:val="24"/>
          </w:rPr>
          <w:t>y</w:t>
        </w:r>
      </w:ins>
      <w:del w:id="40" w:author="emain" w:date="2022-12-13T13:51:00Z">
        <w:r w:rsidRPr="00094DF0" w:rsidDel="00316524">
          <w:rPr>
            <w:sz w:val="24"/>
            <w:szCs w:val="24"/>
          </w:rPr>
          <w:delText>ied</w:delText>
        </w:r>
      </w:del>
      <w:r w:rsidRPr="00094DF0">
        <w:rPr>
          <w:sz w:val="24"/>
          <w:szCs w:val="24"/>
        </w:rPr>
        <w:t xml:space="preserve"> priority areas for expanding the global protected area system </w:t>
      </w:r>
      <w:del w:id="41" w:author="emain" w:date="2022-12-13T13:52:00Z">
        <w:r w:rsidRPr="00094DF0" w:rsidDel="00316524">
          <w:rPr>
            <w:sz w:val="24"/>
            <w:szCs w:val="24"/>
          </w:rPr>
          <w:delText xml:space="preserve">to </w:delText>
        </w:r>
      </w:del>
      <w:ins w:id="42" w:author="emain" w:date="2022-12-13T13:52:00Z">
        <w:r w:rsidR="00316524" w:rsidRPr="00094DF0">
          <w:rPr>
            <w:sz w:val="24"/>
            <w:szCs w:val="24"/>
          </w:rPr>
          <w:t xml:space="preserve">that </w:t>
        </w:r>
      </w:ins>
      <w:r w:rsidRPr="00094DF0">
        <w:rPr>
          <w:sz w:val="24"/>
          <w:szCs w:val="24"/>
        </w:rPr>
        <w:t>explicitly account</w:t>
      </w:r>
      <w:ins w:id="43" w:author="emain" w:date="2022-12-13T13:57:00Z">
        <w:r w:rsidR="00316524" w:rsidRPr="00094DF0">
          <w:rPr>
            <w:sz w:val="24"/>
            <w:szCs w:val="24"/>
          </w:rPr>
          <w:t>ed</w:t>
        </w:r>
      </w:ins>
      <w:r w:rsidRPr="00094DF0">
        <w:rPr>
          <w:sz w:val="24"/>
          <w:szCs w:val="24"/>
        </w:rPr>
        <w:t xml:space="preserve"> for such risks whil</w:t>
      </w:r>
      <w:ins w:id="44" w:author="emain" w:date="2022-12-13T13:52:00Z">
        <w:r w:rsidR="00316524" w:rsidRPr="00094DF0">
          <w:rPr>
            <w:sz w:val="24"/>
            <w:szCs w:val="24"/>
          </w:rPr>
          <w:t>e</w:t>
        </w:r>
      </w:ins>
      <w:del w:id="45" w:author="emain" w:date="2022-12-13T13:52:00Z">
        <w:r w:rsidRPr="00094DF0" w:rsidDel="00316524">
          <w:rPr>
            <w:sz w:val="24"/>
            <w:szCs w:val="24"/>
          </w:rPr>
          <w:delText>st</w:delText>
        </w:r>
      </w:del>
      <w:r w:rsidRPr="00094DF0">
        <w:rPr>
          <w:sz w:val="24"/>
          <w:szCs w:val="24"/>
        </w:rPr>
        <w:t xml:space="preserve"> maximizing protection of all known terrestrial vertebrate species. </w:t>
      </w:r>
      <w:ins w:id="46" w:author="Richard Schuster" w:date="2023-02-18T11:53:00Z">
        <w:r w:rsidR="00867341" w:rsidRPr="00094DF0">
          <w:rPr>
            <w:sz w:val="24"/>
            <w:szCs w:val="24"/>
          </w:rPr>
          <w:t>To incorporate risk categories, we built on the minimum set problem, where the objective is to reach species distribution protection targets while accounting for one constraint</w:t>
        </w:r>
        <w:r w:rsidR="00867341">
          <w:rPr>
            <w:sz w:val="24"/>
            <w:szCs w:val="24"/>
          </w:rPr>
          <w:t>,</w:t>
        </w:r>
        <w:r w:rsidR="00867341" w:rsidRPr="00094DF0">
          <w:rPr>
            <w:sz w:val="24"/>
            <w:szCs w:val="24"/>
          </w:rPr>
          <w:t xml:space="preserve"> such as land cost or area</w:t>
        </w:r>
        <w:r w:rsidR="00867341">
          <w:rPr>
            <w:sz w:val="24"/>
            <w:szCs w:val="24"/>
          </w:rPr>
          <w:t>.</w:t>
        </w:r>
        <w:r w:rsidR="00867341" w:rsidRPr="00867341">
          <w:rPr>
            <w:sz w:val="24"/>
            <w:szCs w:val="24"/>
          </w:rPr>
          <w:t xml:space="preserve"> </w:t>
        </w:r>
        <w:r w:rsidR="00867341" w:rsidRPr="00094DF0">
          <w:rPr>
            <w:sz w:val="24"/>
            <w:szCs w:val="24"/>
          </w:rPr>
          <w:t xml:space="preserve">We expanded this approach to include multiple objectives accounting for risk in the problem formulation by treating each risk layer as a separate objective in the problem formulation </w:t>
        </w:r>
      </w:ins>
      <w:commentRangeStart w:id="47"/>
      <w:ins w:id="48" w:author="emain" w:date="2022-12-13T13:52:00Z">
        <w:r w:rsidR="00316524" w:rsidRPr="00094DF0">
          <w:rPr>
            <w:sz w:val="24"/>
            <w:szCs w:val="24"/>
          </w:rPr>
          <w:t>xxx</w:t>
        </w:r>
        <w:commentRangeEnd w:id="47"/>
        <w:r w:rsidR="00316524" w:rsidRPr="00094DF0">
          <w:rPr>
            <w:rStyle w:val="CommentReference"/>
          </w:rPr>
          <w:commentReference w:id="47"/>
        </w:r>
        <w:r w:rsidR="00316524" w:rsidRPr="00094DF0">
          <w:rPr>
            <w:sz w:val="24"/>
            <w:szCs w:val="24"/>
          </w:rPr>
          <w:t xml:space="preserve"> </w:t>
        </w:r>
      </w:ins>
      <w:del w:id="49" w:author="emain" w:date="2022-12-13T13:53:00Z">
        <w:r w:rsidRPr="00094DF0" w:rsidDel="00316524">
          <w:rPr>
            <w:sz w:val="24"/>
            <w:szCs w:val="24"/>
          </w:rPr>
          <w:delText>We illustrate how r</w:delText>
        </w:r>
      </w:del>
      <w:ins w:id="50" w:author="emain" w:date="2022-12-13T13:53:00Z">
        <w:r w:rsidR="00316524" w:rsidRPr="00094DF0">
          <w:rPr>
            <w:sz w:val="24"/>
            <w:szCs w:val="24"/>
          </w:rPr>
          <w:t>R</w:t>
        </w:r>
      </w:ins>
      <w:r w:rsidRPr="00094DF0">
        <w:rPr>
          <w:sz w:val="24"/>
          <w:szCs w:val="24"/>
        </w:rPr>
        <w:t>educing exposure to these risks require</w:t>
      </w:r>
      <w:commentRangeStart w:id="51"/>
      <w:ins w:id="52" w:author="emain" w:date="2022-12-13T13:53:00Z">
        <w:r w:rsidR="00316524" w:rsidRPr="00094DF0">
          <w:rPr>
            <w:sz w:val="24"/>
            <w:szCs w:val="24"/>
          </w:rPr>
          <w:t>d</w:t>
        </w:r>
        <w:commentRangeEnd w:id="51"/>
        <w:r w:rsidR="00316524" w:rsidRPr="00094DF0">
          <w:rPr>
            <w:rStyle w:val="CommentReference"/>
          </w:rPr>
          <w:commentReference w:id="51"/>
        </w:r>
        <w:r w:rsidR="00316524" w:rsidRPr="00094DF0">
          <w:rPr>
            <w:sz w:val="24"/>
            <w:szCs w:val="24"/>
          </w:rPr>
          <w:t xml:space="preserve"> </w:t>
        </w:r>
      </w:ins>
      <w:del w:id="53" w:author="emain" w:date="2022-12-13T13:53:00Z">
        <w:r w:rsidRPr="00094DF0" w:rsidDel="00316524">
          <w:rPr>
            <w:sz w:val="24"/>
            <w:szCs w:val="24"/>
          </w:rPr>
          <w:delText>s</w:delText>
        </w:r>
      </w:del>
      <w:r w:rsidRPr="00094DF0">
        <w:rPr>
          <w:sz w:val="24"/>
          <w:szCs w:val="24"/>
        </w:rPr>
        <w:t xml:space="preserve"> expanding the area of the global protected area system by 1.6% while still meeting conservation targets. Incorporating risks from weak governance drove the </w:t>
      </w:r>
      <w:commentRangeStart w:id="54"/>
      <w:commentRangeStart w:id="55"/>
      <w:r w:rsidRPr="00094DF0">
        <w:rPr>
          <w:sz w:val="24"/>
          <w:szCs w:val="24"/>
        </w:rPr>
        <w:t>greatest</w:t>
      </w:r>
      <w:commentRangeEnd w:id="54"/>
      <w:r w:rsidR="00316524" w:rsidRPr="00094DF0">
        <w:rPr>
          <w:rStyle w:val="CommentReference"/>
        </w:rPr>
        <w:commentReference w:id="54"/>
      </w:r>
      <w:commentRangeEnd w:id="55"/>
      <w:r w:rsidR="00BE3790">
        <w:rPr>
          <w:rStyle w:val="CommentReference"/>
        </w:rPr>
        <w:commentReference w:id="55"/>
      </w:r>
      <w:r w:rsidRPr="00094DF0">
        <w:rPr>
          <w:sz w:val="24"/>
          <w:szCs w:val="24"/>
        </w:rPr>
        <w:t xml:space="preserve"> changes in spatial priorities for protection, </w:t>
      </w:r>
      <w:del w:id="56" w:author="emain" w:date="2022-12-13T13:56:00Z">
        <w:r w:rsidRPr="00094DF0" w:rsidDel="00316524">
          <w:rPr>
            <w:sz w:val="24"/>
            <w:szCs w:val="24"/>
          </w:rPr>
          <w:delText xml:space="preserve">while </w:delText>
        </w:r>
      </w:del>
      <w:ins w:id="57" w:author="emain" w:date="2022-12-13T13:56:00Z">
        <w:r w:rsidR="00316524" w:rsidRPr="00094DF0">
          <w:rPr>
            <w:sz w:val="24"/>
            <w:szCs w:val="24"/>
          </w:rPr>
          <w:t xml:space="preserve">and </w:t>
        </w:r>
      </w:ins>
      <w:r w:rsidRPr="00094DF0">
        <w:rPr>
          <w:sz w:val="24"/>
          <w:szCs w:val="24"/>
        </w:rPr>
        <w:t>incorporating risks from climate change required the l</w:t>
      </w:r>
      <w:commentRangeStart w:id="58"/>
      <w:r w:rsidRPr="00094DF0">
        <w:rPr>
          <w:sz w:val="24"/>
          <w:szCs w:val="24"/>
        </w:rPr>
        <w:t>arges</w:t>
      </w:r>
      <w:commentRangeEnd w:id="58"/>
      <w:r w:rsidR="00316524" w:rsidRPr="00094DF0">
        <w:rPr>
          <w:rStyle w:val="CommentReference"/>
        </w:rPr>
        <w:commentReference w:id="58"/>
      </w:r>
      <w:r w:rsidRPr="00094DF0">
        <w:rPr>
          <w:sz w:val="24"/>
          <w:szCs w:val="24"/>
        </w:rPr>
        <w:t xml:space="preserve">t increase </w:t>
      </w:r>
      <w:ins w:id="59" w:author="Richard Schuster" w:date="2023-02-18T11:54:00Z">
        <w:r w:rsidR="00C630FE">
          <w:rPr>
            <w:sz w:val="24"/>
            <w:szCs w:val="24"/>
          </w:rPr>
          <w:t xml:space="preserve">(2.52%) </w:t>
        </w:r>
      </w:ins>
      <w:r w:rsidRPr="00094DF0">
        <w:rPr>
          <w:sz w:val="24"/>
          <w:szCs w:val="24"/>
        </w:rPr>
        <w:t xml:space="preserve">in global protected area. Conserving wide-ranging species required countries with relatively strong governance to protect more land when </w:t>
      </w:r>
      <w:ins w:id="60" w:author="emain" w:date="2022-12-13T13:56:00Z">
        <w:r w:rsidR="00316524" w:rsidRPr="00094DF0">
          <w:rPr>
            <w:sz w:val="24"/>
            <w:szCs w:val="24"/>
          </w:rPr>
          <w:t xml:space="preserve">they </w:t>
        </w:r>
      </w:ins>
      <w:r w:rsidRPr="00094DF0">
        <w:rPr>
          <w:sz w:val="24"/>
          <w:szCs w:val="24"/>
        </w:rPr>
        <w:t>border</w:t>
      </w:r>
      <w:ins w:id="61" w:author="emain" w:date="2022-12-13T13:56:00Z">
        <w:r w:rsidR="00316524" w:rsidRPr="00094DF0">
          <w:rPr>
            <w:sz w:val="24"/>
            <w:szCs w:val="24"/>
          </w:rPr>
          <w:t>ed</w:t>
        </w:r>
      </w:ins>
      <w:del w:id="62" w:author="emain" w:date="2022-12-13T13:56:00Z">
        <w:r w:rsidRPr="00094DF0" w:rsidDel="00316524">
          <w:rPr>
            <w:sz w:val="24"/>
            <w:szCs w:val="24"/>
          </w:rPr>
          <w:delText>ing</w:delText>
        </w:r>
      </w:del>
      <w:r w:rsidRPr="00094DF0">
        <w:rPr>
          <w:sz w:val="24"/>
          <w:szCs w:val="24"/>
        </w:rPr>
        <w:t xml:space="preserve"> nations with comparatively weak governance. Our results underscore the need for cross-jurisdictional coordination and </w:t>
      </w:r>
      <w:commentRangeStart w:id="63"/>
      <w:commentRangeStart w:id="64"/>
      <w:r w:rsidRPr="00094DF0">
        <w:rPr>
          <w:sz w:val="24"/>
          <w:szCs w:val="24"/>
        </w:rPr>
        <w:t xml:space="preserve">demonstrate how risk can be efficiently incorporated </w:t>
      </w:r>
      <w:commentRangeEnd w:id="63"/>
      <w:r w:rsidR="00316524" w:rsidRPr="00094DF0">
        <w:rPr>
          <w:rStyle w:val="CommentReference"/>
        </w:rPr>
        <w:commentReference w:id="63"/>
      </w:r>
      <w:commentRangeEnd w:id="64"/>
      <w:r w:rsidR="006F11AF">
        <w:rPr>
          <w:rStyle w:val="CommentReference"/>
        </w:rPr>
        <w:commentReference w:id="64"/>
      </w:r>
      <w:r w:rsidRPr="00094DF0">
        <w:rPr>
          <w:sz w:val="24"/>
          <w:szCs w:val="24"/>
        </w:rPr>
        <w:t xml:space="preserve">into conservation planning. </w:t>
      </w:r>
      <w:r w:rsidRPr="00094DF0">
        <w:rPr>
          <w:sz w:val="24"/>
          <w:szCs w:val="24"/>
        </w:rPr>
        <w:br w:type="page"/>
      </w:r>
    </w:p>
    <w:p w14:paraId="00000004" w14:textId="77777777" w:rsidR="003415FF" w:rsidRPr="00094DF0" w:rsidRDefault="00FE7864" w:rsidP="00316524">
      <w:pPr>
        <w:spacing w:line="480" w:lineRule="auto"/>
        <w:rPr>
          <w:b/>
          <w:sz w:val="24"/>
          <w:szCs w:val="24"/>
        </w:rPr>
      </w:pPr>
      <w:r w:rsidRPr="00094DF0">
        <w:rPr>
          <w:b/>
          <w:sz w:val="24"/>
          <w:szCs w:val="24"/>
        </w:rPr>
        <w:lastRenderedPageBreak/>
        <w:t>Introduction</w:t>
      </w:r>
    </w:p>
    <w:p w14:paraId="00000005" w14:textId="45F7A79F" w:rsidR="003415FF" w:rsidRPr="00094DF0" w:rsidRDefault="00FE7864" w:rsidP="00316524">
      <w:pPr>
        <w:spacing w:line="480" w:lineRule="auto"/>
        <w:ind w:firstLine="720"/>
        <w:rPr>
          <w:color w:val="000000"/>
          <w:sz w:val="24"/>
          <w:szCs w:val="24"/>
        </w:rPr>
      </w:pPr>
      <w:r w:rsidRPr="00094DF0">
        <w:rPr>
          <w:sz w:val="24"/>
          <w:szCs w:val="24"/>
        </w:rPr>
        <w:t>P</w:t>
      </w:r>
      <w:r w:rsidRPr="00094DF0">
        <w:rPr>
          <w:color w:val="000000"/>
          <w:sz w:val="24"/>
          <w:szCs w:val="24"/>
        </w:rPr>
        <w:t>rotecting land is one of the best strategies to stem the biodiversity crisis</w:t>
      </w:r>
      <w:r w:rsidR="00605948" w:rsidRPr="00094DF0">
        <w:rPr>
          <w:color w:val="000000"/>
          <w:sz w:val="24"/>
          <w:szCs w:val="24"/>
        </w:rPr>
        <w:t xml:space="preserve"> </w:t>
      </w:r>
      <w:r w:rsidR="003333CD" w:rsidRPr="00094DF0">
        <w:rPr>
          <w:sz w:val="24"/>
          <w:szCs w:val="24"/>
        </w:rPr>
        <w:t>(Watson et al. 2014)</w:t>
      </w:r>
      <w:r w:rsidRPr="00094DF0">
        <w:rPr>
          <w:color w:val="000000"/>
          <w:sz w:val="24"/>
          <w:szCs w:val="24"/>
        </w:rPr>
        <w:t xml:space="preserve"> and a cornerstone of international agreements to safeguard biodiversity</w:t>
      </w:r>
      <w:r w:rsidR="00811FF5" w:rsidRPr="00094DF0">
        <w:rPr>
          <w:color w:val="000000"/>
          <w:sz w:val="24"/>
          <w:szCs w:val="24"/>
        </w:rPr>
        <w:t xml:space="preserve"> </w:t>
      </w:r>
      <w:r w:rsidR="00F23EBA" w:rsidRPr="00094DF0">
        <w:rPr>
          <w:sz w:val="24"/>
          <w:szCs w:val="24"/>
        </w:rPr>
        <w:t>(CBD 2010, 2020)</w:t>
      </w:r>
      <w:r w:rsidRPr="00094DF0">
        <w:rPr>
          <w:i/>
          <w:sz w:val="24"/>
          <w:szCs w:val="24"/>
        </w:rPr>
        <w:t>.</w:t>
      </w:r>
      <w:r w:rsidRPr="00094DF0">
        <w:rPr>
          <w:sz w:val="24"/>
          <w:szCs w:val="24"/>
        </w:rPr>
        <w:t xml:space="preserve">  The effectiveness of a global network of protected areas depends upon the identification of areas that will both meet the needs of species and provide the greatest return on conservation investments.  Yet most spatial planning efforts base decisions heavily upon the estimated ecological value of land</w:t>
      </w:r>
      <w:r w:rsidR="00811FF5" w:rsidRPr="00094DF0">
        <w:rPr>
          <w:sz w:val="24"/>
          <w:szCs w:val="24"/>
        </w:rPr>
        <w:t xml:space="preserve"> </w:t>
      </w:r>
      <w:r w:rsidR="00F23EBA" w:rsidRPr="00094DF0">
        <w:rPr>
          <w:sz w:val="24"/>
          <w:szCs w:val="24"/>
        </w:rPr>
        <w:t>(Brooks et al. 2006; CBD 2010, 2020; Venter et al. 2014)</w:t>
      </w:r>
      <w:r w:rsidRPr="00094DF0">
        <w:rPr>
          <w:sz w:val="24"/>
          <w:szCs w:val="24"/>
        </w:rPr>
        <w:t xml:space="preserve"> and carry the tacit, but often incorrect, assumption that protection will be enforced, effective, and permanent.  However, there is strong evidence that protected areas are subject to risks associated with weak governance (e.g., political instability and corruption</w:t>
      </w:r>
      <w:ins w:id="65" w:author="emain" w:date="2022-12-13T15:47:00Z">
        <w:r w:rsidR="00094DF0" w:rsidRPr="00094DF0">
          <w:rPr>
            <w:sz w:val="24"/>
            <w:szCs w:val="24"/>
          </w:rPr>
          <w:t>)</w:t>
        </w:r>
      </w:ins>
      <w:del w:id="66" w:author="emain" w:date="2022-12-13T15:47:00Z">
        <w:r w:rsidRPr="00094DF0" w:rsidDel="00094DF0">
          <w:rPr>
            <w:sz w:val="24"/>
            <w:szCs w:val="24"/>
          </w:rPr>
          <w:delText>;</w:delText>
        </w:r>
      </w:del>
      <w:r w:rsidRPr="00094DF0">
        <w:rPr>
          <w:sz w:val="24"/>
          <w:szCs w:val="24"/>
        </w:rPr>
        <w:t xml:space="preserve"> </w:t>
      </w:r>
      <w:ins w:id="67" w:author="emain" w:date="2022-12-13T15:47:00Z">
        <w:r w:rsidR="00094DF0" w:rsidRPr="00094DF0">
          <w:rPr>
            <w:sz w:val="24"/>
            <w:szCs w:val="24"/>
          </w:rPr>
          <w:t>(</w:t>
        </w:r>
      </w:ins>
      <w:r w:rsidR="00D6084E" w:rsidRPr="00094DF0">
        <w:rPr>
          <w:sz w:val="24"/>
          <w:szCs w:val="24"/>
        </w:rPr>
        <w:t>Schulze et al. 2018)</w:t>
      </w:r>
      <w:r w:rsidRPr="00094DF0">
        <w:rPr>
          <w:sz w:val="24"/>
          <w:szCs w:val="24"/>
        </w:rPr>
        <w:t xml:space="preserve">, </w:t>
      </w:r>
      <w:r w:rsidRPr="00094DF0">
        <w:rPr>
          <w:color w:val="000000"/>
          <w:sz w:val="24"/>
          <w:szCs w:val="24"/>
        </w:rPr>
        <w:t>land use intensification (e.g., deforestation and degazetting of parks</w:t>
      </w:r>
      <w:ins w:id="68" w:author="emain" w:date="2022-12-13T15:48:00Z">
        <w:r w:rsidR="00094DF0" w:rsidRPr="00094DF0">
          <w:rPr>
            <w:color w:val="000000"/>
            <w:sz w:val="24"/>
            <w:szCs w:val="24"/>
          </w:rPr>
          <w:t>)</w:t>
        </w:r>
      </w:ins>
      <w:del w:id="69" w:author="emain" w:date="2022-12-13T15:48:00Z">
        <w:r w:rsidRPr="00094DF0" w:rsidDel="00094DF0">
          <w:rPr>
            <w:color w:val="000000"/>
            <w:sz w:val="24"/>
            <w:szCs w:val="24"/>
          </w:rPr>
          <w:delText>;</w:delText>
        </w:r>
      </w:del>
      <w:r w:rsidRPr="00094DF0">
        <w:rPr>
          <w:color w:val="000000"/>
          <w:sz w:val="24"/>
          <w:szCs w:val="24"/>
        </w:rPr>
        <w:t xml:space="preserve"> </w:t>
      </w:r>
      <w:ins w:id="70" w:author="emain" w:date="2022-12-13T15:48:00Z">
        <w:r w:rsidR="00094DF0" w:rsidRPr="00094DF0">
          <w:rPr>
            <w:color w:val="000000"/>
            <w:sz w:val="24"/>
            <w:szCs w:val="24"/>
          </w:rPr>
          <w:t>(</w:t>
        </w:r>
      </w:ins>
      <w:r w:rsidR="00D6084E" w:rsidRPr="00094DF0">
        <w:rPr>
          <w:sz w:val="24"/>
          <w:szCs w:val="24"/>
        </w:rPr>
        <w:t>Tesfaw et al. 2018)</w:t>
      </w:r>
      <w:r w:rsidRPr="00094DF0">
        <w:rPr>
          <w:color w:val="000000"/>
          <w:sz w:val="24"/>
          <w:szCs w:val="24"/>
        </w:rPr>
        <w:t xml:space="preserve">, and </w:t>
      </w:r>
      <w:r w:rsidRPr="00094DF0">
        <w:rPr>
          <w:sz w:val="24"/>
          <w:szCs w:val="24"/>
        </w:rPr>
        <w:t>c</w:t>
      </w:r>
      <w:r w:rsidRPr="00094DF0">
        <w:rPr>
          <w:color w:val="000000"/>
          <w:sz w:val="24"/>
          <w:szCs w:val="24"/>
        </w:rPr>
        <w:t>limate change (e.g., extreme weather events</w:t>
      </w:r>
      <w:ins w:id="71" w:author="emain" w:date="2022-12-13T15:48:00Z">
        <w:r w:rsidR="00094DF0" w:rsidRPr="00094DF0">
          <w:rPr>
            <w:color w:val="000000"/>
            <w:sz w:val="24"/>
            <w:szCs w:val="24"/>
          </w:rPr>
          <w:t>)</w:t>
        </w:r>
      </w:ins>
      <w:del w:id="72" w:author="emain" w:date="2022-12-13T15:48:00Z">
        <w:r w:rsidRPr="00094DF0" w:rsidDel="00094DF0">
          <w:rPr>
            <w:color w:val="000000"/>
            <w:sz w:val="24"/>
            <w:szCs w:val="24"/>
          </w:rPr>
          <w:delText>;</w:delText>
        </w:r>
      </w:del>
      <w:r w:rsidRPr="00094DF0">
        <w:rPr>
          <w:sz w:val="24"/>
          <w:szCs w:val="24"/>
        </w:rPr>
        <w:t xml:space="preserve"> </w:t>
      </w:r>
      <w:ins w:id="73" w:author="emain" w:date="2022-12-13T15:48:00Z">
        <w:r w:rsidR="00094DF0" w:rsidRPr="00094DF0">
          <w:rPr>
            <w:sz w:val="24"/>
            <w:szCs w:val="24"/>
          </w:rPr>
          <w:t>(</w:t>
        </w:r>
      </w:ins>
      <w:r w:rsidR="001B179D" w:rsidRPr="00094DF0">
        <w:rPr>
          <w:sz w:val="24"/>
          <w:szCs w:val="24"/>
        </w:rPr>
        <w:t>Maxwell et al. 2019)</w:t>
      </w:r>
      <w:r w:rsidRPr="00094DF0">
        <w:rPr>
          <w:sz w:val="24"/>
          <w:szCs w:val="24"/>
        </w:rPr>
        <w:t>. There is also evidence that patterns in protected area vulnerability vary spatially, with some regions and jurisdictions being more vulnerable to protected area degazettement or degradation than others</w:t>
      </w:r>
      <w:r w:rsidR="00291BE5" w:rsidRPr="00094DF0">
        <w:rPr>
          <w:sz w:val="24"/>
          <w:szCs w:val="24"/>
        </w:rPr>
        <w:t xml:space="preserve"> </w:t>
      </w:r>
      <w:r w:rsidR="003333CD" w:rsidRPr="00094DF0">
        <w:rPr>
          <w:sz w:val="24"/>
          <w:szCs w:val="24"/>
          <w:lang w:val="en-CA"/>
        </w:rPr>
        <w:t>(Mascia &amp; Pailler 2011; Leberger et al. 2020)</w:t>
      </w:r>
      <w:r w:rsidRPr="00094DF0">
        <w:rPr>
          <w:sz w:val="24"/>
          <w:szCs w:val="24"/>
          <w:lang w:val="en-CA"/>
        </w:rPr>
        <w:t xml:space="preserve">. </w:t>
      </w:r>
      <w:r w:rsidRPr="00094DF0">
        <w:rPr>
          <w:sz w:val="24"/>
          <w:szCs w:val="24"/>
        </w:rPr>
        <w:t xml:space="preserve">Few conservation plans have explicitly considered </w:t>
      </w:r>
      <w:r w:rsidRPr="00094DF0">
        <w:rPr>
          <w:color w:val="000000"/>
          <w:sz w:val="24"/>
          <w:szCs w:val="24"/>
        </w:rPr>
        <w:t>these risks</w:t>
      </w:r>
      <w:r w:rsidRPr="00094DF0">
        <w:rPr>
          <w:sz w:val="24"/>
          <w:szCs w:val="24"/>
        </w:rPr>
        <w:t xml:space="preserve"> </w:t>
      </w:r>
      <w:r w:rsidR="003333CD" w:rsidRPr="00094DF0">
        <w:rPr>
          <w:sz w:val="24"/>
          <w:szCs w:val="24"/>
        </w:rPr>
        <w:t>(McBride et al. 2007; Alagador et al. 2014)</w:t>
      </w:r>
      <w:r w:rsidRPr="00094DF0">
        <w:rPr>
          <w:color w:val="000000"/>
          <w:sz w:val="24"/>
          <w:szCs w:val="24"/>
        </w:rPr>
        <w:t xml:space="preserve">.  </w:t>
      </w:r>
      <w:del w:id="74" w:author="emain" w:date="2022-12-13T15:49:00Z">
        <w:r w:rsidRPr="00094DF0" w:rsidDel="00094DF0">
          <w:rPr>
            <w:color w:val="000000"/>
            <w:sz w:val="24"/>
            <w:szCs w:val="24"/>
          </w:rPr>
          <w:delText>Here w</w:delText>
        </w:r>
      </w:del>
      <w:ins w:id="75" w:author="emain" w:date="2022-12-13T15:49:00Z">
        <w:r w:rsidR="00094DF0">
          <w:rPr>
            <w:color w:val="000000"/>
            <w:sz w:val="24"/>
            <w:szCs w:val="24"/>
          </w:rPr>
          <w:t>W</w:t>
        </w:r>
      </w:ins>
      <w:r w:rsidRPr="00094DF0">
        <w:rPr>
          <w:color w:val="000000"/>
          <w:sz w:val="24"/>
          <w:szCs w:val="24"/>
        </w:rPr>
        <w:t xml:space="preserve">e </w:t>
      </w:r>
      <w:commentRangeStart w:id="76"/>
      <w:del w:id="77" w:author="emain" w:date="2022-12-13T15:49:00Z">
        <w:r w:rsidRPr="00094DF0" w:rsidDel="00094DF0">
          <w:rPr>
            <w:color w:val="000000"/>
            <w:sz w:val="24"/>
            <w:szCs w:val="24"/>
          </w:rPr>
          <w:delText xml:space="preserve">demonstrate </w:delText>
        </w:r>
      </w:del>
      <w:commentRangeEnd w:id="76"/>
      <w:r w:rsidR="00094DF0">
        <w:rPr>
          <w:rStyle w:val="CommentReference"/>
        </w:rPr>
        <w:commentReference w:id="76"/>
      </w:r>
      <w:ins w:id="78" w:author="emain" w:date="2022-12-13T15:49:00Z">
        <w:r w:rsidR="00094DF0">
          <w:rPr>
            <w:color w:val="000000"/>
            <w:sz w:val="24"/>
            <w:szCs w:val="24"/>
          </w:rPr>
          <w:t xml:space="preserve">examined </w:t>
        </w:r>
      </w:ins>
      <w:r w:rsidRPr="00094DF0">
        <w:rPr>
          <w:color w:val="000000"/>
          <w:sz w:val="24"/>
          <w:szCs w:val="24"/>
        </w:rPr>
        <w:t xml:space="preserve">how </w:t>
      </w:r>
      <w:commentRangeStart w:id="79"/>
      <w:del w:id="80" w:author="emain" w:date="2022-12-13T15:50:00Z">
        <w:r w:rsidRPr="00094DF0" w:rsidDel="00094DF0">
          <w:rPr>
            <w:color w:val="000000"/>
            <w:sz w:val="24"/>
            <w:szCs w:val="24"/>
          </w:rPr>
          <w:delText xml:space="preserve">we </w:delText>
        </w:r>
      </w:del>
      <w:commentRangeEnd w:id="79"/>
      <w:r w:rsidR="00094DF0">
        <w:rPr>
          <w:rStyle w:val="CommentReference"/>
        </w:rPr>
        <w:commentReference w:id="79"/>
      </w:r>
      <w:del w:id="81" w:author="emain" w:date="2022-12-13T15:50:00Z">
        <w:r w:rsidRPr="00094DF0" w:rsidDel="00094DF0">
          <w:rPr>
            <w:color w:val="000000"/>
            <w:sz w:val="24"/>
            <w:szCs w:val="24"/>
          </w:rPr>
          <w:delText xml:space="preserve">can expand </w:delText>
        </w:r>
      </w:del>
      <w:r w:rsidRPr="00094DF0">
        <w:rPr>
          <w:color w:val="000000"/>
          <w:sz w:val="24"/>
          <w:szCs w:val="24"/>
        </w:rPr>
        <w:t xml:space="preserve">the planning lens </w:t>
      </w:r>
      <w:ins w:id="82" w:author="emain" w:date="2022-12-13T15:50:00Z">
        <w:r w:rsidR="00094DF0">
          <w:rPr>
            <w:color w:val="000000"/>
            <w:sz w:val="24"/>
            <w:szCs w:val="24"/>
          </w:rPr>
          <w:t xml:space="preserve">can be expanded </w:t>
        </w:r>
      </w:ins>
      <w:r w:rsidRPr="00094DF0">
        <w:rPr>
          <w:color w:val="000000"/>
          <w:sz w:val="24"/>
          <w:szCs w:val="24"/>
        </w:rPr>
        <w:t>to include risks as well as ecological value</w:t>
      </w:r>
      <w:del w:id="83" w:author="emain" w:date="2022-12-13T15:50:00Z">
        <w:r w:rsidRPr="00094DF0" w:rsidDel="00094DF0">
          <w:rPr>
            <w:color w:val="000000"/>
            <w:sz w:val="24"/>
            <w:szCs w:val="24"/>
          </w:rPr>
          <w:delText>,</w:delText>
        </w:r>
      </w:del>
      <w:r w:rsidRPr="00094DF0">
        <w:rPr>
          <w:color w:val="000000"/>
          <w:sz w:val="24"/>
          <w:szCs w:val="24"/>
        </w:rPr>
        <w:t xml:space="preserve"> with the goal of improving the resilience and performance of protected areas.</w:t>
      </w:r>
    </w:p>
    <w:p w14:paraId="00000006" w14:textId="577248E4" w:rsidR="003415FF" w:rsidRPr="00094DF0" w:rsidRDefault="00FE7864" w:rsidP="00316524">
      <w:pPr>
        <w:spacing w:line="480" w:lineRule="auto"/>
        <w:ind w:firstLine="720"/>
        <w:rPr>
          <w:sz w:val="24"/>
          <w:szCs w:val="24"/>
        </w:rPr>
      </w:pPr>
      <w:r w:rsidRPr="00094DF0">
        <w:rPr>
          <w:sz w:val="24"/>
          <w:szCs w:val="24"/>
        </w:rPr>
        <w:t xml:space="preserve">We considered the following </w:t>
      </w:r>
      <w:del w:id="84" w:author="emain" w:date="2022-12-13T15:53:00Z">
        <w:r w:rsidRPr="00094DF0" w:rsidDel="00094DF0">
          <w:rPr>
            <w:sz w:val="24"/>
            <w:szCs w:val="24"/>
          </w:rPr>
          <w:delText xml:space="preserve">three </w:delText>
        </w:r>
      </w:del>
      <w:ins w:id="85" w:author="emain" w:date="2022-12-13T15:53:00Z">
        <w:r w:rsidR="00094DF0">
          <w:rPr>
            <w:sz w:val="24"/>
            <w:szCs w:val="24"/>
          </w:rPr>
          <w:t xml:space="preserve">3 </w:t>
        </w:r>
        <w:del w:id="86" w:author="Richard Schuster" w:date="2023-02-19T05:40:00Z">
          <w:r w:rsidR="00094DF0" w:rsidDel="00E202D7">
            <w:rPr>
              <w:sz w:val="24"/>
              <w:szCs w:val="24"/>
            </w:rPr>
            <w:delText xml:space="preserve">(copyeditor will change numbers to style during copyediting) </w:delText>
          </w:r>
          <w:r w:rsidR="00094DF0" w:rsidRPr="00094DF0" w:rsidDel="00E202D7">
            <w:rPr>
              <w:sz w:val="24"/>
              <w:szCs w:val="24"/>
            </w:rPr>
            <w:delText xml:space="preserve"> </w:delText>
          </w:r>
        </w:del>
      </w:ins>
      <w:r w:rsidRPr="00094DF0">
        <w:rPr>
          <w:sz w:val="24"/>
          <w:szCs w:val="24"/>
        </w:rPr>
        <w:t xml:space="preserve">broad categories of </w:t>
      </w:r>
      <w:commentRangeStart w:id="87"/>
      <w:r w:rsidRPr="00094DF0">
        <w:rPr>
          <w:sz w:val="24"/>
          <w:szCs w:val="24"/>
        </w:rPr>
        <w:t>risk</w:t>
      </w:r>
      <w:commentRangeEnd w:id="87"/>
      <w:r w:rsidR="00094DF0">
        <w:rPr>
          <w:rStyle w:val="CommentReference"/>
        </w:rPr>
        <w:commentReference w:id="87"/>
      </w:r>
      <w:r w:rsidRPr="00094DF0">
        <w:rPr>
          <w:sz w:val="24"/>
          <w:szCs w:val="24"/>
        </w:rPr>
        <w:t xml:space="preserve">, which we defined as factors likely to diminish the long-term effectiveness of protected areas: </w:t>
      </w:r>
      <w:del w:id="88" w:author="emain" w:date="2022-12-13T15:50:00Z">
        <w:r w:rsidRPr="00094DF0" w:rsidDel="00094DF0">
          <w:rPr>
            <w:sz w:val="24"/>
            <w:szCs w:val="24"/>
          </w:rPr>
          <w:delText xml:space="preserve">(i) </w:delText>
        </w:r>
      </w:del>
      <w:r w:rsidRPr="00094DF0">
        <w:rPr>
          <w:sz w:val="24"/>
          <w:szCs w:val="24"/>
        </w:rPr>
        <w:t xml:space="preserve">governance, </w:t>
      </w:r>
      <w:commentRangeStart w:id="89"/>
      <w:del w:id="90" w:author="emain" w:date="2022-12-13T15:51:00Z">
        <w:r w:rsidRPr="00094DF0" w:rsidDel="00094DF0">
          <w:rPr>
            <w:sz w:val="24"/>
            <w:szCs w:val="24"/>
          </w:rPr>
          <w:delText xml:space="preserve">(ii) </w:delText>
        </w:r>
      </w:del>
      <w:commentRangeEnd w:id="89"/>
      <w:r w:rsidR="00094DF0">
        <w:rPr>
          <w:rStyle w:val="CommentReference"/>
        </w:rPr>
        <w:commentReference w:id="89"/>
      </w:r>
      <w:r w:rsidRPr="00094DF0">
        <w:rPr>
          <w:sz w:val="24"/>
          <w:szCs w:val="24"/>
        </w:rPr>
        <w:t xml:space="preserve">land use, and </w:t>
      </w:r>
      <w:del w:id="91" w:author="emain" w:date="2022-12-13T15:51:00Z">
        <w:r w:rsidRPr="00094DF0" w:rsidDel="00094DF0">
          <w:rPr>
            <w:sz w:val="24"/>
            <w:szCs w:val="24"/>
          </w:rPr>
          <w:delText xml:space="preserve">(iii) </w:delText>
        </w:r>
      </w:del>
      <w:r w:rsidRPr="00094DF0">
        <w:rPr>
          <w:sz w:val="24"/>
          <w:szCs w:val="24"/>
        </w:rPr>
        <w:t>climate. We then generated plans for establishing protected areas (</w:t>
      </w:r>
      <w:del w:id="92" w:author="emain" w:date="2022-12-13T15:52:00Z">
        <w:r w:rsidRPr="00094DF0" w:rsidDel="00094DF0">
          <w:rPr>
            <w:sz w:val="24"/>
            <w:szCs w:val="24"/>
          </w:rPr>
          <w:delText>“</w:delText>
        </w:r>
      </w:del>
      <w:r w:rsidRPr="00094DF0">
        <w:rPr>
          <w:sz w:val="24"/>
          <w:szCs w:val="24"/>
        </w:rPr>
        <w:t>prioritizations</w:t>
      </w:r>
      <w:commentRangeStart w:id="93"/>
      <w:del w:id="94" w:author="emain" w:date="2022-12-13T15:52:00Z">
        <w:r w:rsidRPr="00094DF0" w:rsidDel="00094DF0">
          <w:rPr>
            <w:sz w:val="24"/>
            <w:szCs w:val="24"/>
          </w:rPr>
          <w:delText>”</w:delText>
        </w:r>
      </w:del>
      <w:commentRangeEnd w:id="93"/>
      <w:r w:rsidR="00094DF0">
        <w:rPr>
          <w:rStyle w:val="CommentReference"/>
        </w:rPr>
        <w:commentReference w:id="93"/>
      </w:r>
      <w:r w:rsidRPr="00094DF0">
        <w:rPr>
          <w:sz w:val="24"/>
          <w:szCs w:val="24"/>
        </w:rPr>
        <w:t>) based on scenarios for different risk factors. Our framework provides a flexible approach for incorporating multiple risk metrics into conservation decision</w:t>
      </w:r>
      <w:ins w:id="95" w:author="emain" w:date="2022-12-13T15:52:00Z">
        <w:r w:rsidR="00094DF0">
          <w:rPr>
            <w:sz w:val="24"/>
            <w:szCs w:val="24"/>
          </w:rPr>
          <w:t>-</w:t>
        </w:r>
      </w:ins>
      <w:del w:id="96" w:author="emain" w:date="2022-12-13T15:52:00Z">
        <w:r w:rsidRPr="00094DF0" w:rsidDel="00094DF0">
          <w:rPr>
            <w:sz w:val="24"/>
            <w:szCs w:val="24"/>
          </w:rPr>
          <w:delText xml:space="preserve"> </w:delText>
        </w:r>
      </w:del>
      <w:r w:rsidRPr="00094DF0">
        <w:rPr>
          <w:sz w:val="24"/>
          <w:szCs w:val="24"/>
        </w:rPr>
        <w:t>making.</w:t>
      </w:r>
    </w:p>
    <w:p w14:paraId="00000007" w14:textId="77777777" w:rsidR="003415FF" w:rsidRPr="00094DF0" w:rsidRDefault="003415FF" w:rsidP="00316524">
      <w:pPr>
        <w:spacing w:line="480" w:lineRule="auto"/>
        <w:rPr>
          <w:sz w:val="24"/>
          <w:szCs w:val="24"/>
        </w:rPr>
      </w:pPr>
    </w:p>
    <w:p w14:paraId="00000008" w14:textId="77777777" w:rsidR="003415FF" w:rsidRPr="00094DF0" w:rsidRDefault="00FE7864" w:rsidP="00316524">
      <w:pPr>
        <w:spacing w:line="480" w:lineRule="auto"/>
        <w:rPr>
          <w:b/>
          <w:sz w:val="24"/>
          <w:szCs w:val="24"/>
        </w:rPr>
      </w:pPr>
      <w:r w:rsidRPr="00094DF0">
        <w:rPr>
          <w:b/>
          <w:sz w:val="24"/>
          <w:szCs w:val="24"/>
        </w:rPr>
        <w:t>Methods</w:t>
      </w:r>
    </w:p>
    <w:p w14:paraId="00000009" w14:textId="47BD047D" w:rsidR="003415FF" w:rsidRPr="00094DF0" w:rsidRDefault="00FE7864" w:rsidP="00316524">
      <w:pPr>
        <w:spacing w:line="480" w:lineRule="auto"/>
        <w:ind w:firstLine="720"/>
        <w:rPr>
          <w:sz w:val="24"/>
          <w:szCs w:val="24"/>
        </w:rPr>
      </w:pPr>
      <w:r w:rsidRPr="00094DF0">
        <w:rPr>
          <w:sz w:val="24"/>
          <w:szCs w:val="24"/>
        </w:rPr>
        <w:t xml:space="preserve">We considered the influence of </w:t>
      </w:r>
      <w:ins w:id="97" w:author="emain" w:date="2022-12-13T15:53:00Z">
        <w:r w:rsidR="00094DF0">
          <w:rPr>
            <w:sz w:val="24"/>
            <w:szCs w:val="24"/>
          </w:rPr>
          <w:t xml:space="preserve">the </w:t>
        </w:r>
      </w:ins>
      <w:ins w:id="98" w:author="emain" w:date="2022-12-13T15:54:00Z">
        <w:r w:rsidR="00094DF0">
          <w:rPr>
            <w:sz w:val="24"/>
            <w:szCs w:val="24"/>
          </w:rPr>
          <w:t xml:space="preserve">3 </w:t>
        </w:r>
      </w:ins>
      <w:r w:rsidRPr="00094DF0">
        <w:rPr>
          <w:sz w:val="24"/>
          <w:szCs w:val="24"/>
        </w:rPr>
        <w:t xml:space="preserve">risk categories on </w:t>
      </w:r>
      <w:del w:id="99" w:author="emain" w:date="2022-12-13T15:53:00Z">
        <w:r w:rsidRPr="00094DF0" w:rsidDel="00094DF0">
          <w:rPr>
            <w:sz w:val="24"/>
            <w:szCs w:val="24"/>
          </w:rPr>
          <w:delText xml:space="preserve">allocating </w:delText>
        </w:r>
      </w:del>
      <w:ins w:id="100" w:author="emain" w:date="2022-12-13T15:53:00Z">
        <w:r w:rsidR="00094DF0">
          <w:rPr>
            <w:sz w:val="24"/>
            <w:szCs w:val="24"/>
          </w:rPr>
          <w:t xml:space="preserve">allocation of </w:t>
        </w:r>
      </w:ins>
      <w:r w:rsidRPr="00094DF0">
        <w:rPr>
          <w:sz w:val="24"/>
          <w:szCs w:val="24"/>
        </w:rPr>
        <w:t xml:space="preserve">protection decisions at a global scale in </w:t>
      </w:r>
      <w:commentRangeStart w:id="101"/>
      <w:del w:id="102" w:author="emain" w:date="2022-12-13T15:53:00Z">
        <w:r w:rsidRPr="00094DF0" w:rsidDel="00094DF0">
          <w:rPr>
            <w:sz w:val="24"/>
            <w:szCs w:val="24"/>
          </w:rPr>
          <w:delText xml:space="preserve">suitable </w:delText>
        </w:r>
      </w:del>
      <w:commentRangeEnd w:id="101"/>
      <w:r w:rsidR="00094DF0">
        <w:rPr>
          <w:rStyle w:val="CommentReference"/>
        </w:rPr>
        <w:commentReference w:id="101"/>
      </w:r>
      <w:r w:rsidRPr="00094DF0">
        <w:rPr>
          <w:sz w:val="24"/>
          <w:szCs w:val="24"/>
        </w:rPr>
        <w:t xml:space="preserve">habitat for all 29,350 vertebrate species </w:t>
      </w:r>
      <w:del w:id="103" w:author="emain" w:date="2022-12-13T15:54:00Z">
        <w:r w:rsidRPr="00094DF0" w:rsidDel="00094DF0">
          <w:rPr>
            <w:sz w:val="24"/>
            <w:szCs w:val="24"/>
          </w:rPr>
          <w:delText xml:space="preserve">from </w:delText>
        </w:r>
      </w:del>
      <w:ins w:id="104" w:author="emain" w:date="2022-12-13T15:54:00Z">
        <w:r w:rsidR="00094DF0">
          <w:rPr>
            <w:sz w:val="24"/>
            <w:szCs w:val="24"/>
          </w:rPr>
          <w:t xml:space="preserve">on </w:t>
        </w:r>
      </w:ins>
      <w:r w:rsidRPr="00094DF0">
        <w:rPr>
          <w:sz w:val="24"/>
          <w:szCs w:val="24"/>
        </w:rPr>
        <w:t xml:space="preserve">the </w:t>
      </w:r>
      <w:del w:id="105" w:author="emain" w:date="2022-12-13T15:54:00Z">
        <w:r w:rsidRPr="00094DF0" w:rsidDel="00094DF0">
          <w:rPr>
            <w:sz w:val="24"/>
            <w:szCs w:val="24"/>
          </w:rPr>
          <w:delText xml:space="preserve">IUCN </w:delText>
        </w:r>
      </w:del>
      <w:ins w:id="106" w:author="emain" w:date="2022-12-13T15:54:00Z">
        <w:r w:rsidR="00094DF0">
          <w:rPr>
            <w:sz w:val="24"/>
            <w:szCs w:val="24"/>
          </w:rPr>
          <w:t xml:space="preserve">International Union for the Conservation of Nature (IUCN) </w:t>
        </w:r>
      </w:ins>
      <w:r w:rsidRPr="00094DF0">
        <w:rPr>
          <w:sz w:val="24"/>
          <w:szCs w:val="24"/>
        </w:rPr>
        <w:t xml:space="preserve">Red List of Threatened Species </w:t>
      </w:r>
      <w:r w:rsidR="003333CD" w:rsidRPr="00094DF0">
        <w:rPr>
          <w:sz w:val="24"/>
          <w:szCs w:val="24"/>
        </w:rPr>
        <w:t>(IUCN 2019)</w:t>
      </w:r>
      <w:r w:rsidRPr="00094DF0">
        <w:rPr>
          <w:sz w:val="24"/>
          <w:szCs w:val="24"/>
        </w:rPr>
        <w:t xml:space="preserve"> </w:t>
      </w:r>
      <w:del w:id="107" w:author="emain" w:date="2022-12-13T15:54:00Z">
        <w:r w:rsidRPr="00094DF0" w:rsidDel="00094DF0">
          <w:rPr>
            <w:sz w:val="24"/>
            <w:szCs w:val="24"/>
          </w:rPr>
          <w:delText xml:space="preserve">using </w:delText>
        </w:r>
      </w:del>
      <w:ins w:id="108" w:author="emain" w:date="2022-12-13T15:54:00Z">
        <w:r w:rsidR="00094DF0">
          <w:rPr>
            <w:sz w:val="24"/>
            <w:szCs w:val="24"/>
          </w:rPr>
          <w:t>(</w:t>
        </w:r>
      </w:ins>
      <w:ins w:id="109" w:author="emain" w:date="2022-12-13T15:55:00Z">
        <w:r w:rsidR="00094DF0">
          <w:rPr>
            <w:sz w:val="24"/>
            <w:szCs w:val="24"/>
          </w:rPr>
          <w:t xml:space="preserve">SSG, using) </w:t>
        </w:r>
      </w:ins>
      <w:ins w:id="110" w:author="emain" w:date="2022-12-13T15:54:00Z">
        <w:r w:rsidR="00094DF0">
          <w:rPr>
            <w:sz w:val="24"/>
            <w:szCs w:val="24"/>
          </w:rPr>
          <w:t xml:space="preserve">with </w:t>
        </w:r>
      </w:ins>
      <w:r w:rsidRPr="00094DF0">
        <w:rPr>
          <w:sz w:val="24"/>
          <w:szCs w:val="24"/>
        </w:rPr>
        <w:t>a multi</w:t>
      </w:r>
      <w:del w:id="111" w:author="emain" w:date="2022-12-13T15:55:00Z">
        <w:r w:rsidRPr="00094DF0" w:rsidDel="00094DF0">
          <w:rPr>
            <w:sz w:val="24"/>
            <w:szCs w:val="24"/>
          </w:rPr>
          <w:delText>-</w:delText>
        </w:r>
      </w:del>
      <w:r w:rsidRPr="00094DF0">
        <w:rPr>
          <w:sz w:val="24"/>
          <w:szCs w:val="24"/>
        </w:rPr>
        <w:t>objective optimization approach. To incorporate risk categories, we built on the minimum set problem, where the objective is to reach species distribution protection targets while accounting for one constraint</w:t>
      </w:r>
      <w:ins w:id="112" w:author="emain" w:date="2022-12-13T15:55:00Z">
        <w:r w:rsidR="00094DF0">
          <w:rPr>
            <w:sz w:val="24"/>
            <w:szCs w:val="24"/>
          </w:rPr>
          <w:t>,</w:t>
        </w:r>
      </w:ins>
      <w:r w:rsidRPr="00094DF0">
        <w:rPr>
          <w:sz w:val="24"/>
          <w:szCs w:val="24"/>
        </w:rPr>
        <w:t xml:space="preserve"> such as land cost or area </w:t>
      </w:r>
      <w:r w:rsidR="003333CD" w:rsidRPr="00094DF0">
        <w:rPr>
          <w:sz w:val="24"/>
          <w:szCs w:val="24"/>
        </w:rPr>
        <w:t>(Margules &amp; Pressey 2000; Moilanen et al. 2009)</w:t>
      </w:r>
      <w:r w:rsidRPr="00094DF0">
        <w:rPr>
          <w:sz w:val="24"/>
          <w:szCs w:val="24"/>
        </w:rPr>
        <w:t>. We expanded this approach to include multiple objectives accounting for risk in the problem formulation</w:t>
      </w:r>
      <w:del w:id="113" w:author="emain" w:date="2022-12-13T15:55:00Z">
        <w:r w:rsidRPr="00094DF0" w:rsidDel="00094DF0">
          <w:rPr>
            <w:sz w:val="24"/>
            <w:szCs w:val="24"/>
          </w:rPr>
          <w:delText>,</w:delText>
        </w:r>
      </w:del>
      <w:r w:rsidRPr="00094DF0">
        <w:rPr>
          <w:sz w:val="24"/>
          <w:szCs w:val="24"/>
        </w:rPr>
        <w:t xml:space="preserve"> by treating each risk layer as a separate objective in the problem formulation </w:t>
      </w:r>
      <w:r w:rsidR="003333CD" w:rsidRPr="00094DF0">
        <w:rPr>
          <w:sz w:val="24"/>
          <w:szCs w:val="24"/>
        </w:rPr>
        <w:t>(Deb 2014)</w:t>
      </w:r>
      <w:r w:rsidRPr="00094DF0">
        <w:rPr>
          <w:sz w:val="24"/>
          <w:szCs w:val="24"/>
        </w:rPr>
        <w:t>.</w:t>
      </w:r>
      <w:r w:rsidRPr="00094DF0">
        <w:rPr>
          <w:sz w:val="24"/>
          <w:szCs w:val="24"/>
        </w:rPr>
        <w:tab/>
      </w:r>
    </w:p>
    <w:p w14:paraId="0000000A" w14:textId="77777777" w:rsidR="003415FF" w:rsidRPr="00094DF0" w:rsidRDefault="003415FF" w:rsidP="00316524">
      <w:pPr>
        <w:spacing w:line="480" w:lineRule="auto"/>
        <w:rPr>
          <w:color w:val="000000"/>
          <w:sz w:val="24"/>
          <w:szCs w:val="24"/>
        </w:rPr>
      </w:pPr>
    </w:p>
    <w:p w14:paraId="0000000B" w14:textId="77777777" w:rsidR="003415FF" w:rsidRPr="00094DF0" w:rsidRDefault="00FE7864" w:rsidP="00316524">
      <w:pPr>
        <w:pBdr>
          <w:top w:val="nil"/>
          <w:left w:val="nil"/>
          <w:bottom w:val="nil"/>
          <w:right w:val="nil"/>
          <w:between w:val="nil"/>
        </w:pBdr>
        <w:spacing w:line="480" w:lineRule="auto"/>
        <w:rPr>
          <w:color w:val="000000"/>
          <w:sz w:val="24"/>
          <w:szCs w:val="24"/>
          <w:u w:val="single"/>
        </w:rPr>
      </w:pPr>
      <w:r w:rsidRPr="00094DF0">
        <w:rPr>
          <w:color w:val="000000"/>
          <w:sz w:val="24"/>
          <w:szCs w:val="24"/>
          <w:u w:val="single"/>
        </w:rPr>
        <w:t>Biodiversity Data </w:t>
      </w:r>
    </w:p>
    <w:p w14:paraId="0000000C" w14:textId="5B85108D" w:rsidR="003415FF" w:rsidRPr="00094DF0" w:rsidRDefault="00FE7864" w:rsidP="00316524">
      <w:pPr>
        <w:pBdr>
          <w:top w:val="nil"/>
          <w:left w:val="nil"/>
          <w:bottom w:val="nil"/>
          <w:right w:val="nil"/>
          <w:between w:val="nil"/>
        </w:pBdr>
        <w:spacing w:line="480" w:lineRule="auto"/>
        <w:ind w:firstLine="720"/>
        <w:rPr>
          <w:color w:val="000000"/>
          <w:sz w:val="24"/>
          <w:szCs w:val="24"/>
        </w:rPr>
      </w:pPr>
      <w:r w:rsidRPr="00094DF0">
        <w:rPr>
          <w:color w:val="000000"/>
          <w:sz w:val="24"/>
          <w:szCs w:val="24"/>
        </w:rPr>
        <w:t>We produced area of habitat (AOH) estimates for 10,774 species of birds, 5,219 mammals, 4,462 reptiles</w:t>
      </w:r>
      <w:ins w:id="114" w:author="emain" w:date="2022-12-13T15:56:00Z">
        <w:r w:rsidR="00094DF0">
          <w:rPr>
            <w:color w:val="000000"/>
            <w:sz w:val="24"/>
            <w:szCs w:val="24"/>
          </w:rPr>
          <w:t>,</w:t>
        </w:r>
      </w:ins>
      <w:r w:rsidRPr="00094DF0">
        <w:rPr>
          <w:color w:val="000000"/>
          <w:sz w:val="24"/>
          <w:szCs w:val="24"/>
        </w:rPr>
        <w:t xml:space="preserve"> and 6,254 amphibians with available IUCN range polygon data following the procedure </w:t>
      </w:r>
      <w:del w:id="115" w:author="emain" w:date="2022-12-13T15:56:00Z">
        <w:r w:rsidRPr="00094DF0" w:rsidDel="00094DF0">
          <w:rPr>
            <w:color w:val="000000"/>
            <w:sz w:val="24"/>
            <w:szCs w:val="24"/>
          </w:rPr>
          <w:delText xml:space="preserve">outlined </w:delText>
        </w:r>
      </w:del>
      <w:r w:rsidRPr="00094DF0">
        <w:rPr>
          <w:color w:val="000000"/>
          <w:sz w:val="24"/>
          <w:szCs w:val="24"/>
        </w:rPr>
        <w:t xml:space="preserve">in </w:t>
      </w:r>
      <w:r w:rsidR="004117DA" w:rsidRPr="00094DF0">
        <w:rPr>
          <w:sz w:val="24"/>
          <w:szCs w:val="24"/>
        </w:rPr>
        <w:t>Brooks et al. (2019)</w:t>
      </w:r>
      <w:r w:rsidRPr="00094DF0">
        <w:rPr>
          <w:color w:val="000000"/>
          <w:sz w:val="24"/>
          <w:szCs w:val="24"/>
        </w:rPr>
        <w:t>. Species</w:t>
      </w:r>
      <w:ins w:id="116" w:author="emain" w:date="2022-12-13T15:56:00Z">
        <w:r w:rsidR="00C7046E">
          <w:rPr>
            <w:color w:val="000000"/>
            <w:sz w:val="24"/>
            <w:szCs w:val="24"/>
          </w:rPr>
          <w:t>’</w:t>
        </w:r>
      </w:ins>
      <w:r w:rsidRPr="00094DF0">
        <w:rPr>
          <w:color w:val="000000"/>
          <w:sz w:val="24"/>
          <w:szCs w:val="24"/>
        </w:rPr>
        <w:t xml:space="preserve"> range polygons obtained from the IUCN Red List spatial data (</w:t>
      </w:r>
      <w:r w:rsidRPr="00094DF0">
        <w:rPr>
          <w:color w:val="0000FF"/>
          <w:sz w:val="24"/>
          <w:szCs w:val="24"/>
          <w:u w:val="single"/>
        </w:rPr>
        <w:t>https://www.iucnredlist.org/</w:t>
      </w:r>
      <w:r w:rsidRPr="00094DF0">
        <w:rPr>
          <w:color w:val="000000"/>
          <w:sz w:val="24"/>
          <w:szCs w:val="24"/>
        </w:rPr>
        <w:t>) and Birdlife International (</w:t>
      </w:r>
      <w:r w:rsidRPr="00094DF0">
        <w:rPr>
          <w:color w:val="0000FF"/>
          <w:sz w:val="24"/>
          <w:szCs w:val="24"/>
          <w:u w:val="single"/>
        </w:rPr>
        <w:t>http://datazone.birdlife.org/species/requestdis</w:t>
      </w:r>
      <w:r w:rsidRPr="00094DF0">
        <w:rPr>
          <w:color w:val="000000"/>
          <w:sz w:val="24"/>
          <w:szCs w:val="24"/>
        </w:rPr>
        <w:t xml:space="preserve">) were first filtered for </w:t>
      </w:r>
      <w:del w:id="117" w:author="emain" w:date="2022-12-13T15:56:00Z">
        <w:r w:rsidRPr="00094DF0" w:rsidDel="00C7046E">
          <w:rPr>
            <w:color w:val="000000"/>
            <w:sz w:val="24"/>
            <w:szCs w:val="24"/>
          </w:rPr>
          <w:delText>‘</w:delText>
        </w:r>
      </w:del>
      <w:r w:rsidRPr="00094DF0">
        <w:rPr>
          <w:color w:val="000000"/>
          <w:sz w:val="24"/>
          <w:szCs w:val="24"/>
        </w:rPr>
        <w:t>extant</w:t>
      </w:r>
      <w:del w:id="118" w:author="emain" w:date="2022-12-13T15:56:00Z">
        <w:r w:rsidRPr="00094DF0" w:rsidDel="00C7046E">
          <w:rPr>
            <w:color w:val="000000"/>
            <w:sz w:val="24"/>
            <w:szCs w:val="24"/>
          </w:rPr>
          <w:delText>’</w:delText>
        </w:r>
      </w:del>
      <w:r w:rsidRPr="00094DF0">
        <w:rPr>
          <w:color w:val="000000"/>
          <w:sz w:val="24"/>
          <w:szCs w:val="24"/>
        </w:rPr>
        <w:t xml:space="preserve"> range then rasterized to a global 1</w:t>
      </w:r>
      <w:ins w:id="119" w:author="emain" w:date="2022-12-13T15:57:00Z">
        <w:r w:rsidR="00C7046E">
          <w:rPr>
            <w:color w:val="000000"/>
            <w:sz w:val="24"/>
            <w:szCs w:val="24"/>
          </w:rPr>
          <w:t>-</w:t>
        </w:r>
      </w:ins>
      <w:del w:id="120" w:author="emain" w:date="2022-12-13T15:57:00Z">
        <w:r w:rsidRPr="00094DF0" w:rsidDel="00C7046E">
          <w:rPr>
            <w:color w:val="000000"/>
            <w:sz w:val="24"/>
            <w:szCs w:val="24"/>
          </w:rPr>
          <w:delText xml:space="preserve"> </w:delText>
        </w:r>
      </w:del>
      <w:r w:rsidRPr="00094DF0">
        <w:rPr>
          <w:color w:val="000000"/>
          <w:sz w:val="24"/>
          <w:szCs w:val="24"/>
        </w:rPr>
        <w:t>km grid in the Eckert IV equal area projection. Individual species</w:t>
      </w:r>
      <w:ins w:id="121" w:author="emain" w:date="2022-12-13T15:58:00Z">
        <w:r w:rsidR="00C7046E">
          <w:rPr>
            <w:color w:val="000000"/>
            <w:sz w:val="24"/>
            <w:szCs w:val="24"/>
          </w:rPr>
          <w:t>’</w:t>
        </w:r>
      </w:ins>
      <w:r w:rsidRPr="00094DF0">
        <w:rPr>
          <w:color w:val="000000"/>
          <w:sz w:val="24"/>
          <w:szCs w:val="24"/>
        </w:rPr>
        <w:t xml:space="preserve"> range rasters were then modified to </w:t>
      </w:r>
      <w:del w:id="122" w:author="emain" w:date="2022-12-13T15:58:00Z">
        <w:r w:rsidRPr="00094DF0" w:rsidDel="00C7046E">
          <w:rPr>
            <w:color w:val="000000"/>
            <w:sz w:val="24"/>
            <w:szCs w:val="24"/>
          </w:rPr>
          <w:delText xml:space="preserve">only </w:delText>
        </w:r>
      </w:del>
      <w:r w:rsidRPr="00094DF0">
        <w:rPr>
          <w:color w:val="000000"/>
          <w:sz w:val="24"/>
          <w:szCs w:val="24"/>
        </w:rPr>
        <w:t xml:space="preserve">include </w:t>
      </w:r>
      <w:ins w:id="123" w:author="emain" w:date="2022-12-13T15:58:00Z">
        <w:r w:rsidR="00C7046E">
          <w:rPr>
            <w:color w:val="000000"/>
            <w:sz w:val="24"/>
            <w:szCs w:val="24"/>
          </w:rPr>
          <w:t xml:space="preserve">only </w:t>
        </w:r>
      </w:ins>
      <w:r w:rsidRPr="00094DF0">
        <w:rPr>
          <w:color w:val="000000"/>
          <w:sz w:val="24"/>
          <w:szCs w:val="24"/>
        </w:rPr>
        <w:t>land</w:t>
      </w:r>
      <w:ins w:id="124" w:author="emain" w:date="2022-12-13T15:58:00Z">
        <w:r w:rsidR="00C7046E">
          <w:rPr>
            <w:color w:val="000000"/>
            <w:sz w:val="24"/>
            <w:szCs w:val="24"/>
          </w:rPr>
          <w:t>-</w:t>
        </w:r>
      </w:ins>
      <w:del w:id="125" w:author="emain" w:date="2022-12-13T15:58:00Z">
        <w:r w:rsidRPr="00094DF0" w:rsidDel="00C7046E">
          <w:rPr>
            <w:color w:val="000000"/>
            <w:sz w:val="24"/>
            <w:szCs w:val="24"/>
          </w:rPr>
          <w:delText xml:space="preserve"> </w:delText>
        </w:r>
      </w:del>
      <w:r w:rsidRPr="00094DF0">
        <w:rPr>
          <w:color w:val="000000"/>
          <w:sz w:val="24"/>
          <w:szCs w:val="24"/>
        </w:rPr>
        <w:t>cover classes that match</w:t>
      </w:r>
      <w:ins w:id="126" w:author="emain" w:date="2022-12-13T15:58:00Z">
        <w:r w:rsidR="00C7046E">
          <w:rPr>
            <w:color w:val="000000"/>
            <w:sz w:val="24"/>
            <w:szCs w:val="24"/>
          </w:rPr>
          <w:t xml:space="preserve">ed </w:t>
        </w:r>
        <w:del w:id="127" w:author="Richard Schuster" w:date="2023-02-19T05:41:00Z">
          <w:r w:rsidR="00C7046E" w:rsidDel="00D47D48">
            <w:rPr>
              <w:color w:val="000000"/>
              <w:sz w:val="24"/>
              <w:szCs w:val="24"/>
            </w:rPr>
            <w:delText>(SSG, tense)</w:delText>
          </w:r>
        </w:del>
      </w:ins>
      <w:del w:id="128" w:author="Richard Schuster" w:date="2023-02-19T05:41:00Z">
        <w:r w:rsidRPr="00094DF0" w:rsidDel="00D47D48">
          <w:rPr>
            <w:color w:val="000000"/>
            <w:sz w:val="24"/>
            <w:szCs w:val="24"/>
          </w:rPr>
          <w:delText xml:space="preserve"> </w:delText>
        </w:r>
      </w:del>
      <w:r w:rsidRPr="00094DF0">
        <w:rPr>
          <w:color w:val="000000"/>
          <w:sz w:val="24"/>
          <w:szCs w:val="24"/>
        </w:rPr>
        <w:t xml:space="preserve">the habitat associations for each species. Habitat associations were obtained from the IUCN Red List species habitat classification scheme and were matched to </w:t>
      </w:r>
      <w:ins w:id="129" w:author="Richard Schuster" w:date="2023-02-18T12:03:00Z">
        <w:r w:rsidR="00323AF5">
          <w:rPr>
            <w:color w:val="000000"/>
            <w:sz w:val="24"/>
            <w:szCs w:val="24"/>
          </w:rPr>
          <w:t>European Space Agency (ESA)</w:t>
        </w:r>
      </w:ins>
      <w:del w:id="130" w:author="Richard Schuster" w:date="2023-02-18T12:03:00Z">
        <w:r w:rsidRPr="00094DF0" w:rsidDel="0004253D">
          <w:rPr>
            <w:color w:val="000000"/>
            <w:sz w:val="24"/>
            <w:szCs w:val="24"/>
          </w:rPr>
          <w:delText xml:space="preserve">ESA </w:delText>
        </w:r>
      </w:del>
      <w:ins w:id="131" w:author="emain" w:date="2022-12-13T15:59:00Z">
        <w:del w:id="132" w:author="Richard Schuster" w:date="2023-02-18T12:03:00Z">
          <w:r w:rsidR="00C7046E" w:rsidDel="0004253D">
            <w:rPr>
              <w:color w:val="000000"/>
              <w:sz w:val="24"/>
              <w:szCs w:val="24"/>
            </w:rPr>
            <w:delText>xxx (spell out)</w:delText>
          </w:r>
        </w:del>
        <w:r w:rsidR="00C7046E">
          <w:rPr>
            <w:color w:val="000000"/>
            <w:sz w:val="24"/>
            <w:szCs w:val="24"/>
          </w:rPr>
          <w:t xml:space="preserve"> </w:t>
        </w:r>
      </w:ins>
      <w:r w:rsidRPr="00094DF0">
        <w:rPr>
          <w:color w:val="000000"/>
          <w:sz w:val="24"/>
          <w:szCs w:val="24"/>
        </w:rPr>
        <w:t>land</w:t>
      </w:r>
      <w:ins w:id="133" w:author="emain" w:date="2022-12-13T15:59:00Z">
        <w:r w:rsidR="00C7046E">
          <w:rPr>
            <w:color w:val="000000"/>
            <w:sz w:val="24"/>
            <w:szCs w:val="24"/>
          </w:rPr>
          <w:t>-</w:t>
        </w:r>
      </w:ins>
      <w:del w:id="134" w:author="emain" w:date="2022-12-13T15:59:00Z">
        <w:r w:rsidRPr="00094DF0" w:rsidDel="00C7046E">
          <w:rPr>
            <w:color w:val="000000"/>
            <w:sz w:val="24"/>
            <w:szCs w:val="24"/>
          </w:rPr>
          <w:delText xml:space="preserve"> </w:delText>
        </w:r>
      </w:del>
      <w:r w:rsidRPr="00094DF0">
        <w:rPr>
          <w:color w:val="000000"/>
          <w:sz w:val="24"/>
          <w:szCs w:val="24"/>
        </w:rPr>
        <w:t xml:space="preserve">cover classes for the year 2018 following </w:t>
      </w:r>
      <w:r w:rsidR="003243D7" w:rsidRPr="00094DF0">
        <w:rPr>
          <w:sz w:val="24"/>
          <w:szCs w:val="24"/>
        </w:rPr>
        <w:t>Santini et al. (2019)</w:t>
      </w:r>
      <w:r w:rsidRPr="00094DF0">
        <w:rPr>
          <w:color w:val="000000"/>
          <w:sz w:val="24"/>
          <w:szCs w:val="24"/>
        </w:rPr>
        <w:t xml:space="preserve">. </w:t>
      </w:r>
      <w:r w:rsidR="008D7EF7" w:rsidRPr="00094DF0">
        <w:rPr>
          <w:color w:val="000000"/>
          <w:sz w:val="24"/>
          <w:szCs w:val="24"/>
        </w:rPr>
        <w:t xml:space="preserve">Habitat classifications of </w:t>
      </w:r>
      <w:del w:id="135" w:author="emain" w:date="2022-12-13T15:59:00Z">
        <w:r w:rsidR="008D7EF7" w:rsidRPr="00094DF0" w:rsidDel="00C7046E">
          <w:rPr>
            <w:color w:val="000000"/>
            <w:sz w:val="24"/>
            <w:szCs w:val="24"/>
          </w:rPr>
          <w:delText>both ‘</w:delText>
        </w:r>
      </w:del>
      <w:r w:rsidR="008D7EF7" w:rsidRPr="00094DF0">
        <w:rPr>
          <w:color w:val="000000"/>
          <w:sz w:val="24"/>
          <w:szCs w:val="24"/>
        </w:rPr>
        <w:t xml:space="preserve">suitable’ and ‘marginal’ </w:t>
      </w:r>
      <w:r w:rsidR="008D7EF7" w:rsidRPr="00094DF0">
        <w:rPr>
          <w:color w:val="000000"/>
          <w:sz w:val="24"/>
          <w:szCs w:val="24"/>
        </w:rPr>
        <w:lastRenderedPageBreak/>
        <w:t xml:space="preserve">were used and included those identified as </w:t>
      </w:r>
      <w:ins w:id="136" w:author="emain" w:date="2022-12-13T15:59:00Z">
        <w:r w:rsidR="00C7046E">
          <w:rPr>
            <w:color w:val="000000"/>
            <w:sz w:val="24"/>
            <w:szCs w:val="24"/>
          </w:rPr>
          <w:t xml:space="preserve">of </w:t>
        </w:r>
      </w:ins>
      <w:r w:rsidR="008D7EF7" w:rsidRPr="00094DF0">
        <w:rPr>
          <w:color w:val="000000"/>
          <w:sz w:val="24"/>
          <w:szCs w:val="24"/>
        </w:rPr>
        <w:t xml:space="preserve">major importance. </w:t>
      </w:r>
      <w:r w:rsidR="00EB3724">
        <w:rPr>
          <w:color w:val="000000"/>
          <w:sz w:val="24"/>
          <w:szCs w:val="24"/>
        </w:rPr>
        <w:t>ESA</w:t>
      </w:r>
      <w:ins w:id="137" w:author="Richard Schuster" w:date="2023-02-18T12:04:00Z">
        <w:r w:rsidR="0015728E">
          <w:rPr>
            <w:color w:val="000000"/>
            <w:sz w:val="24"/>
            <w:szCs w:val="24"/>
          </w:rPr>
          <w:t xml:space="preserve"> </w:t>
        </w:r>
      </w:ins>
      <w:r w:rsidRPr="00094DF0">
        <w:rPr>
          <w:color w:val="000000"/>
          <w:sz w:val="24"/>
          <w:szCs w:val="24"/>
        </w:rPr>
        <w:t>land</w:t>
      </w:r>
      <w:ins w:id="138" w:author="emain" w:date="2022-12-13T16:00:00Z">
        <w:r w:rsidR="00C7046E">
          <w:rPr>
            <w:color w:val="000000"/>
            <w:sz w:val="24"/>
            <w:szCs w:val="24"/>
          </w:rPr>
          <w:t>-</w:t>
        </w:r>
      </w:ins>
      <w:del w:id="139" w:author="emain" w:date="2022-12-13T16:00:00Z">
        <w:r w:rsidRPr="00094DF0" w:rsidDel="00C7046E">
          <w:rPr>
            <w:color w:val="000000"/>
            <w:sz w:val="24"/>
            <w:szCs w:val="24"/>
          </w:rPr>
          <w:delText xml:space="preserve"> </w:delText>
        </w:r>
      </w:del>
      <w:r w:rsidRPr="00094DF0">
        <w:rPr>
          <w:color w:val="000000"/>
          <w:sz w:val="24"/>
          <w:szCs w:val="24"/>
        </w:rPr>
        <w:t xml:space="preserve">cover classification data </w:t>
      </w:r>
      <w:del w:id="140" w:author="emain" w:date="2022-12-13T16:00:00Z">
        <w:r w:rsidRPr="00094DF0" w:rsidDel="00C7046E">
          <w:rPr>
            <w:color w:val="000000"/>
            <w:sz w:val="24"/>
            <w:szCs w:val="24"/>
          </w:rPr>
          <w:delText xml:space="preserve">was </w:delText>
        </w:r>
      </w:del>
      <w:ins w:id="141" w:author="emain" w:date="2022-12-13T16:00:00Z">
        <w:r w:rsidR="00C7046E">
          <w:rPr>
            <w:color w:val="000000"/>
            <w:sz w:val="24"/>
            <w:szCs w:val="24"/>
          </w:rPr>
          <w:t xml:space="preserve">were </w:t>
        </w:r>
      </w:ins>
      <w:r w:rsidRPr="00094DF0">
        <w:rPr>
          <w:color w:val="000000"/>
          <w:sz w:val="24"/>
          <w:szCs w:val="24"/>
        </w:rPr>
        <w:t>aggregated from 30</w:t>
      </w:r>
      <w:ins w:id="142" w:author="emain" w:date="2022-12-13T16:00:00Z">
        <w:r w:rsidR="00C7046E">
          <w:rPr>
            <w:color w:val="000000"/>
            <w:sz w:val="24"/>
            <w:szCs w:val="24"/>
          </w:rPr>
          <w:t>-</w:t>
        </w:r>
      </w:ins>
      <w:del w:id="143" w:author="emain" w:date="2022-12-13T16:00:00Z">
        <w:r w:rsidRPr="00094DF0" w:rsidDel="00C7046E">
          <w:rPr>
            <w:color w:val="000000"/>
            <w:sz w:val="24"/>
            <w:szCs w:val="24"/>
          </w:rPr>
          <w:delText>0</w:delText>
        </w:r>
      </w:del>
      <w:r w:rsidRPr="00094DF0">
        <w:rPr>
          <w:color w:val="000000"/>
          <w:sz w:val="24"/>
          <w:szCs w:val="24"/>
        </w:rPr>
        <w:t xml:space="preserve"> m resolution to match the global 1</w:t>
      </w:r>
      <w:ins w:id="144" w:author="emain" w:date="2022-12-13T16:00:00Z">
        <w:r w:rsidR="00C7046E">
          <w:rPr>
            <w:color w:val="000000"/>
            <w:sz w:val="24"/>
            <w:szCs w:val="24"/>
          </w:rPr>
          <w:t>-</w:t>
        </w:r>
      </w:ins>
      <w:del w:id="145" w:author="emain" w:date="2022-12-13T16:00:00Z">
        <w:r w:rsidRPr="00094DF0" w:rsidDel="00C7046E">
          <w:rPr>
            <w:color w:val="000000"/>
            <w:sz w:val="24"/>
            <w:szCs w:val="24"/>
          </w:rPr>
          <w:delText xml:space="preserve"> </w:delText>
        </w:r>
      </w:del>
      <w:r w:rsidRPr="00094DF0">
        <w:rPr>
          <w:color w:val="000000"/>
          <w:sz w:val="24"/>
          <w:szCs w:val="24"/>
        </w:rPr>
        <w:t xml:space="preserve">km grid </w:t>
      </w:r>
      <w:del w:id="146" w:author="emain" w:date="2022-12-13T16:00:00Z">
        <w:r w:rsidRPr="00094DF0" w:rsidDel="00C7046E">
          <w:rPr>
            <w:color w:val="000000"/>
            <w:sz w:val="24"/>
            <w:szCs w:val="24"/>
          </w:rPr>
          <w:delText xml:space="preserve">using </w:delText>
        </w:r>
      </w:del>
      <w:ins w:id="147" w:author="emain" w:date="2022-12-13T16:00:00Z">
        <w:r w:rsidR="00C7046E">
          <w:rPr>
            <w:color w:val="000000"/>
            <w:sz w:val="24"/>
            <w:szCs w:val="24"/>
          </w:rPr>
          <w:t xml:space="preserve">with </w:t>
        </w:r>
        <w:del w:id="148" w:author="Richard Schuster" w:date="2023-02-19T05:41:00Z">
          <w:r w:rsidR="00C7046E" w:rsidDel="00CF459D">
            <w:rPr>
              <w:color w:val="000000"/>
              <w:sz w:val="24"/>
              <w:szCs w:val="24"/>
            </w:rPr>
            <w:delText xml:space="preserve">(SSG, using) </w:delText>
          </w:r>
        </w:del>
      </w:ins>
      <w:r w:rsidRPr="00094DF0">
        <w:rPr>
          <w:color w:val="000000"/>
          <w:sz w:val="24"/>
          <w:szCs w:val="24"/>
        </w:rPr>
        <w:t>a majority rule. Species</w:t>
      </w:r>
      <w:ins w:id="149" w:author="emain" w:date="2022-12-13T16:00:00Z">
        <w:r w:rsidR="00C7046E">
          <w:rPr>
            <w:color w:val="000000"/>
            <w:sz w:val="24"/>
            <w:szCs w:val="24"/>
          </w:rPr>
          <w:t>’</w:t>
        </w:r>
      </w:ins>
      <w:r w:rsidRPr="00094DF0">
        <w:rPr>
          <w:color w:val="000000"/>
          <w:sz w:val="24"/>
          <w:szCs w:val="24"/>
        </w:rPr>
        <w:t xml:space="preserve"> ranges were additionally filtered so that only areas within a species’ accepted elevational range were included. </w:t>
      </w:r>
      <w:r w:rsidR="008D7EF7" w:rsidRPr="00094DF0">
        <w:rPr>
          <w:color w:val="000000"/>
          <w:sz w:val="24"/>
          <w:szCs w:val="24"/>
        </w:rPr>
        <w:t xml:space="preserve">Elevation limits were obtained from IUCN Red List entries for each species. </w:t>
      </w:r>
      <w:r w:rsidRPr="00094DF0">
        <w:rPr>
          <w:color w:val="000000"/>
          <w:sz w:val="24"/>
          <w:szCs w:val="24"/>
        </w:rPr>
        <w:t xml:space="preserve">Global elevation data derived from SRTM </w:t>
      </w:r>
      <w:del w:id="150" w:author="emain" w:date="2022-12-13T16:00:00Z">
        <w:r w:rsidRPr="00094DF0" w:rsidDel="00C7046E">
          <w:rPr>
            <w:color w:val="000000"/>
            <w:sz w:val="24"/>
            <w:szCs w:val="24"/>
          </w:rPr>
          <w:delText xml:space="preserve">was </w:delText>
        </w:r>
      </w:del>
      <w:ins w:id="151" w:author="emain" w:date="2022-12-13T16:00:00Z">
        <w:r w:rsidR="00C7046E">
          <w:rPr>
            <w:color w:val="000000"/>
            <w:sz w:val="24"/>
            <w:szCs w:val="24"/>
          </w:rPr>
          <w:t xml:space="preserve">were </w:t>
        </w:r>
      </w:ins>
      <w:r w:rsidRPr="00094DF0">
        <w:rPr>
          <w:color w:val="000000"/>
          <w:sz w:val="24"/>
          <w:szCs w:val="24"/>
        </w:rPr>
        <w:t xml:space="preserve">obtained from WorldClim </w:t>
      </w:r>
      <w:del w:id="152" w:author="emain" w:date="2022-12-13T16:00:00Z">
        <w:r w:rsidRPr="00094DF0" w:rsidDel="00C7046E">
          <w:rPr>
            <w:color w:val="000000"/>
            <w:sz w:val="24"/>
            <w:szCs w:val="24"/>
          </w:rPr>
          <w:delText xml:space="preserve">v. </w:delText>
        </w:r>
      </w:del>
      <w:r w:rsidRPr="00094DF0">
        <w:rPr>
          <w:color w:val="000000"/>
          <w:sz w:val="24"/>
          <w:szCs w:val="24"/>
        </w:rPr>
        <w:t xml:space="preserve">2 </w:t>
      </w:r>
      <w:r w:rsidR="003333CD" w:rsidRPr="00094DF0">
        <w:rPr>
          <w:sz w:val="24"/>
          <w:szCs w:val="24"/>
        </w:rPr>
        <w:t>(Fick &amp; Hijmans 2017)</w:t>
      </w:r>
      <w:r w:rsidRPr="00094DF0">
        <w:rPr>
          <w:color w:val="000000"/>
          <w:sz w:val="24"/>
          <w:szCs w:val="24"/>
        </w:rPr>
        <w:t>. For bird species with multiple seasonal distributions, data for resident, breeding, and non</w:t>
      </w:r>
      <w:del w:id="153" w:author="emain" w:date="2022-12-13T16:00:00Z">
        <w:r w:rsidRPr="00094DF0" w:rsidDel="00C7046E">
          <w:rPr>
            <w:color w:val="000000"/>
            <w:sz w:val="24"/>
            <w:szCs w:val="24"/>
          </w:rPr>
          <w:delText>-</w:delText>
        </w:r>
      </w:del>
      <w:r w:rsidRPr="00094DF0">
        <w:rPr>
          <w:color w:val="000000"/>
          <w:sz w:val="24"/>
          <w:szCs w:val="24"/>
        </w:rPr>
        <w:t>breeding ranges were processed separately. For each AOH data</w:t>
      </w:r>
      <w:ins w:id="154" w:author="emain" w:date="2022-12-13T16:01:00Z">
        <w:r w:rsidR="00C7046E">
          <w:rPr>
            <w:color w:val="000000"/>
            <w:sz w:val="24"/>
            <w:szCs w:val="24"/>
          </w:rPr>
          <w:t xml:space="preserve"> </w:t>
        </w:r>
      </w:ins>
      <w:r w:rsidRPr="00094DF0">
        <w:rPr>
          <w:color w:val="000000"/>
          <w:sz w:val="24"/>
          <w:szCs w:val="24"/>
        </w:rPr>
        <w:t xml:space="preserve">set, we </w:t>
      </w:r>
      <w:del w:id="155" w:author="emain" w:date="2022-12-13T16:01:00Z">
        <w:r w:rsidRPr="00094DF0" w:rsidDel="00C7046E">
          <w:rPr>
            <w:color w:val="000000"/>
            <w:sz w:val="24"/>
            <w:szCs w:val="24"/>
          </w:rPr>
          <w:delText xml:space="preserve">then </w:delText>
        </w:r>
      </w:del>
      <w:r w:rsidRPr="00094DF0">
        <w:rPr>
          <w:color w:val="000000"/>
          <w:sz w:val="24"/>
          <w:szCs w:val="24"/>
        </w:rPr>
        <w:t xml:space="preserve">calculated the proportion of </w:t>
      </w:r>
      <w:del w:id="156" w:author="emain" w:date="2022-12-13T16:01:00Z">
        <w:r w:rsidRPr="00094DF0" w:rsidDel="00C7046E">
          <w:rPr>
            <w:color w:val="000000"/>
            <w:sz w:val="24"/>
            <w:szCs w:val="24"/>
          </w:rPr>
          <w:delText xml:space="preserve">suitable </w:delText>
        </w:r>
      </w:del>
      <w:r w:rsidRPr="00094DF0">
        <w:rPr>
          <w:color w:val="000000"/>
          <w:sz w:val="24"/>
          <w:szCs w:val="24"/>
        </w:rPr>
        <w:t>habitat at a 10 x 10 km resolution</w:t>
      </w:r>
      <w:ins w:id="157" w:author="emain" w:date="2022-12-13T16:01:00Z">
        <w:r w:rsidR="00C7046E">
          <w:rPr>
            <w:color w:val="000000"/>
            <w:sz w:val="24"/>
            <w:szCs w:val="24"/>
          </w:rPr>
          <w:t>,</w:t>
        </w:r>
      </w:ins>
      <w:r w:rsidRPr="00094DF0">
        <w:rPr>
          <w:color w:val="000000"/>
          <w:sz w:val="24"/>
          <w:szCs w:val="24"/>
        </w:rPr>
        <w:t xml:space="preserve"> which was the resolution used in the optimization analyses. </w:t>
      </w:r>
    </w:p>
    <w:p w14:paraId="0000000D" w14:textId="77777777" w:rsidR="003415FF" w:rsidRPr="00094DF0" w:rsidRDefault="003415FF" w:rsidP="00316524">
      <w:pPr>
        <w:pBdr>
          <w:top w:val="nil"/>
          <w:left w:val="nil"/>
          <w:bottom w:val="nil"/>
          <w:right w:val="nil"/>
          <w:between w:val="nil"/>
        </w:pBdr>
        <w:spacing w:line="480" w:lineRule="auto"/>
        <w:rPr>
          <w:color w:val="000000"/>
          <w:sz w:val="24"/>
          <w:szCs w:val="24"/>
        </w:rPr>
      </w:pPr>
    </w:p>
    <w:p w14:paraId="0000000E" w14:textId="2DB5D678" w:rsidR="003415FF" w:rsidRPr="00094DF0" w:rsidRDefault="00FE7864" w:rsidP="00316524">
      <w:pPr>
        <w:spacing w:line="480" w:lineRule="auto"/>
        <w:rPr>
          <w:sz w:val="24"/>
          <w:szCs w:val="24"/>
          <w:u w:val="single"/>
        </w:rPr>
      </w:pPr>
      <w:del w:id="158" w:author="emain" w:date="2022-12-13T16:01:00Z">
        <w:r w:rsidRPr="00094DF0" w:rsidDel="00C7046E">
          <w:rPr>
            <w:sz w:val="24"/>
            <w:szCs w:val="24"/>
            <w:u w:val="single"/>
          </w:rPr>
          <w:delText>Basic a</w:delText>
        </w:r>
      </w:del>
      <w:ins w:id="159" w:author="emain" w:date="2022-12-13T16:01:00Z">
        <w:r w:rsidR="00C7046E">
          <w:rPr>
            <w:sz w:val="24"/>
            <w:szCs w:val="24"/>
            <w:u w:val="single"/>
          </w:rPr>
          <w:t>A</w:t>
        </w:r>
      </w:ins>
      <w:r w:rsidRPr="00094DF0">
        <w:rPr>
          <w:sz w:val="24"/>
          <w:szCs w:val="24"/>
          <w:u w:val="single"/>
        </w:rPr>
        <w:t>dministrative delineations</w:t>
      </w:r>
    </w:p>
    <w:p w14:paraId="0000000F" w14:textId="77AAD256" w:rsidR="003415FF" w:rsidRPr="00094DF0" w:rsidRDefault="00FE7864" w:rsidP="00316524">
      <w:pPr>
        <w:spacing w:line="480" w:lineRule="auto"/>
        <w:ind w:firstLine="720"/>
        <w:rPr>
          <w:color w:val="000000"/>
          <w:sz w:val="24"/>
          <w:szCs w:val="24"/>
        </w:rPr>
      </w:pPr>
      <w:r w:rsidRPr="00094DF0">
        <w:rPr>
          <w:color w:val="000000"/>
          <w:sz w:val="24"/>
          <w:szCs w:val="24"/>
        </w:rPr>
        <w:t>National boundaries were derived from the Global Administrative Areas database (http://gadm.org). We obtained protected area boundaries from the World Database on Protected Areas (</w:t>
      </w:r>
      <w:del w:id="160" w:author="emain" w:date="2022-12-13T16:02:00Z">
        <w:r w:rsidRPr="00094DF0" w:rsidDel="00C7046E">
          <w:rPr>
            <w:color w:val="1155CC"/>
            <w:sz w:val="24"/>
            <w:szCs w:val="24"/>
            <w:u w:val="single"/>
          </w:rPr>
          <w:delText>https://www.</w:delText>
        </w:r>
        <w:commentRangeStart w:id="161"/>
        <w:r w:rsidRPr="00094DF0" w:rsidDel="00C7046E">
          <w:rPr>
            <w:color w:val="1155CC"/>
            <w:sz w:val="24"/>
            <w:szCs w:val="24"/>
            <w:u w:val="single"/>
          </w:rPr>
          <w:delText>protectedplanet.net</w:delText>
        </w:r>
      </w:del>
      <w:commentRangeEnd w:id="161"/>
      <w:r w:rsidR="00C7046E">
        <w:rPr>
          <w:rStyle w:val="CommentReference"/>
        </w:rPr>
        <w:commentReference w:id="161"/>
      </w:r>
      <w:del w:id="162" w:author="emain" w:date="2022-12-13T16:02:00Z">
        <w:r w:rsidRPr="00094DF0" w:rsidDel="00C7046E">
          <w:rPr>
            <w:color w:val="000000"/>
            <w:sz w:val="24"/>
            <w:szCs w:val="24"/>
          </w:rPr>
          <w:delText xml:space="preserve">; </w:delText>
        </w:r>
        <w:r w:rsidR="003333CD" w:rsidRPr="00094DF0" w:rsidDel="00C7046E">
          <w:rPr>
            <w:sz w:val="24"/>
            <w:szCs w:val="24"/>
          </w:rPr>
          <w:delText>(</w:delText>
        </w:r>
      </w:del>
      <w:r w:rsidR="003333CD" w:rsidRPr="00094DF0">
        <w:rPr>
          <w:sz w:val="24"/>
          <w:szCs w:val="24"/>
        </w:rPr>
        <w:t>UNEP-WCMC &amp; IUCN 2020)</w:t>
      </w:r>
      <w:r w:rsidRPr="00094DF0">
        <w:rPr>
          <w:color w:val="000000"/>
          <w:sz w:val="24"/>
          <w:szCs w:val="24"/>
        </w:rPr>
        <w:t xml:space="preserve">). Following standard procedures for cleaning the protected area dataset </w:t>
      </w:r>
      <w:r w:rsidR="003333CD" w:rsidRPr="00094DF0">
        <w:rPr>
          <w:sz w:val="24"/>
          <w:szCs w:val="24"/>
        </w:rPr>
        <w:t>(Butchart et al. 2015)</w:t>
      </w:r>
      <w:r w:rsidRPr="00094DF0">
        <w:rPr>
          <w:color w:val="000000"/>
          <w:sz w:val="24"/>
          <w:szCs w:val="24"/>
        </w:rPr>
        <w:t xml:space="preserve">, we </w:t>
      </w:r>
      <w:del w:id="163" w:author="emain" w:date="2022-12-13T16:02:00Z">
        <w:r w:rsidRPr="00094DF0" w:rsidDel="00C7046E">
          <w:rPr>
            <w:color w:val="000000"/>
            <w:sz w:val="24"/>
            <w:szCs w:val="24"/>
          </w:rPr>
          <w:delText xml:space="preserve">(i) </w:delText>
        </w:r>
      </w:del>
      <w:r w:rsidRPr="00094DF0">
        <w:rPr>
          <w:color w:val="000000"/>
          <w:sz w:val="24"/>
          <w:szCs w:val="24"/>
        </w:rPr>
        <w:t xml:space="preserve">projected the data to an equal-area coordinate system (World Behrman), </w:t>
      </w:r>
      <w:del w:id="164" w:author="emain" w:date="2022-12-13T16:02:00Z">
        <w:r w:rsidRPr="00094DF0" w:rsidDel="00C7046E">
          <w:rPr>
            <w:color w:val="000000"/>
            <w:sz w:val="24"/>
            <w:szCs w:val="24"/>
          </w:rPr>
          <w:delText xml:space="preserve">(ii) </w:delText>
        </w:r>
      </w:del>
      <w:r w:rsidRPr="00094DF0">
        <w:rPr>
          <w:color w:val="000000"/>
          <w:sz w:val="24"/>
          <w:szCs w:val="24"/>
        </w:rPr>
        <w:t xml:space="preserve">excluded reserves with unknown or proposed designations, </w:t>
      </w:r>
      <w:del w:id="165" w:author="emain" w:date="2022-12-13T16:02:00Z">
        <w:r w:rsidRPr="00094DF0" w:rsidDel="00C7046E">
          <w:rPr>
            <w:color w:val="000000"/>
            <w:sz w:val="24"/>
            <w:szCs w:val="24"/>
          </w:rPr>
          <w:delText xml:space="preserve">(iii) </w:delText>
        </w:r>
      </w:del>
      <w:r w:rsidRPr="00094DF0">
        <w:rPr>
          <w:color w:val="000000"/>
          <w:sz w:val="24"/>
          <w:szCs w:val="24"/>
        </w:rPr>
        <w:t>excluded UNESCO Biosphere Reserves</w:t>
      </w:r>
      <w:r w:rsidRPr="00094DF0">
        <w:rPr>
          <w:sz w:val="24"/>
          <w:szCs w:val="24"/>
        </w:rPr>
        <w:t xml:space="preserve"> </w:t>
      </w:r>
      <w:r w:rsidR="003333CD" w:rsidRPr="00094DF0">
        <w:rPr>
          <w:sz w:val="24"/>
          <w:szCs w:val="24"/>
        </w:rPr>
        <w:t>(Coetzer et al. 2014)</w:t>
      </w:r>
      <w:r w:rsidRPr="00094DF0">
        <w:rPr>
          <w:color w:val="000000"/>
          <w:sz w:val="24"/>
          <w:szCs w:val="24"/>
        </w:rPr>
        <w:t xml:space="preserve">, </w:t>
      </w:r>
      <w:del w:id="166" w:author="emain" w:date="2022-12-13T16:02:00Z">
        <w:r w:rsidRPr="00094DF0" w:rsidDel="00C7046E">
          <w:rPr>
            <w:color w:val="000000"/>
            <w:sz w:val="24"/>
            <w:szCs w:val="24"/>
          </w:rPr>
          <w:delText xml:space="preserve">(iv) </w:delText>
        </w:r>
      </w:del>
      <w:r w:rsidRPr="00094DF0">
        <w:rPr>
          <w:color w:val="000000"/>
          <w:sz w:val="24"/>
          <w:szCs w:val="24"/>
        </w:rPr>
        <w:t xml:space="preserve">buffered sites represented as point localities according to their reported area in the database (see </w:t>
      </w:r>
      <w:r w:rsidR="00DC0ED9" w:rsidRPr="00094DF0">
        <w:rPr>
          <w:sz w:val="24"/>
          <w:szCs w:val="24"/>
        </w:rPr>
        <w:t>UNEP-WCMC &amp; IUCN (2020)</w:t>
      </w:r>
      <w:r w:rsidR="00DC0ED9" w:rsidRPr="00094DF0">
        <w:rPr>
          <w:color w:val="000000"/>
          <w:sz w:val="24"/>
          <w:szCs w:val="24"/>
        </w:rPr>
        <w:t xml:space="preserve"> </w:t>
      </w:r>
      <w:r w:rsidRPr="00094DF0">
        <w:rPr>
          <w:color w:val="000000"/>
          <w:sz w:val="24"/>
          <w:szCs w:val="24"/>
        </w:rPr>
        <w:t xml:space="preserve">for buffer sizes), </w:t>
      </w:r>
      <w:del w:id="167" w:author="emain" w:date="2022-12-13T16:02:00Z">
        <w:r w:rsidRPr="00094DF0" w:rsidDel="00C7046E">
          <w:rPr>
            <w:color w:val="000000"/>
            <w:sz w:val="24"/>
            <w:szCs w:val="24"/>
          </w:rPr>
          <w:delText xml:space="preserve">(v) </w:delText>
        </w:r>
      </w:del>
      <w:r w:rsidRPr="00094DF0">
        <w:rPr>
          <w:color w:val="000000"/>
          <w:sz w:val="24"/>
          <w:szCs w:val="24"/>
        </w:rPr>
        <w:t xml:space="preserve">dissolved boundaries to prevent </w:t>
      </w:r>
      <w:del w:id="168" w:author="emain" w:date="2022-12-13T16:02:00Z">
        <w:r w:rsidRPr="00094DF0" w:rsidDel="00C7046E">
          <w:rPr>
            <w:color w:val="000000"/>
            <w:sz w:val="24"/>
            <w:szCs w:val="24"/>
          </w:rPr>
          <w:delText xml:space="preserve">issues </w:delText>
        </w:r>
      </w:del>
      <w:ins w:id="169" w:author="emain" w:date="2022-12-13T16:02:00Z">
        <w:r w:rsidR="00C7046E">
          <w:rPr>
            <w:color w:val="000000"/>
            <w:sz w:val="24"/>
            <w:szCs w:val="24"/>
          </w:rPr>
          <w:t xml:space="preserve">problems </w:t>
        </w:r>
      </w:ins>
      <w:r w:rsidRPr="00094DF0">
        <w:rPr>
          <w:color w:val="000000"/>
          <w:sz w:val="24"/>
          <w:szCs w:val="24"/>
        </w:rPr>
        <w:t xml:space="preserve">with overlapping areas, and </w:t>
      </w:r>
      <w:del w:id="170" w:author="emain" w:date="2022-12-13T16:03:00Z">
        <w:r w:rsidRPr="00094DF0" w:rsidDel="00C7046E">
          <w:rPr>
            <w:color w:val="000000"/>
            <w:sz w:val="24"/>
            <w:szCs w:val="24"/>
          </w:rPr>
          <w:delText xml:space="preserve">(vi) </w:delText>
        </w:r>
      </w:del>
      <w:r w:rsidRPr="00094DF0">
        <w:rPr>
          <w:color w:val="000000"/>
          <w:sz w:val="24"/>
          <w:szCs w:val="24"/>
        </w:rPr>
        <w:t xml:space="preserve">removed slivers (code available </w:t>
      </w:r>
      <w:ins w:id="171" w:author="emain" w:date="2022-12-13T16:03:00Z">
        <w:r w:rsidR="00C7046E">
          <w:rPr>
            <w:color w:val="000000"/>
            <w:sz w:val="24"/>
            <w:szCs w:val="24"/>
          </w:rPr>
          <w:t>from</w:t>
        </w:r>
      </w:ins>
      <w:del w:id="172" w:author="emain" w:date="2022-12-13T16:03:00Z">
        <w:r w:rsidRPr="00094DF0" w:rsidDel="00C7046E">
          <w:rPr>
            <w:color w:val="000000"/>
            <w:sz w:val="24"/>
            <w:szCs w:val="24"/>
          </w:rPr>
          <w:delText>at</w:delText>
        </w:r>
      </w:del>
      <w:r w:rsidRPr="00094DF0">
        <w:rPr>
          <w:color w:val="000000"/>
          <w:sz w:val="24"/>
          <w:szCs w:val="24"/>
        </w:rPr>
        <w:t xml:space="preserve"> https://github.com/jeffreyhanson/global-protected-areas). After the protected area data were mod</w:t>
      </w:r>
      <w:r w:rsidRPr="00094DF0">
        <w:rPr>
          <w:sz w:val="24"/>
          <w:szCs w:val="24"/>
        </w:rPr>
        <w:t>ified as described above</w:t>
      </w:r>
      <w:r w:rsidRPr="00094DF0">
        <w:rPr>
          <w:color w:val="000000"/>
          <w:sz w:val="24"/>
          <w:szCs w:val="24"/>
        </w:rPr>
        <w:t xml:space="preserve">, we overlaid the protected area boundaries with a 10 x 10 km grid covering </w:t>
      </w:r>
      <w:del w:id="173" w:author="emain" w:date="2022-12-13T16:03:00Z">
        <w:r w:rsidRPr="00094DF0" w:rsidDel="00C7046E">
          <w:rPr>
            <w:color w:val="000000"/>
            <w:sz w:val="24"/>
            <w:szCs w:val="24"/>
          </w:rPr>
          <w:delText xml:space="preserve">the </w:delText>
        </w:r>
      </w:del>
      <w:r w:rsidRPr="00094DF0">
        <w:rPr>
          <w:color w:val="000000"/>
          <w:sz w:val="24"/>
          <w:szCs w:val="24"/>
        </w:rPr>
        <w:t xml:space="preserve">Earth and coded grid cells as protected if the protected area </w:t>
      </w:r>
      <w:r w:rsidRPr="00094DF0">
        <w:rPr>
          <w:color w:val="000000"/>
          <w:sz w:val="24"/>
          <w:szCs w:val="24"/>
        </w:rPr>
        <w:lastRenderedPageBreak/>
        <w:t>covered &gt;50% of the cell</w:t>
      </w:r>
      <w:ins w:id="174" w:author="emain" w:date="2022-12-13T16:03:00Z">
        <w:r w:rsidR="00C7046E">
          <w:rPr>
            <w:color w:val="000000"/>
            <w:sz w:val="24"/>
            <w:szCs w:val="24"/>
          </w:rPr>
          <w:t>,</w:t>
        </w:r>
      </w:ins>
      <w:r w:rsidRPr="00094DF0">
        <w:rPr>
          <w:color w:val="000000"/>
          <w:sz w:val="24"/>
          <w:szCs w:val="24"/>
        </w:rPr>
        <w:t xml:space="preserve"> following common practice </w:t>
      </w:r>
      <w:r w:rsidR="00464E0B" w:rsidRPr="00094DF0">
        <w:rPr>
          <w:sz w:val="24"/>
          <w:szCs w:val="24"/>
          <w:lang w:val="en-CA"/>
        </w:rPr>
        <w:t>(e.g.</w:t>
      </w:r>
      <w:ins w:id="175" w:author="emain" w:date="2022-12-13T16:03:00Z">
        <w:r w:rsidR="00C7046E">
          <w:rPr>
            <w:sz w:val="24"/>
            <w:szCs w:val="24"/>
            <w:lang w:val="en-CA"/>
          </w:rPr>
          <w:t>,</w:t>
        </w:r>
      </w:ins>
      <w:r w:rsidR="00464E0B" w:rsidRPr="00094DF0">
        <w:rPr>
          <w:sz w:val="24"/>
          <w:szCs w:val="24"/>
          <w:lang w:val="en-CA"/>
        </w:rPr>
        <w:t xml:space="preserve"> Hanson et al. 2020)</w:t>
      </w:r>
      <w:r w:rsidRPr="00094DF0">
        <w:rPr>
          <w:color w:val="000000"/>
          <w:sz w:val="24"/>
          <w:szCs w:val="24"/>
          <w:lang w:val="en-CA"/>
        </w:rPr>
        <w:t xml:space="preserve">. </w:t>
      </w:r>
      <w:r w:rsidRPr="00094DF0">
        <w:rPr>
          <w:color w:val="000000"/>
          <w:sz w:val="24"/>
          <w:szCs w:val="24"/>
        </w:rPr>
        <w:t xml:space="preserve">These spatial data procedures were </w:t>
      </w:r>
      <w:r w:rsidRPr="00094DF0">
        <w:rPr>
          <w:sz w:val="24"/>
          <w:szCs w:val="24"/>
        </w:rPr>
        <w:t>implemented</w:t>
      </w:r>
      <w:r w:rsidRPr="00094DF0">
        <w:rPr>
          <w:color w:val="000000"/>
          <w:sz w:val="24"/>
          <w:szCs w:val="24"/>
        </w:rPr>
        <w:t xml:space="preserve"> using ArcMap </w:t>
      </w:r>
      <w:del w:id="176" w:author="emain" w:date="2022-12-13T16:04:00Z">
        <w:r w:rsidRPr="00094DF0" w:rsidDel="00C7046E">
          <w:rPr>
            <w:color w:val="000000"/>
            <w:sz w:val="24"/>
            <w:szCs w:val="24"/>
          </w:rPr>
          <w:delText xml:space="preserve">(version </w:delText>
        </w:r>
      </w:del>
      <w:r w:rsidRPr="00094DF0">
        <w:rPr>
          <w:color w:val="000000"/>
          <w:sz w:val="24"/>
          <w:szCs w:val="24"/>
        </w:rPr>
        <w:t>10.3.1</w:t>
      </w:r>
      <w:del w:id="177" w:author="emain" w:date="2022-12-13T16:04:00Z">
        <w:r w:rsidRPr="00094DF0" w:rsidDel="00C7046E">
          <w:rPr>
            <w:color w:val="000000"/>
            <w:sz w:val="24"/>
            <w:szCs w:val="24"/>
          </w:rPr>
          <w:delText>)</w:delText>
        </w:r>
      </w:del>
      <w:r w:rsidRPr="00094DF0">
        <w:rPr>
          <w:color w:val="000000"/>
          <w:sz w:val="24"/>
          <w:szCs w:val="24"/>
        </w:rPr>
        <w:t xml:space="preserve"> and </w:t>
      </w:r>
      <w:del w:id="178" w:author="Richard Schuster" w:date="2023-02-18T12:05:00Z">
        <w:r w:rsidRPr="00094DF0" w:rsidDel="00591FE9">
          <w:rPr>
            <w:color w:val="000000"/>
            <w:sz w:val="24"/>
            <w:szCs w:val="24"/>
          </w:rPr>
          <w:delText>p</w:delText>
        </w:r>
      </w:del>
      <w:ins w:id="179" w:author="Richard Schuster" w:date="2023-02-18T12:05:00Z">
        <w:r w:rsidR="00591FE9">
          <w:rPr>
            <w:color w:val="000000"/>
            <w:sz w:val="24"/>
            <w:szCs w:val="24"/>
          </w:rPr>
          <w:t>P</w:t>
        </w:r>
      </w:ins>
      <w:r w:rsidRPr="00094DF0">
        <w:rPr>
          <w:color w:val="000000"/>
          <w:sz w:val="24"/>
          <w:szCs w:val="24"/>
        </w:rPr>
        <w:t xml:space="preserve">ython </w:t>
      </w:r>
      <w:del w:id="180" w:author="emain" w:date="2022-12-13T16:04:00Z">
        <w:r w:rsidRPr="00094DF0" w:rsidDel="00C7046E">
          <w:rPr>
            <w:color w:val="000000"/>
            <w:sz w:val="24"/>
            <w:szCs w:val="24"/>
          </w:rPr>
          <w:delText xml:space="preserve">(version </w:delText>
        </w:r>
      </w:del>
      <w:r w:rsidRPr="00094DF0">
        <w:rPr>
          <w:color w:val="000000"/>
          <w:sz w:val="24"/>
          <w:szCs w:val="24"/>
        </w:rPr>
        <w:t>2.7.8</w:t>
      </w:r>
      <w:del w:id="181" w:author="emain" w:date="2022-12-13T16:04:00Z">
        <w:r w:rsidRPr="00094DF0" w:rsidDel="00C7046E">
          <w:rPr>
            <w:color w:val="000000"/>
            <w:sz w:val="24"/>
            <w:szCs w:val="24"/>
          </w:rPr>
          <w:delText>)</w:delText>
        </w:r>
      </w:del>
      <w:r w:rsidRPr="00094DF0">
        <w:rPr>
          <w:color w:val="000000"/>
          <w:sz w:val="24"/>
          <w:szCs w:val="24"/>
        </w:rPr>
        <w:t>.</w:t>
      </w:r>
    </w:p>
    <w:p w14:paraId="00000010" w14:textId="77777777" w:rsidR="003415FF" w:rsidRPr="00094DF0" w:rsidRDefault="003415FF" w:rsidP="00316524">
      <w:pPr>
        <w:spacing w:line="480" w:lineRule="auto"/>
        <w:rPr>
          <w:sz w:val="24"/>
          <w:szCs w:val="24"/>
        </w:rPr>
      </w:pPr>
    </w:p>
    <w:p w14:paraId="00000011" w14:textId="77777777" w:rsidR="003415FF" w:rsidRPr="00094DF0" w:rsidRDefault="00FE7864" w:rsidP="00316524">
      <w:pPr>
        <w:spacing w:line="480" w:lineRule="auto"/>
        <w:rPr>
          <w:sz w:val="24"/>
          <w:szCs w:val="24"/>
          <w:u w:val="single"/>
        </w:rPr>
      </w:pPr>
      <w:r w:rsidRPr="00094DF0">
        <w:rPr>
          <w:sz w:val="24"/>
          <w:szCs w:val="24"/>
          <w:u w:val="single"/>
        </w:rPr>
        <w:t>Governance risk</w:t>
      </w:r>
    </w:p>
    <w:p w14:paraId="00000012" w14:textId="31D06C3B" w:rsidR="003415FF" w:rsidRPr="00094DF0" w:rsidRDefault="00FE7864" w:rsidP="00316524">
      <w:pPr>
        <w:spacing w:line="480" w:lineRule="auto"/>
        <w:ind w:firstLine="720"/>
        <w:rPr>
          <w:sz w:val="24"/>
          <w:szCs w:val="24"/>
        </w:rPr>
      </w:pPr>
      <w:r w:rsidRPr="00094DF0">
        <w:rPr>
          <w:sz w:val="24"/>
          <w:szCs w:val="24"/>
        </w:rPr>
        <w:t xml:space="preserve">We used worldwide governance indicators from the World Bank to capture governance risk </w:t>
      </w:r>
      <w:r w:rsidR="003333CD" w:rsidRPr="00094DF0">
        <w:rPr>
          <w:sz w:val="24"/>
          <w:szCs w:val="24"/>
        </w:rPr>
        <w:t>(Kaufmann et al. 2011)</w:t>
      </w:r>
      <w:r w:rsidRPr="00094DF0">
        <w:rPr>
          <w:sz w:val="24"/>
          <w:szCs w:val="24"/>
        </w:rPr>
        <w:t>. The indicators include six scaled measures: voice and accountability; political stability and absence of violence; government effectiveness; regulatory quality; rule of law; and control of corruption (</w:t>
      </w:r>
      <w:del w:id="182" w:author="emain" w:date="2022-12-13T16:04:00Z">
        <w:r w:rsidRPr="00094DF0" w:rsidDel="00C7046E">
          <w:rPr>
            <w:sz w:val="24"/>
            <w:szCs w:val="24"/>
          </w:rPr>
          <w:delText>see Table S</w:delText>
        </w:r>
        <w:r w:rsidR="003A40D5" w:rsidRPr="00094DF0" w:rsidDel="00C7046E">
          <w:rPr>
            <w:sz w:val="24"/>
            <w:szCs w:val="24"/>
          </w:rPr>
          <w:delText>1</w:delText>
        </w:r>
        <w:r w:rsidRPr="00094DF0" w:rsidDel="00C7046E">
          <w:rPr>
            <w:sz w:val="24"/>
            <w:szCs w:val="24"/>
          </w:rPr>
          <w:delText xml:space="preserve"> for </w:delText>
        </w:r>
      </w:del>
      <w:r w:rsidRPr="00094DF0">
        <w:rPr>
          <w:sz w:val="24"/>
          <w:szCs w:val="24"/>
        </w:rPr>
        <w:t>definitions</w:t>
      </w:r>
      <w:ins w:id="183" w:author="emain" w:date="2022-12-13T16:04:00Z">
        <w:r w:rsidR="00C7046E">
          <w:rPr>
            <w:sz w:val="24"/>
            <w:szCs w:val="24"/>
          </w:rPr>
          <w:t xml:space="preserve"> in Appendix S</w:t>
        </w:r>
      </w:ins>
      <w:ins w:id="184" w:author="Richard Schuster" w:date="2023-02-18T12:09:00Z">
        <w:r w:rsidR="00427977">
          <w:rPr>
            <w:sz w:val="24"/>
            <w:szCs w:val="24"/>
          </w:rPr>
          <w:t>1</w:t>
        </w:r>
      </w:ins>
      <w:commentRangeStart w:id="185"/>
      <w:ins w:id="186" w:author="emain" w:date="2022-12-13T16:04:00Z">
        <w:del w:id="187" w:author="Richard Schuster" w:date="2023-02-18T12:22:00Z">
          <w:r w:rsidR="00C7046E" w:rsidDel="00870ADF">
            <w:rPr>
              <w:sz w:val="24"/>
              <w:szCs w:val="24"/>
            </w:rPr>
            <w:delText>?</w:delText>
          </w:r>
          <w:commentRangeEnd w:id="185"/>
          <w:r w:rsidR="00C7046E" w:rsidDel="00870ADF">
            <w:rPr>
              <w:rStyle w:val="CommentReference"/>
            </w:rPr>
            <w:commentReference w:id="185"/>
          </w:r>
        </w:del>
      </w:ins>
      <w:r w:rsidRPr="00094DF0">
        <w:rPr>
          <w:sz w:val="24"/>
          <w:szCs w:val="24"/>
        </w:rPr>
        <w:t xml:space="preserve">). We chose these indicators because </w:t>
      </w:r>
      <w:del w:id="188" w:author="emain" w:date="2022-12-13T16:05:00Z">
        <w:r w:rsidRPr="00094DF0" w:rsidDel="00C7046E">
          <w:rPr>
            <w:sz w:val="24"/>
            <w:szCs w:val="24"/>
          </w:rPr>
          <w:delText xml:space="preserve">evidence suggests that </w:delText>
        </w:r>
      </w:del>
      <w:r w:rsidRPr="00094DF0">
        <w:rPr>
          <w:sz w:val="24"/>
          <w:szCs w:val="24"/>
        </w:rPr>
        <w:t xml:space="preserve">they reliably predict protected area effectiveness </w:t>
      </w:r>
      <w:r w:rsidR="003333CD" w:rsidRPr="00094DF0">
        <w:rPr>
          <w:sz w:val="24"/>
          <w:szCs w:val="24"/>
        </w:rPr>
        <w:t>(Barnes et al. 2016)</w:t>
      </w:r>
      <w:r w:rsidRPr="00094DF0">
        <w:rPr>
          <w:sz w:val="24"/>
          <w:szCs w:val="24"/>
        </w:rPr>
        <w:t xml:space="preserve"> and state investment</w:t>
      </w:r>
      <w:ins w:id="189" w:author="emain" w:date="2022-12-13T16:06:00Z">
        <w:r w:rsidR="00A92E24">
          <w:rPr>
            <w:sz w:val="24"/>
            <w:szCs w:val="24"/>
          </w:rPr>
          <w:t xml:space="preserve"> </w:t>
        </w:r>
      </w:ins>
      <w:del w:id="190" w:author="emain" w:date="2022-12-13T16:06:00Z">
        <w:r w:rsidRPr="00094DF0" w:rsidDel="00A92E24">
          <w:rPr>
            <w:sz w:val="24"/>
            <w:szCs w:val="24"/>
          </w:rPr>
          <w:delText xml:space="preserve"> and efforts for </w:delText>
        </w:r>
      </w:del>
      <w:ins w:id="191" w:author="emain" w:date="2022-12-13T16:06:00Z">
        <w:r w:rsidR="00A92E24">
          <w:rPr>
            <w:sz w:val="24"/>
            <w:szCs w:val="24"/>
          </w:rPr>
          <w:t xml:space="preserve">in </w:t>
        </w:r>
      </w:ins>
      <w:r w:rsidRPr="00094DF0">
        <w:rPr>
          <w:sz w:val="24"/>
          <w:szCs w:val="24"/>
        </w:rPr>
        <w:t xml:space="preserve">biodiversity conservation </w:t>
      </w:r>
      <w:r w:rsidR="003333CD" w:rsidRPr="00094DF0">
        <w:rPr>
          <w:sz w:val="24"/>
          <w:szCs w:val="24"/>
        </w:rPr>
        <w:t>(Coetzer et al. 2014)</w:t>
      </w:r>
      <w:r w:rsidRPr="00094DF0">
        <w:rPr>
          <w:sz w:val="24"/>
          <w:szCs w:val="24"/>
        </w:rPr>
        <w:t xml:space="preserve">. For each country, we used a mean of annual averages of all six measures </w:t>
      </w:r>
      <w:r w:rsidR="003333CD" w:rsidRPr="00094DF0">
        <w:rPr>
          <w:sz w:val="24"/>
          <w:szCs w:val="24"/>
        </w:rPr>
        <w:t>(Baynham-Herd et al. 2018)</w:t>
      </w:r>
      <w:r w:rsidRPr="00094DF0">
        <w:rPr>
          <w:sz w:val="24"/>
          <w:szCs w:val="24"/>
        </w:rPr>
        <w:t xml:space="preserve"> (</w:t>
      </w:r>
      <w:del w:id="192" w:author="emain" w:date="2022-12-13T16:07:00Z">
        <w:r w:rsidRPr="00094DF0" w:rsidDel="00A92E24">
          <w:rPr>
            <w:sz w:val="24"/>
            <w:szCs w:val="24"/>
          </w:rPr>
          <w:delText>Figure S1</w:delText>
        </w:r>
      </w:del>
      <w:ins w:id="193" w:author="emain" w:date="2022-12-13T16:07:00Z">
        <w:r w:rsidR="00A92E24">
          <w:rPr>
            <w:sz w:val="24"/>
            <w:szCs w:val="24"/>
          </w:rPr>
          <w:t>Appendix S</w:t>
        </w:r>
      </w:ins>
      <w:ins w:id="194" w:author="Richard Schuster" w:date="2023-02-18T12:10:00Z">
        <w:r w:rsidR="0028769E">
          <w:rPr>
            <w:sz w:val="24"/>
            <w:szCs w:val="24"/>
          </w:rPr>
          <w:t>2</w:t>
        </w:r>
      </w:ins>
      <w:ins w:id="195" w:author="emain" w:date="2022-12-13T16:07:00Z">
        <w:del w:id="196" w:author="Richard Schuster" w:date="2023-02-18T12:22:00Z">
          <w:r w:rsidR="00A92E24" w:rsidDel="00870ADF">
            <w:rPr>
              <w:sz w:val="24"/>
              <w:szCs w:val="24"/>
            </w:rPr>
            <w:delText>?</w:delText>
          </w:r>
        </w:del>
      </w:ins>
      <w:r w:rsidRPr="00094DF0">
        <w:rPr>
          <w:sz w:val="24"/>
          <w:szCs w:val="24"/>
        </w:rPr>
        <w:t>).</w:t>
      </w:r>
    </w:p>
    <w:p w14:paraId="00000013" w14:textId="77777777" w:rsidR="003415FF" w:rsidRPr="00094DF0" w:rsidRDefault="003415FF" w:rsidP="00316524">
      <w:pPr>
        <w:spacing w:line="480" w:lineRule="auto"/>
        <w:rPr>
          <w:sz w:val="24"/>
          <w:szCs w:val="24"/>
        </w:rPr>
      </w:pPr>
    </w:p>
    <w:p w14:paraId="00000014" w14:textId="73DA9870" w:rsidR="003415FF" w:rsidRPr="00094DF0" w:rsidRDefault="00FE7864" w:rsidP="00316524">
      <w:pPr>
        <w:spacing w:line="480" w:lineRule="auto"/>
        <w:rPr>
          <w:sz w:val="24"/>
          <w:szCs w:val="24"/>
          <w:u w:val="single"/>
        </w:rPr>
      </w:pPr>
      <w:r w:rsidRPr="00094DF0">
        <w:rPr>
          <w:sz w:val="24"/>
          <w:szCs w:val="24"/>
          <w:u w:val="single"/>
        </w:rPr>
        <w:t>Land</w:t>
      </w:r>
      <w:ins w:id="197" w:author="emain" w:date="2022-12-13T16:04:00Z">
        <w:r w:rsidR="00C7046E">
          <w:rPr>
            <w:sz w:val="24"/>
            <w:szCs w:val="24"/>
            <w:u w:val="single"/>
          </w:rPr>
          <w:t>-</w:t>
        </w:r>
      </w:ins>
      <w:del w:id="198" w:author="emain" w:date="2022-12-13T16:04:00Z">
        <w:r w:rsidRPr="00094DF0" w:rsidDel="00C7046E">
          <w:rPr>
            <w:sz w:val="24"/>
            <w:szCs w:val="24"/>
            <w:u w:val="single"/>
          </w:rPr>
          <w:delText xml:space="preserve"> </w:delText>
        </w:r>
      </w:del>
      <w:r w:rsidRPr="00094DF0">
        <w:rPr>
          <w:sz w:val="24"/>
          <w:szCs w:val="24"/>
          <w:u w:val="single"/>
        </w:rPr>
        <w:t>use risk</w:t>
      </w:r>
    </w:p>
    <w:p w14:paraId="00000015" w14:textId="6CCA1DC1" w:rsidR="003415FF" w:rsidRPr="00094DF0" w:rsidRDefault="00FE7864" w:rsidP="00316524">
      <w:pPr>
        <w:spacing w:line="480" w:lineRule="auto"/>
        <w:ind w:firstLine="720"/>
        <w:rPr>
          <w:sz w:val="24"/>
          <w:szCs w:val="24"/>
        </w:rPr>
      </w:pPr>
      <w:r w:rsidRPr="00094DF0">
        <w:rPr>
          <w:sz w:val="24"/>
          <w:szCs w:val="24"/>
        </w:rPr>
        <w:t xml:space="preserve">We used a global land systems map produced by </w:t>
      </w:r>
      <w:r w:rsidR="00BD7642" w:rsidRPr="00094DF0">
        <w:rPr>
          <w:sz w:val="24"/>
          <w:szCs w:val="24"/>
        </w:rPr>
        <w:t>Kehoe et al. (2017)</w:t>
      </w:r>
      <w:r w:rsidRPr="00094DF0">
        <w:rPr>
          <w:sz w:val="24"/>
          <w:szCs w:val="24"/>
        </w:rPr>
        <w:t xml:space="preserve"> to incorporate the risk of land-use change. This map is based on a global land systems map for the year 2000 </w:t>
      </w:r>
      <w:r w:rsidR="003333CD" w:rsidRPr="00094DF0">
        <w:rPr>
          <w:sz w:val="24"/>
          <w:szCs w:val="24"/>
        </w:rPr>
        <w:t>(Asselen &amp; Verburg 2012)</w:t>
      </w:r>
      <w:r w:rsidRPr="00094DF0">
        <w:rPr>
          <w:sz w:val="24"/>
          <w:szCs w:val="24"/>
        </w:rPr>
        <w:t xml:space="preserve"> at a 9.25</w:t>
      </w:r>
      <w:ins w:id="199" w:author="emain" w:date="2022-12-13T16:07:00Z">
        <w:r w:rsidR="00A92E24">
          <w:rPr>
            <w:sz w:val="24"/>
            <w:szCs w:val="24"/>
          </w:rPr>
          <w:t>-</w:t>
        </w:r>
      </w:ins>
      <w:del w:id="200" w:author="emain" w:date="2022-12-13T16:07:00Z">
        <w:r w:rsidRPr="00094DF0" w:rsidDel="00A92E24">
          <w:rPr>
            <w:sz w:val="24"/>
            <w:szCs w:val="24"/>
          </w:rPr>
          <w:delText xml:space="preserve"> </w:delText>
        </w:r>
      </w:del>
      <w:r w:rsidRPr="00094DF0">
        <w:rPr>
          <w:sz w:val="24"/>
          <w:szCs w:val="24"/>
        </w:rPr>
        <w:t>km</w:t>
      </w:r>
      <w:commentRangeStart w:id="201"/>
      <w:r w:rsidRPr="00A92E24">
        <w:rPr>
          <w:sz w:val="24"/>
          <w:szCs w:val="24"/>
          <w:vertAlign w:val="superscript"/>
          <w:rPrChange w:id="202" w:author="emain" w:date="2022-12-13T16:07:00Z">
            <w:rPr>
              <w:sz w:val="24"/>
              <w:szCs w:val="24"/>
            </w:rPr>
          </w:rPrChange>
        </w:rPr>
        <w:t>2</w:t>
      </w:r>
      <w:commentRangeEnd w:id="201"/>
      <w:r w:rsidR="00A92E24">
        <w:rPr>
          <w:rStyle w:val="CommentReference"/>
        </w:rPr>
        <w:commentReference w:id="201"/>
      </w:r>
      <w:r w:rsidRPr="00094DF0">
        <w:rPr>
          <w:sz w:val="24"/>
          <w:szCs w:val="24"/>
        </w:rPr>
        <w:t xml:space="preserve"> spatial resolution</w:t>
      </w:r>
      <w:ins w:id="203" w:author="emain" w:date="2022-12-13T16:08:00Z">
        <w:r w:rsidR="00A92E24">
          <w:rPr>
            <w:sz w:val="24"/>
            <w:szCs w:val="24"/>
          </w:rPr>
          <w:t>,</w:t>
        </w:r>
      </w:ins>
      <w:r w:rsidRPr="00094DF0">
        <w:rPr>
          <w:sz w:val="24"/>
          <w:szCs w:val="24"/>
        </w:rPr>
        <w:t xml:space="preserve"> but </w:t>
      </w:r>
      <w:del w:id="204" w:author="emain" w:date="2022-12-13T16:08:00Z">
        <w:r w:rsidRPr="00094DF0" w:rsidDel="00A92E24">
          <w:rPr>
            <w:sz w:val="24"/>
            <w:szCs w:val="24"/>
          </w:rPr>
          <w:delText xml:space="preserve">is </w:delText>
        </w:r>
      </w:del>
      <w:ins w:id="205" w:author="emain" w:date="2022-12-13T16:08:00Z">
        <w:r w:rsidR="00A92E24">
          <w:rPr>
            <w:sz w:val="24"/>
            <w:szCs w:val="24"/>
          </w:rPr>
          <w:t xml:space="preserve">we </w:t>
        </w:r>
      </w:ins>
      <w:r w:rsidRPr="00094DF0">
        <w:rPr>
          <w:sz w:val="24"/>
          <w:szCs w:val="24"/>
        </w:rPr>
        <w:t xml:space="preserve">refined </w:t>
      </w:r>
      <w:ins w:id="206" w:author="emain" w:date="2022-12-13T16:08:00Z">
        <w:r w:rsidR="00A92E24">
          <w:rPr>
            <w:sz w:val="24"/>
            <w:szCs w:val="24"/>
          </w:rPr>
          <w:t xml:space="preserve">it </w:t>
        </w:r>
      </w:ins>
      <w:r w:rsidRPr="00094DF0">
        <w:rPr>
          <w:sz w:val="24"/>
          <w:szCs w:val="24"/>
        </w:rPr>
        <w:t>based on recent land-cover and land-use datasets to a spatial resolution of 1 km</w:t>
      </w:r>
      <w:r w:rsidRPr="00066B66">
        <w:rPr>
          <w:sz w:val="24"/>
          <w:szCs w:val="24"/>
          <w:vertAlign w:val="superscript"/>
          <w:rPrChange w:id="207" w:author="Richard Schuster" w:date="2023-02-18T12:10:00Z">
            <w:rPr>
              <w:sz w:val="24"/>
              <w:szCs w:val="24"/>
            </w:rPr>
          </w:rPrChange>
        </w:rPr>
        <w:t>2</w:t>
      </w:r>
      <w:r w:rsidRPr="00094DF0">
        <w:rPr>
          <w:sz w:val="24"/>
          <w:szCs w:val="24"/>
        </w:rPr>
        <w:t xml:space="preserve">. </w:t>
      </w:r>
      <w:r w:rsidR="00B45D33" w:rsidRPr="00094DF0">
        <w:rPr>
          <w:sz w:val="24"/>
          <w:szCs w:val="24"/>
        </w:rPr>
        <w:t xml:space="preserve">Kehoe et al. (2017) </w:t>
      </w:r>
      <w:r w:rsidRPr="00094DF0">
        <w:rPr>
          <w:sz w:val="24"/>
          <w:szCs w:val="24"/>
        </w:rPr>
        <w:t>further estimated the impact of land use and land</w:t>
      </w:r>
      <w:ins w:id="208" w:author="emain" w:date="2022-12-13T16:08:00Z">
        <w:r w:rsidR="00A92E24">
          <w:rPr>
            <w:sz w:val="24"/>
            <w:szCs w:val="24"/>
          </w:rPr>
          <w:t>-</w:t>
        </w:r>
      </w:ins>
      <w:del w:id="209" w:author="emain" w:date="2022-12-13T16:08:00Z">
        <w:r w:rsidRPr="00094DF0" w:rsidDel="00A92E24">
          <w:rPr>
            <w:sz w:val="24"/>
            <w:szCs w:val="24"/>
          </w:rPr>
          <w:delText xml:space="preserve"> </w:delText>
        </w:r>
      </w:del>
      <w:r w:rsidRPr="00094DF0">
        <w:rPr>
          <w:sz w:val="24"/>
          <w:szCs w:val="24"/>
        </w:rPr>
        <w:t>use intensity on biodiversity</w:t>
      </w:r>
      <w:del w:id="210" w:author="emain" w:date="2022-12-13T16:08:00Z">
        <w:r w:rsidRPr="00094DF0" w:rsidDel="00A92E24">
          <w:rPr>
            <w:sz w:val="24"/>
            <w:szCs w:val="24"/>
          </w:rPr>
          <w:delText>,</w:delText>
        </w:r>
      </w:del>
      <w:r w:rsidRPr="00094DF0">
        <w:rPr>
          <w:sz w:val="24"/>
          <w:szCs w:val="24"/>
        </w:rPr>
        <w:t xml:space="preserve"> with data originating from the PREDICTS project </w:t>
      </w:r>
      <w:r w:rsidR="003333CD" w:rsidRPr="00094DF0">
        <w:rPr>
          <w:sz w:val="24"/>
          <w:szCs w:val="24"/>
        </w:rPr>
        <w:t>(Hudson et al. 2014)</w:t>
      </w:r>
      <w:r w:rsidRPr="00094DF0">
        <w:rPr>
          <w:sz w:val="24"/>
          <w:szCs w:val="24"/>
        </w:rPr>
        <w:t xml:space="preserve">. They </w:t>
      </w:r>
      <w:del w:id="211" w:author="emain" w:date="2022-12-13T16:08:00Z">
        <w:r w:rsidRPr="00094DF0" w:rsidDel="00A92E24">
          <w:rPr>
            <w:sz w:val="24"/>
            <w:szCs w:val="24"/>
          </w:rPr>
          <w:delText xml:space="preserve">first </w:delText>
        </w:r>
      </w:del>
      <w:r w:rsidRPr="00094DF0">
        <w:rPr>
          <w:sz w:val="24"/>
          <w:szCs w:val="24"/>
        </w:rPr>
        <w:t>matched their land-systems classes to varying intensity levels for each land</w:t>
      </w:r>
      <w:ins w:id="212" w:author="emain" w:date="2022-12-13T16:08:00Z">
        <w:r w:rsidR="00A92E24">
          <w:rPr>
            <w:sz w:val="24"/>
            <w:szCs w:val="24"/>
          </w:rPr>
          <w:t>-</w:t>
        </w:r>
      </w:ins>
      <w:del w:id="213" w:author="emain" w:date="2022-12-13T16:08:00Z">
        <w:r w:rsidRPr="00094DF0" w:rsidDel="00A92E24">
          <w:rPr>
            <w:sz w:val="24"/>
            <w:szCs w:val="24"/>
          </w:rPr>
          <w:delText xml:space="preserve"> </w:delText>
        </w:r>
      </w:del>
      <w:r w:rsidRPr="00094DF0">
        <w:rPr>
          <w:sz w:val="24"/>
          <w:szCs w:val="24"/>
        </w:rPr>
        <w:t>use type (</w:t>
      </w:r>
      <w:del w:id="214" w:author="emain" w:date="2022-12-13T16:09:00Z">
        <w:r w:rsidRPr="00094DF0" w:rsidDel="00A92E24">
          <w:rPr>
            <w:sz w:val="24"/>
            <w:szCs w:val="24"/>
          </w:rPr>
          <w:delText xml:space="preserve">for </w:delText>
        </w:r>
      </w:del>
      <w:r w:rsidRPr="00094DF0">
        <w:rPr>
          <w:sz w:val="24"/>
          <w:szCs w:val="24"/>
        </w:rPr>
        <w:t>detailed conversion table</w:t>
      </w:r>
      <w:del w:id="215" w:author="emain" w:date="2022-12-13T16:09:00Z">
        <w:r w:rsidRPr="00094DF0" w:rsidDel="00A92E24">
          <w:rPr>
            <w:sz w:val="24"/>
            <w:szCs w:val="24"/>
          </w:rPr>
          <w:delText xml:space="preserve">, see </w:delText>
        </w:r>
      </w:del>
      <w:ins w:id="216" w:author="emain" w:date="2022-12-13T16:09:00Z">
        <w:r w:rsidR="00A92E24">
          <w:rPr>
            <w:sz w:val="24"/>
            <w:szCs w:val="24"/>
          </w:rPr>
          <w:t xml:space="preserve"> in </w:t>
        </w:r>
      </w:ins>
      <w:r w:rsidR="003A4FAD" w:rsidRPr="00094DF0">
        <w:rPr>
          <w:sz w:val="24"/>
          <w:szCs w:val="24"/>
        </w:rPr>
        <w:t xml:space="preserve">Asselen </w:t>
      </w:r>
      <w:del w:id="217" w:author="emain" w:date="2022-12-13T16:09:00Z">
        <w:r w:rsidR="003A4FAD" w:rsidRPr="00094DF0" w:rsidDel="00A92E24">
          <w:rPr>
            <w:sz w:val="24"/>
            <w:szCs w:val="24"/>
          </w:rPr>
          <w:delText xml:space="preserve">&amp; </w:delText>
        </w:r>
      </w:del>
      <w:ins w:id="218" w:author="emain" w:date="2022-12-13T16:09:00Z">
        <w:r w:rsidR="00A92E24">
          <w:rPr>
            <w:sz w:val="24"/>
            <w:szCs w:val="24"/>
          </w:rPr>
          <w:t xml:space="preserve">and </w:t>
        </w:r>
      </w:ins>
      <w:r w:rsidR="003A4FAD" w:rsidRPr="00094DF0">
        <w:rPr>
          <w:sz w:val="24"/>
          <w:szCs w:val="24"/>
        </w:rPr>
        <w:t xml:space="preserve">Verburg </w:t>
      </w:r>
      <w:ins w:id="219" w:author="emain" w:date="2022-12-13T16:09:00Z">
        <w:r w:rsidR="00A92E24">
          <w:rPr>
            <w:sz w:val="24"/>
            <w:szCs w:val="24"/>
          </w:rPr>
          <w:t>[</w:t>
        </w:r>
      </w:ins>
      <w:r w:rsidR="003A4FAD" w:rsidRPr="00094DF0">
        <w:rPr>
          <w:sz w:val="24"/>
          <w:szCs w:val="24"/>
        </w:rPr>
        <w:t>2012</w:t>
      </w:r>
      <w:ins w:id="220" w:author="emain" w:date="2022-12-13T16:09:00Z">
        <w:r w:rsidR="00A92E24">
          <w:rPr>
            <w:sz w:val="24"/>
            <w:szCs w:val="24"/>
          </w:rPr>
          <w:t>]</w:t>
        </w:r>
      </w:ins>
      <w:r w:rsidRPr="00094DF0">
        <w:rPr>
          <w:sz w:val="24"/>
          <w:szCs w:val="24"/>
        </w:rPr>
        <w:t xml:space="preserve">). This allowed </w:t>
      </w:r>
      <w:r w:rsidR="00B74A34" w:rsidRPr="00094DF0">
        <w:rPr>
          <w:sz w:val="24"/>
          <w:szCs w:val="24"/>
        </w:rPr>
        <w:t xml:space="preserve">Kehoe et al. (2017) </w:t>
      </w:r>
      <w:r w:rsidRPr="00094DF0">
        <w:rPr>
          <w:sz w:val="24"/>
          <w:szCs w:val="24"/>
        </w:rPr>
        <w:t xml:space="preserve">to calculate average biodiversity loss per land system (relative to an </w:t>
      </w:r>
      <w:del w:id="221" w:author="emain" w:date="2022-12-13T16:09:00Z">
        <w:r w:rsidRPr="00094DF0" w:rsidDel="00A92E24">
          <w:rPr>
            <w:sz w:val="24"/>
            <w:szCs w:val="24"/>
          </w:rPr>
          <w:delText xml:space="preserve">unimpacted </w:delText>
        </w:r>
      </w:del>
      <w:ins w:id="222" w:author="emain" w:date="2022-12-13T16:09:00Z">
        <w:r w:rsidR="00A92E24">
          <w:rPr>
            <w:sz w:val="24"/>
            <w:szCs w:val="24"/>
          </w:rPr>
          <w:t xml:space="preserve">unaffected </w:t>
        </w:r>
      </w:ins>
      <w:r w:rsidRPr="00094DF0">
        <w:rPr>
          <w:sz w:val="24"/>
          <w:szCs w:val="24"/>
        </w:rPr>
        <w:t>standard) by taking the mean model estimates of biodiversity loss per land</w:t>
      </w:r>
      <w:ins w:id="223" w:author="emain" w:date="2022-12-13T16:09:00Z">
        <w:r w:rsidR="00A92E24">
          <w:rPr>
            <w:sz w:val="24"/>
            <w:szCs w:val="24"/>
          </w:rPr>
          <w:t>-</w:t>
        </w:r>
      </w:ins>
      <w:del w:id="224" w:author="emain" w:date="2022-12-13T16:09:00Z">
        <w:r w:rsidRPr="00094DF0" w:rsidDel="00A92E24">
          <w:rPr>
            <w:sz w:val="24"/>
            <w:szCs w:val="24"/>
          </w:rPr>
          <w:delText xml:space="preserve"> </w:delText>
        </w:r>
      </w:del>
      <w:r w:rsidRPr="00094DF0">
        <w:rPr>
          <w:sz w:val="24"/>
          <w:szCs w:val="24"/>
        </w:rPr>
        <w:t>use</w:t>
      </w:r>
      <w:ins w:id="225" w:author="emain" w:date="2022-12-13T16:09:00Z">
        <w:r w:rsidR="00A92E24">
          <w:rPr>
            <w:sz w:val="24"/>
            <w:szCs w:val="24"/>
          </w:rPr>
          <w:t>-</w:t>
        </w:r>
      </w:ins>
      <w:del w:id="226" w:author="emain" w:date="2022-12-13T16:09:00Z">
        <w:r w:rsidRPr="00094DF0" w:rsidDel="00A92E24">
          <w:rPr>
            <w:sz w:val="24"/>
            <w:szCs w:val="24"/>
          </w:rPr>
          <w:delText xml:space="preserve"> </w:delText>
        </w:r>
      </w:del>
      <w:r w:rsidRPr="00094DF0">
        <w:rPr>
          <w:sz w:val="24"/>
          <w:szCs w:val="24"/>
        </w:rPr>
        <w:t xml:space="preserve">intensity class from previous work </w:t>
      </w:r>
      <w:r w:rsidR="003333CD" w:rsidRPr="00094DF0">
        <w:rPr>
          <w:sz w:val="24"/>
          <w:szCs w:val="24"/>
        </w:rPr>
        <w:t>(Hudson et al. 2014)</w:t>
      </w:r>
      <w:r w:rsidRPr="00094DF0">
        <w:rPr>
          <w:sz w:val="24"/>
          <w:szCs w:val="24"/>
        </w:rPr>
        <w:t xml:space="preserve">. The result gives average relative </w:t>
      </w:r>
      <w:r w:rsidRPr="00094DF0">
        <w:rPr>
          <w:sz w:val="24"/>
          <w:szCs w:val="24"/>
        </w:rPr>
        <w:lastRenderedPageBreak/>
        <w:t xml:space="preserve">biodiversity gain or loss per land-system class. </w:t>
      </w:r>
      <w:del w:id="227" w:author="emain" w:date="2022-12-13T16:09:00Z">
        <w:r w:rsidRPr="00094DF0" w:rsidDel="00A92E24">
          <w:rPr>
            <w:sz w:val="24"/>
            <w:szCs w:val="24"/>
          </w:rPr>
          <w:delText>Here, w</w:delText>
        </w:r>
      </w:del>
      <w:ins w:id="228" w:author="emain" w:date="2022-12-13T16:09:00Z">
        <w:r w:rsidR="00A92E24">
          <w:rPr>
            <w:sz w:val="24"/>
            <w:szCs w:val="24"/>
          </w:rPr>
          <w:t>W</w:t>
        </w:r>
      </w:ins>
      <w:r w:rsidRPr="00094DF0">
        <w:rPr>
          <w:sz w:val="24"/>
          <w:szCs w:val="24"/>
        </w:rPr>
        <w:t>e used their model</w:t>
      </w:r>
      <w:del w:id="229" w:author="emain" w:date="2022-12-13T16:10:00Z">
        <w:r w:rsidRPr="00094DF0" w:rsidDel="00A92E24">
          <w:rPr>
            <w:sz w:val="24"/>
            <w:szCs w:val="24"/>
          </w:rPr>
          <w:delText>l</w:delText>
        </w:r>
      </w:del>
      <w:r w:rsidRPr="00094DF0">
        <w:rPr>
          <w:sz w:val="24"/>
          <w:szCs w:val="24"/>
        </w:rPr>
        <w:t xml:space="preserve">ed mean estimates (following </w:t>
      </w:r>
      <w:r w:rsidR="006412BE" w:rsidRPr="00094DF0">
        <w:rPr>
          <w:sz w:val="24"/>
          <w:szCs w:val="24"/>
        </w:rPr>
        <w:t xml:space="preserve">Newbold et al. </w:t>
      </w:r>
      <w:ins w:id="230" w:author="emain" w:date="2022-12-13T16:10:00Z">
        <w:r w:rsidR="00A92E24">
          <w:rPr>
            <w:sz w:val="24"/>
            <w:szCs w:val="24"/>
          </w:rPr>
          <w:t>[</w:t>
        </w:r>
      </w:ins>
      <w:del w:id="231" w:author="emain" w:date="2022-12-13T16:10:00Z">
        <w:r w:rsidR="006412BE" w:rsidRPr="00094DF0" w:rsidDel="00A92E24">
          <w:rPr>
            <w:sz w:val="24"/>
            <w:szCs w:val="24"/>
          </w:rPr>
          <w:delText>(</w:delText>
        </w:r>
      </w:del>
      <w:r w:rsidR="006412BE" w:rsidRPr="00094DF0">
        <w:rPr>
          <w:sz w:val="24"/>
          <w:szCs w:val="24"/>
        </w:rPr>
        <w:t>2015</w:t>
      </w:r>
      <w:ins w:id="232" w:author="emain" w:date="2022-12-13T16:10:00Z">
        <w:r w:rsidR="00A92E24">
          <w:rPr>
            <w:sz w:val="24"/>
            <w:szCs w:val="24"/>
          </w:rPr>
          <w:t>]</w:t>
        </w:r>
      </w:ins>
      <w:del w:id="233" w:author="emain" w:date="2022-12-13T16:10:00Z">
        <w:r w:rsidR="006412BE" w:rsidRPr="00094DF0" w:rsidDel="00A92E24">
          <w:rPr>
            <w:sz w:val="24"/>
            <w:szCs w:val="24"/>
          </w:rPr>
          <w:delText>)</w:delText>
        </w:r>
      </w:del>
      <w:r w:rsidRPr="00094DF0">
        <w:rPr>
          <w:sz w:val="24"/>
          <w:szCs w:val="24"/>
        </w:rPr>
        <w:t>) of relative percent biodiversity change for each land-system class for species abundance as a measure of the land</w:t>
      </w:r>
      <w:ins w:id="234" w:author="emain" w:date="2022-12-13T16:10:00Z">
        <w:r w:rsidR="00A92E24">
          <w:rPr>
            <w:sz w:val="24"/>
            <w:szCs w:val="24"/>
          </w:rPr>
          <w:t>-</w:t>
        </w:r>
      </w:ins>
      <w:del w:id="235" w:author="emain" w:date="2022-12-13T16:10:00Z">
        <w:r w:rsidRPr="00094DF0" w:rsidDel="00A92E24">
          <w:rPr>
            <w:sz w:val="24"/>
            <w:szCs w:val="24"/>
          </w:rPr>
          <w:delText xml:space="preserve"> </w:delText>
        </w:r>
      </w:del>
      <w:r w:rsidRPr="00094DF0">
        <w:rPr>
          <w:sz w:val="24"/>
          <w:szCs w:val="24"/>
        </w:rPr>
        <w:t>use pressure (</w:t>
      </w:r>
      <w:ins w:id="236" w:author="emain" w:date="2022-12-13T16:11:00Z">
        <w:r w:rsidR="00A92E24">
          <w:rPr>
            <w:sz w:val="24"/>
            <w:szCs w:val="24"/>
          </w:rPr>
          <w:t>Appendix S</w:t>
        </w:r>
      </w:ins>
      <w:ins w:id="237" w:author="Richard Schuster" w:date="2023-02-18T12:10:00Z">
        <w:r w:rsidR="00DC2EF4">
          <w:rPr>
            <w:sz w:val="24"/>
            <w:szCs w:val="24"/>
          </w:rPr>
          <w:t>3</w:t>
        </w:r>
      </w:ins>
      <w:ins w:id="238" w:author="emain" w:date="2022-12-13T16:11:00Z">
        <w:del w:id="239" w:author="Richard Schuster" w:date="2023-02-18T12:22:00Z">
          <w:r w:rsidR="00A92E24" w:rsidDel="00870ADF">
            <w:rPr>
              <w:sz w:val="24"/>
              <w:szCs w:val="24"/>
            </w:rPr>
            <w:delText>?</w:delText>
          </w:r>
        </w:del>
      </w:ins>
      <w:del w:id="240" w:author="emain" w:date="2022-12-13T16:11:00Z">
        <w:r w:rsidRPr="00094DF0" w:rsidDel="00A92E24">
          <w:rPr>
            <w:sz w:val="24"/>
            <w:szCs w:val="24"/>
          </w:rPr>
          <w:delText>Figure S2</w:delText>
        </w:r>
      </w:del>
      <w:r w:rsidRPr="00094DF0">
        <w:rPr>
          <w:sz w:val="24"/>
          <w:szCs w:val="24"/>
        </w:rPr>
        <w:t>).</w:t>
      </w:r>
    </w:p>
    <w:p w14:paraId="00000016" w14:textId="77777777" w:rsidR="003415FF" w:rsidRPr="00094DF0" w:rsidRDefault="003415FF" w:rsidP="00316524">
      <w:pPr>
        <w:spacing w:line="480" w:lineRule="auto"/>
        <w:rPr>
          <w:sz w:val="24"/>
          <w:szCs w:val="24"/>
        </w:rPr>
      </w:pPr>
    </w:p>
    <w:p w14:paraId="00000017" w14:textId="77777777" w:rsidR="003415FF" w:rsidRPr="00094DF0" w:rsidRDefault="00FE7864" w:rsidP="00316524">
      <w:pPr>
        <w:spacing w:line="480" w:lineRule="auto"/>
        <w:rPr>
          <w:sz w:val="24"/>
          <w:szCs w:val="24"/>
          <w:u w:val="single"/>
        </w:rPr>
      </w:pPr>
      <w:r w:rsidRPr="00094DF0">
        <w:rPr>
          <w:sz w:val="24"/>
          <w:szCs w:val="24"/>
          <w:u w:val="single"/>
        </w:rPr>
        <w:t>Climate risk</w:t>
      </w:r>
    </w:p>
    <w:p w14:paraId="00000019" w14:textId="04A1B6E9" w:rsidR="003415FF" w:rsidRPr="00094DF0" w:rsidRDefault="00FE7864" w:rsidP="00316524">
      <w:pPr>
        <w:spacing w:line="480" w:lineRule="auto"/>
        <w:ind w:firstLine="720"/>
        <w:rPr>
          <w:sz w:val="24"/>
          <w:szCs w:val="24"/>
        </w:rPr>
      </w:pPr>
      <w:r w:rsidRPr="00094DF0">
        <w:rPr>
          <w:sz w:val="24"/>
          <w:szCs w:val="24"/>
        </w:rPr>
        <w:t xml:space="preserve">We used velocity of climate change, which is an instantaneous measurement of how projected temperature increases translate to horizontal climate velocity on the landscape </w:t>
      </w:r>
      <w:r w:rsidR="003333CD" w:rsidRPr="00094DF0">
        <w:rPr>
          <w:sz w:val="24"/>
          <w:szCs w:val="24"/>
        </w:rPr>
        <w:t>(Loarie et al. 2009)</w:t>
      </w:r>
      <w:r w:rsidRPr="00094DF0">
        <w:rPr>
          <w:sz w:val="24"/>
          <w:szCs w:val="24"/>
        </w:rPr>
        <w:t xml:space="preserve">. It is an integration of </w:t>
      </w:r>
      <w:del w:id="241" w:author="emain" w:date="2022-12-13T16:11:00Z">
        <w:r w:rsidRPr="00094DF0" w:rsidDel="00A92E24">
          <w:rPr>
            <w:sz w:val="24"/>
            <w:szCs w:val="24"/>
          </w:rPr>
          <w:delText xml:space="preserve">both </w:delText>
        </w:r>
      </w:del>
      <w:r w:rsidRPr="00094DF0">
        <w:rPr>
          <w:sz w:val="24"/>
          <w:szCs w:val="24"/>
        </w:rPr>
        <w:t>the rate of change in average climate and landscape properties that govern how bands of similar temperature redistribute spatially as climate changes. For example, in a region with high topographic diversity, a species may be able to track its climatic niche through relatively small dispersal distances (e.g.</w:t>
      </w:r>
      <w:ins w:id="242" w:author="emain" w:date="2022-12-13T16:11:00Z">
        <w:r w:rsidR="00A92E24">
          <w:rPr>
            <w:sz w:val="24"/>
            <w:szCs w:val="24"/>
          </w:rPr>
          <w:t>,</w:t>
        </w:r>
      </w:ins>
      <w:r w:rsidRPr="00094DF0">
        <w:rPr>
          <w:sz w:val="24"/>
          <w:szCs w:val="24"/>
        </w:rPr>
        <w:t xml:space="preserve"> 10s or 100s of meters) upslope or downslope. By contrast, keeping pace with preferred climate under the same magnitude of temperature rise in the plains may require much larger dispersal distances – 100s or 1000s of kilometers. Velocity of future temperature change used here follows the method of </w:t>
      </w:r>
      <w:r w:rsidR="001558CC" w:rsidRPr="00094DF0">
        <w:rPr>
          <w:sz w:val="24"/>
          <w:szCs w:val="24"/>
        </w:rPr>
        <w:t>Loarie et al. (2009)</w:t>
      </w:r>
      <w:del w:id="243" w:author="emain" w:date="2022-12-13T16:12:00Z">
        <w:r w:rsidRPr="00094DF0" w:rsidDel="00A92E24">
          <w:rPr>
            <w:sz w:val="24"/>
            <w:szCs w:val="24"/>
          </w:rPr>
          <w:delText>,</w:delText>
        </w:r>
      </w:del>
      <w:r w:rsidRPr="00094DF0">
        <w:rPr>
          <w:sz w:val="24"/>
          <w:szCs w:val="24"/>
        </w:rPr>
        <w:t xml:space="preserve"> and is essentially the ratio of the projected temporal rate of change (</w:t>
      </w:r>
      <w:ins w:id="244" w:author="emain" w:date="2022-12-13T16:12:00Z">
        <w:r w:rsidR="00A92E24">
          <w:rPr>
            <w:sz w:val="24"/>
            <w:szCs w:val="24"/>
          </w:rPr>
          <w:t>°</w:t>
        </w:r>
      </w:ins>
      <w:r w:rsidRPr="00094DF0">
        <w:rPr>
          <w:sz w:val="24"/>
          <w:szCs w:val="24"/>
        </w:rPr>
        <w:t>C/year) to the spatial rate of change (</w:t>
      </w:r>
      <w:ins w:id="245" w:author="emain" w:date="2022-12-13T16:12:00Z">
        <w:r w:rsidR="00A92E24">
          <w:rPr>
            <w:sz w:val="24"/>
            <w:szCs w:val="24"/>
          </w:rPr>
          <w:t>°</w:t>
        </w:r>
      </w:ins>
      <w:r w:rsidRPr="00094DF0">
        <w:rPr>
          <w:sz w:val="24"/>
          <w:szCs w:val="24"/>
        </w:rPr>
        <w:t xml:space="preserve">C/km). Projected temporal rate of change was based on the 20-year mean (2040-2060) projection for mean annual temperature from the HadGEM2-ES model (CMIP5) and the baseline (1960-1990) temperature available from Worldclim </w:t>
      </w:r>
      <w:del w:id="246" w:author="emain" w:date="2022-12-13T16:12:00Z">
        <w:r w:rsidRPr="00094DF0" w:rsidDel="00A92E24">
          <w:rPr>
            <w:sz w:val="24"/>
            <w:szCs w:val="24"/>
          </w:rPr>
          <w:delText>v</w:delText>
        </w:r>
      </w:del>
      <w:r w:rsidRPr="00094DF0">
        <w:rPr>
          <w:sz w:val="24"/>
          <w:szCs w:val="24"/>
        </w:rPr>
        <w:t>1.4. Spatial rate of change was derived from 30 arc</w:t>
      </w:r>
      <w:del w:id="247" w:author="emain" w:date="2022-12-13T16:12:00Z">
        <w:r w:rsidRPr="00094DF0" w:rsidDel="00A92E24">
          <w:rPr>
            <w:sz w:val="24"/>
            <w:szCs w:val="24"/>
          </w:rPr>
          <w:delText xml:space="preserve"> </w:delText>
        </w:r>
      </w:del>
      <w:r w:rsidRPr="00094DF0">
        <w:rPr>
          <w:sz w:val="24"/>
          <w:szCs w:val="24"/>
        </w:rPr>
        <w:t>sec</w:t>
      </w:r>
      <w:del w:id="248" w:author="emain" w:date="2022-12-13T16:13:00Z">
        <w:r w:rsidRPr="00094DF0" w:rsidDel="00A92E24">
          <w:rPr>
            <w:sz w:val="24"/>
            <w:szCs w:val="24"/>
          </w:rPr>
          <w:delText>ond</w:delText>
        </w:r>
      </w:del>
      <w:r w:rsidRPr="00094DF0">
        <w:rPr>
          <w:sz w:val="24"/>
          <w:szCs w:val="24"/>
        </w:rPr>
        <w:t xml:space="preserve"> elevation data and calculated with the </w:t>
      </w:r>
      <w:del w:id="249" w:author="emain" w:date="2022-12-13T16:13:00Z">
        <w:r w:rsidRPr="00094DF0" w:rsidDel="00A92E24">
          <w:rPr>
            <w:sz w:val="24"/>
            <w:szCs w:val="24"/>
          </w:rPr>
          <w:delText>‘</w:delText>
        </w:r>
      </w:del>
      <w:r w:rsidRPr="00094DF0">
        <w:rPr>
          <w:sz w:val="24"/>
          <w:szCs w:val="24"/>
        </w:rPr>
        <w:t>terrain</w:t>
      </w:r>
      <w:del w:id="250" w:author="emain" w:date="2022-12-13T16:13:00Z">
        <w:r w:rsidRPr="00094DF0" w:rsidDel="00A92E24">
          <w:rPr>
            <w:sz w:val="24"/>
            <w:szCs w:val="24"/>
          </w:rPr>
          <w:delText>’</w:delText>
        </w:r>
      </w:del>
      <w:r w:rsidRPr="00094DF0">
        <w:rPr>
          <w:sz w:val="24"/>
          <w:szCs w:val="24"/>
        </w:rPr>
        <w:t xml:space="preserve"> function from the R ‘raster’ package</w:t>
      </w:r>
      <w:ins w:id="251" w:author="Richard Schuster" w:date="2023-02-18T12:23:00Z">
        <w:r w:rsidR="00936FEF">
          <w:rPr>
            <w:sz w:val="24"/>
            <w:szCs w:val="24"/>
          </w:rPr>
          <w:t xml:space="preserve"> (Appendix S4)</w:t>
        </w:r>
      </w:ins>
      <w:r w:rsidRPr="00094DF0">
        <w:rPr>
          <w:sz w:val="24"/>
          <w:szCs w:val="24"/>
        </w:rPr>
        <w:t xml:space="preserve">. </w:t>
      </w:r>
      <w:bookmarkStart w:id="252" w:name="_heading=h.tyjcwt" w:colFirst="0" w:colLast="0"/>
      <w:bookmarkEnd w:id="252"/>
      <w:ins w:id="253" w:author="Richard Schuster" w:date="2023-02-19T05:45:00Z">
        <w:r w:rsidR="0032505D">
          <w:rPr>
            <w:sz w:val="24"/>
            <w:szCs w:val="24"/>
          </w:rPr>
          <w:t>We chose climate velocity as our climate metric of choice because it is one of the most established climate</w:t>
        </w:r>
      </w:ins>
      <w:ins w:id="254" w:author="Richard Schuster" w:date="2023-02-19T05:46:00Z">
        <w:r w:rsidR="0032505D">
          <w:rPr>
            <w:sz w:val="24"/>
            <w:szCs w:val="24"/>
          </w:rPr>
          <w:t xml:space="preserve"> metrics to date</w:t>
        </w:r>
        <w:r w:rsidR="00482418">
          <w:rPr>
            <w:sz w:val="24"/>
            <w:szCs w:val="24"/>
          </w:rPr>
          <w:t xml:space="preserve"> and seemed the most appropriate climate risk metrics to </w:t>
        </w:r>
      </w:ins>
      <w:ins w:id="255" w:author="Richard Schuster" w:date="2023-02-19T05:47:00Z">
        <w:r w:rsidR="00482418">
          <w:rPr>
            <w:sz w:val="24"/>
            <w:szCs w:val="24"/>
          </w:rPr>
          <w:t>incorporate here</w:t>
        </w:r>
      </w:ins>
      <w:ins w:id="256" w:author="Richard Schuster" w:date="2023-02-19T05:46:00Z">
        <w:r w:rsidR="0032505D">
          <w:rPr>
            <w:sz w:val="24"/>
            <w:szCs w:val="24"/>
          </w:rPr>
          <w:t xml:space="preserve">. </w:t>
        </w:r>
      </w:ins>
      <w:r w:rsidRPr="00094DF0">
        <w:rPr>
          <w:sz w:val="24"/>
          <w:szCs w:val="24"/>
        </w:rPr>
        <w:t xml:space="preserve">We also explored an alternative measure of climate risk: exposure to extreme events. Detailed methods and results for this alternative measure are </w:t>
      </w:r>
      <w:del w:id="257" w:author="emain" w:date="2022-12-13T16:13:00Z">
        <w:r w:rsidRPr="00094DF0" w:rsidDel="00A92E24">
          <w:rPr>
            <w:sz w:val="24"/>
            <w:szCs w:val="24"/>
          </w:rPr>
          <w:delText xml:space="preserve">provided </w:delText>
        </w:r>
      </w:del>
      <w:r w:rsidRPr="00094DF0">
        <w:rPr>
          <w:sz w:val="24"/>
          <w:szCs w:val="24"/>
        </w:rPr>
        <w:t xml:space="preserve">in </w:t>
      </w:r>
      <w:del w:id="258" w:author="emain" w:date="2022-12-13T16:13:00Z">
        <w:r w:rsidRPr="00094DF0" w:rsidDel="00A92E24">
          <w:rPr>
            <w:sz w:val="24"/>
            <w:szCs w:val="24"/>
          </w:rPr>
          <w:delText xml:space="preserve">the online </w:delText>
        </w:r>
      </w:del>
      <w:del w:id="259" w:author="Richard Schuster" w:date="2023-02-18T12:12:00Z">
        <w:r w:rsidRPr="00094DF0" w:rsidDel="00066B66">
          <w:rPr>
            <w:sz w:val="24"/>
            <w:szCs w:val="24"/>
          </w:rPr>
          <w:delText>Supporting Information</w:delText>
        </w:r>
      </w:del>
      <w:ins w:id="260" w:author="Richard Schuster" w:date="2023-02-18T12:12:00Z">
        <w:r w:rsidR="00066B66">
          <w:rPr>
            <w:sz w:val="24"/>
            <w:szCs w:val="24"/>
          </w:rPr>
          <w:t>Appendix S</w:t>
        </w:r>
      </w:ins>
      <w:ins w:id="261" w:author="Richard Schuster" w:date="2023-02-18T12:22:00Z">
        <w:r w:rsidR="00870ADF">
          <w:rPr>
            <w:sz w:val="24"/>
            <w:szCs w:val="24"/>
          </w:rPr>
          <w:t>5</w:t>
        </w:r>
      </w:ins>
      <w:r w:rsidRPr="00094DF0">
        <w:rPr>
          <w:sz w:val="24"/>
          <w:szCs w:val="24"/>
        </w:rPr>
        <w:t>.</w:t>
      </w:r>
    </w:p>
    <w:p w14:paraId="0000001A" w14:textId="77777777" w:rsidR="003415FF" w:rsidRPr="00094DF0" w:rsidRDefault="003415FF" w:rsidP="00316524">
      <w:pPr>
        <w:spacing w:line="480" w:lineRule="auto"/>
        <w:rPr>
          <w:sz w:val="24"/>
          <w:szCs w:val="24"/>
        </w:rPr>
      </w:pPr>
    </w:p>
    <w:p w14:paraId="0000001B" w14:textId="77777777" w:rsidR="003415FF" w:rsidRPr="00094DF0" w:rsidRDefault="00FE7864" w:rsidP="00316524">
      <w:pPr>
        <w:spacing w:line="480" w:lineRule="auto"/>
        <w:rPr>
          <w:sz w:val="24"/>
          <w:szCs w:val="24"/>
          <w:u w:val="single"/>
        </w:rPr>
      </w:pPr>
      <w:bookmarkStart w:id="262" w:name="_heading=h.3dy6vkm" w:colFirst="0" w:colLast="0"/>
      <w:bookmarkEnd w:id="262"/>
      <w:r w:rsidRPr="00094DF0">
        <w:rPr>
          <w:sz w:val="24"/>
          <w:szCs w:val="24"/>
          <w:u w:val="single"/>
        </w:rPr>
        <w:t>Multi</w:t>
      </w:r>
      <w:del w:id="263" w:author="emain" w:date="2022-12-13T16:13:00Z">
        <w:r w:rsidRPr="00094DF0" w:rsidDel="00A92E24">
          <w:rPr>
            <w:sz w:val="24"/>
            <w:szCs w:val="24"/>
            <w:u w:val="single"/>
          </w:rPr>
          <w:delText>-</w:delText>
        </w:r>
      </w:del>
      <w:r w:rsidRPr="00094DF0">
        <w:rPr>
          <w:sz w:val="24"/>
          <w:szCs w:val="24"/>
          <w:u w:val="single"/>
        </w:rPr>
        <w:t>objective optimization of risk reduction</w:t>
      </w:r>
    </w:p>
    <w:p w14:paraId="0000001C" w14:textId="7FEA9399" w:rsidR="003415FF" w:rsidRPr="00094DF0" w:rsidRDefault="00FE7864" w:rsidP="00316524">
      <w:pPr>
        <w:spacing w:line="480" w:lineRule="auto"/>
        <w:ind w:firstLine="720"/>
        <w:rPr>
          <w:sz w:val="24"/>
          <w:szCs w:val="24"/>
        </w:rPr>
      </w:pPr>
      <w:r w:rsidRPr="00094DF0">
        <w:rPr>
          <w:sz w:val="24"/>
          <w:szCs w:val="24"/>
        </w:rPr>
        <w:t xml:space="preserve">We created 15 planning scenarios, such that solutions accounted for all possible combinations of risk categories within each hierarchical level (Table 1). We then compared these risk-based solutions </w:t>
      </w:r>
      <w:del w:id="264" w:author="emain" w:date="2022-12-13T17:19:00Z">
        <w:r w:rsidRPr="00094DF0" w:rsidDel="00846301">
          <w:rPr>
            <w:sz w:val="24"/>
            <w:szCs w:val="24"/>
          </w:rPr>
          <w:delText xml:space="preserve">to </w:delText>
        </w:r>
      </w:del>
      <w:ins w:id="265" w:author="emain" w:date="2022-12-13T17:19:00Z">
        <w:r w:rsidR="00846301">
          <w:rPr>
            <w:sz w:val="24"/>
            <w:szCs w:val="24"/>
          </w:rPr>
          <w:t xml:space="preserve">with </w:t>
        </w:r>
      </w:ins>
      <w:r w:rsidRPr="00094DF0">
        <w:rPr>
          <w:sz w:val="24"/>
          <w:szCs w:val="24"/>
        </w:rPr>
        <w:t xml:space="preserve">those produced with a baseline scenario that adopted the traditional area-minimizing approach to optimization without considering risk. </w:t>
      </w:r>
    </w:p>
    <w:p w14:paraId="0000001D" w14:textId="071B6631" w:rsidR="003415FF" w:rsidRPr="00094DF0" w:rsidRDefault="00FE7864" w:rsidP="00316524">
      <w:pPr>
        <w:spacing w:line="480" w:lineRule="auto"/>
        <w:ind w:firstLine="720"/>
        <w:rPr>
          <w:sz w:val="24"/>
          <w:szCs w:val="24"/>
        </w:rPr>
      </w:pPr>
      <w:r w:rsidRPr="00094DF0">
        <w:rPr>
          <w:sz w:val="24"/>
          <w:szCs w:val="24"/>
        </w:rPr>
        <w:t xml:space="preserve">We processed all data described previously to a 10 x 10 km resolution and clipped data to the extent of land based on the global administrative areas database to use as planning units in the optimization analyses. For biodiversity data, we calculated the proportion of </w:t>
      </w:r>
      <w:del w:id="266" w:author="emain" w:date="2022-12-13T17:20:00Z">
        <w:r w:rsidRPr="00094DF0" w:rsidDel="00846301">
          <w:rPr>
            <w:sz w:val="24"/>
            <w:szCs w:val="24"/>
          </w:rPr>
          <w:delText xml:space="preserve">suitable </w:delText>
        </w:r>
      </w:del>
      <w:r w:rsidRPr="00094DF0">
        <w:rPr>
          <w:sz w:val="24"/>
          <w:szCs w:val="24"/>
        </w:rPr>
        <w:t>habitat in each 10 x 10 km pixel</w:t>
      </w:r>
      <w:ins w:id="267" w:author="emain" w:date="2022-12-13T17:20:00Z">
        <w:r w:rsidR="00846301">
          <w:rPr>
            <w:sz w:val="24"/>
            <w:szCs w:val="24"/>
          </w:rPr>
          <w:t>.</w:t>
        </w:r>
      </w:ins>
      <w:del w:id="268" w:author="emain" w:date="2022-12-13T17:20:00Z">
        <w:r w:rsidRPr="00094DF0" w:rsidDel="00846301">
          <w:rPr>
            <w:sz w:val="24"/>
            <w:szCs w:val="24"/>
          </w:rPr>
          <w:delText>,</w:delText>
        </w:r>
      </w:del>
      <w:r w:rsidRPr="00094DF0">
        <w:rPr>
          <w:sz w:val="24"/>
          <w:szCs w:val="24"/>
        </w:rPr>
        <w:t xml:space="preserve"> </w:t>
      </w:r>
      <w:ins w:id="269" w:author="emain" w:date="2022-12-13T17:20:00Z">
        <w:r w:rsidR="00846301">
          <w:rPr>
            <w:sz w:val="24"/>
            <w:szCs w:val="24"/>
          </w:rPr>
          <w:t>F</w:t>
        </w:r>
      </w:ins>
      <w:del w:id="270" w:author="emain" w:date="2022-12-13T17:20:00Z">
        <w:r w:rsidRPr="00094DF0" w:rsidDel="00846301">
          <w:rPr>
            <w:sz w:val="24"/>
            <w:szCs w:val="24"/>
          </w:rPr>
          <w:delText>f</w:delText>
        </w:r>
      </w:del>
      <w:r w:rsidRPr="00094DF0">
        <w:rPr>
          <w:sz w:val="24"/>
          <w:szCs w:val="24"/>
        </w:rPr>
        <w:t>or governance risk and land</w:t>
      </w:r>
      <w:ins w:id="271" w:author="emain" w:date="2022-12-13T17:20:00Z">
        <w:r w:rsidR="00846301">
          <w:rPr>
            <w:sz w:val="24"/>
            <w:szCs w:val="24"/>
          </w:rPr>
          <w:t>-</w:t>
        </w:r>
      </w:ins>
      <w:del w:id="272" w:author="emain" w:date="2022-12-13T17:20:00Z">
        <w:r w:rsidRPr="00094DF0" w:rsidDel="00846301">
          <w:rPr>
            <w:sz w:val="24"/>
            <w:szCs w:val="24"/>
          </w:rPr>
          <w:delText xml:space="preserve"> </w:delText>
        </w:r>
      </w:del>
      <w:r w:rsidRPr="00094DF0">
        <w:rPr>
          <w:sz w:val="24"/>
          <w:szCs w:val="24"/>
        </w:rPr>
        <w:t>use risk</w:t>
      </w:r>
      <w:ins w:id="273" w:author="emain" w:date="2022-12-13T17:24:00Z">
        <w:r w:rsidR="00846301">
          <w:rPr>
            <w:sz w:val="24"/>
            <w:szCs w:val="24"/>
          </w:rPr>
          <w:t>,</w:t>
        </w:r>
      </w:ins>
      <w:r w:rsidRPr="00094DF0">
        <w:rPr>
          <w:sz w:val="24"/>
          <w:szCs w:val="24"/>
        </w:rPr>
        <w:t xml:space="preserve"> we used the nearest neighbor approach, and for climate risk we calculated the mean. We used this resolution as a trade</w:t>
      </w:r>
      <w:ins w:id="274" w:author="emain" w:date="2022-12-13T17:24:00Z">
        <w:r w:rsidR="00846301">
          <w:rPr>
            <w:sz w:val="24"/>
            <w:szCs w:val="24"/>
          </w:rPr>
          <w:t>-</w:t>
        </w:r>
      </w:ins>
      <w:r w:rsidRPr="00094DF0">
        <w:rPr>
          <w:sz w:val="24"/>
          <w:szCs w:val="24"/>
        </w:rPr>
        <w:t xml:space="preserve">off between precision and computational feasibility. </w:t>
      </w:r>
      <w:ins w:id="275" w:author="emain" w:date="2022-12-13T17:24:00Z">
        <w:r w:rsidR="00846301">
          <w:rPr>
            <w:sz w:val="24"/>
            <w:szCs w:val="24"/>
          </w:rPr>
          <w:t>In o</w:t>
        </w:r>
      </w:ins>
      <w:del w:id="276" w:author="emain" w:date="2022-12-13T17:24:00Z">
        <w:r w:rsidRPr="00094DF0" w:rsidDel="00846301">
          <w:rPr>
            <w:sz w:val="24"/>
            <w:szCs w:val="24"/>
          </w:rPr>
          <w:delText>O</w:delText>
        </w:r>
      </w:del>
      <w:r w:rsidRPr="00094DF0">
        <w:rPr>
          <w:sz w:val="24"/>
          <w:szCs w:val="24"/>
        </w:rPr>
        <w:t>ur multi</w:t>
      </w:r>
      <w:del w:id="277" w:author="emain" w:date="2022-12-13T17:24:00Z">
        <w:r w:rsidRPr="00094DF0" w:rsidDel="00846301">
          <w:rPr>
            <w:sz w:val="24"/>
            <w:szCs w:val="24"/>
          </w:rPr>
          <w:delText>-</w:delText>
        </w:r>
      </w:del>
      <w:r w:rsidRPr="00094DF0">
        <w:rPr>
          <w:sz w:val="24"/>
          <w:szCs w:val="24"/>
        </w:rPr>
        <w:t>objective approach</w:t>
      </w:r>
      <w:ins w:id="278" w:author="emain" w:date="2022-12-13T17:24:00Z">
        <w:r w:rsidR="00846301">
          <w:rPr>
            <w:sz w:val="24"/>
            <w:szCs w:val="24"/>
          </w:rPr>
          <w:t>, we</w:t>
        </w:r>
      </w:ins>
      <w:r w:rsidRPr="00094DF0">
        <w:rPr>
          <w:sz w:val="24"/>
          <w:szCs w:val="24"/>
        </w:rPr>
        <w:t xml:space="preserve"> use</w:t>
      </w:r>
      <w:ins w:id="279" w:author="emain" w:date="2022-12-13T17:24:00Z">
        <w:r w:rsidR="00846301">
          <w:rPr>
            <w:sz w:val="24"/>
            <w:szCs w:val="24"/>
          </w:rPr>
          <w:t>d</w:t>
        </w:r>
      </w:ins>
      <w:del w:id="280" w:author="emain" w:date="2022-12-13T17:24:00Z">
        <w:r w:rsidRPr="00094DF0" w:rsidDel="00846301">
          <w:rPr>
            <w:sz w:val="24"/>
            <w:szCs w:val="24"/>
          </w:rPr>
          <w:delText>s</w:delText>
        </w:r>
      </w:del>
      <w:r w:rsidRPr="00094DF0">
        <w:rPr>
          <w:sz w:val="24"/>
          <w:szCs w:val="24"/>
        </w:rPr>
        <w:t xml:space="preserve"> a hierarchical (lexicographic) framework that assigns a priority to each objective</w:t>
      </w:r>
      <w:del w:id="281" w:author="emain" w:date="2022-12-13T17:25:00Z">
        <w:r w:rsidRPr="00094DF0" w:rsidDel="00846301">
          <w:rPr>
            <w:sz w:val="24"/>
            <w:szCs w:val="24"/>
          </w:rPr>
          <w:delText>,</w:delText>
        </w:r>
      </w:del>
      <w:r w:rsidRPr="00094DF0">
        <w:rPr>
          <w:sz w:val="24"/>
          <w:szCs w:val="24"/>
        </w:rPr>
        <w:t xml:space="preserve"> and sequentially optimizes for the objectives in order of decreasing priority. At each step, it finds the best solution for the current objective, but only from among those that would not degrade the solution quality for higher-priority objectives. We considered up to three objectives in our prioritization scenarios</w:t>
      </w:r>
      <w:ins w:id="282" w:author="emain" w:date="2022-12-13T17:25:00Z">
        <w:r w:rsidR="00846301">
          <w:rPr>
            <w:sz w:val="24"/>
            <w:szCs w:val="24"/>
          </w:rPr>
          <w:t>:</w:t>
        </w:r>
      </w:ins>
      <w:del w:id="283" w:author="emain" w:date="2022-12-13T17:25:00Z">
        <w:r w:rsidRPr="00094DF0" w:rsidDel="00846301">
          <w:rPr>
            <w:sz w:val="24"/>
            <w:szCs w:val="24"/>
          </w:rPr>
          <w:delText>,</w:delText>
        </w:r>
      </w:del>
      <w:r w:rsidRPr="00094DF0">
        <w:rPr>
          <w:sz w:val="24"/>
          <w:szCs w:val="24"/>
        </w:rPr>
        <w:t xml:space="preserve"> </w:t>
      </w:r>
      <w:del w:id="284" w:author="emain" w:date="2022-12-13T17:25:00Z">
        <w:r w:rsidRPr="00094DF0" w:rsidDel="00846301">
          <w:rPr>
            <w:sz w:val="24"/>
            <w:szCs w:val="24"/>
          </w:rPr>
          <w:delText xml:space="preserve">i) </w:delText>
        </w:r>
      </w:del>
      <w:r w:rsidRPr="00094DF0">
        <w:rPr>
          <w:sz w:val="24"/>
          <w:szCs w:val="24"/>
        </w:rPr>
        <w:t xml:space="preserve">governance risk, </w:t>
      </w:r>
      <w:del w:id="285" w:author="emain" w:date="2022-12-13T17:25:00Z">
        <w:r w:rsidRPr="00094DF0" w:rsidDel="00846301">
          <w:rPr>
            <w:sz w:val="24"/>
            <w:szCs w:val="24"/>
          </w:rPr>
          <w:delText xml:space="preserve">ii) </w:delText>
        </w:r>
      </w:del>
      <w:r w:rsidRPr="00094DF0">
        <w:rPr>
          <w:sz w:val="24"/>
          <w:szCs w:val="24"/>
        </w:rPr>
        <w:t>land</w:t>
      </w:r>
      <w:ins w:id="286" w:author="emain" w:date="2022-12-13T17:25:00Z">
        <w:r w:rsidR="00846301">
          <w:rPr>
            <w:sz w:val="24"/>
            <w:szCs w:val="24"/>
          </w:rPr>
          <w:t>-</w:t>
        </w:r>
      </w:ins>
      <w:del w:id="287" w:author="emain" w:date="2022-12-13T17:25:00Z">
        <w:r w:rsidRPr="00094DF0" w:rsidDel="00846301">
          <w:rPr>
            <w:sz w:val="24"/>
            <w:szCs w:val="24"/>
          </w:rPr>
          <w:delText xml:space="preserve"> </w:delText>
        </w:r>
      </w:del>
      <w:r w:rsidRPr="00094DF0">
        <w:rPr>
          <w:sz w:val="24"/>
          <w:szCs w:val="24"/>
        </w:rPr>
        <w:t xml:space="preserve">use risk, and </w:t>
      </w:r>
      <w:del w:id="288" w:author="emain" w:date="2022-12-13T17:25:00Z">
        <w:r w:rsidRPr="00094DF0" w:rsidDel="00846301">
          <w:rPr>
            <w:sz w:val="24"/>
            <w:szCs w:val="24"/>
          </w:rPr>
          <w:delText xml:space="preserve">iii) </w:delText>
        </w:r>
      </w:del>
      <w:r w:rsidRPr="00094DF0">
        <w:rPr>
          <w:sz w:val="24"/>
          <w:szCs w:val="24"/>
        </w:rPr>
        <w:t>climate risk. To compare different scenarios, we calculated solutions for each unique objective combination (</w:t>
      </w:r>
      <w:del w:id="289" w:author="emain" w:date="2022-12-13T17:25:00Z">
        <w:r w:rsidRPr="00846301" w:rsidDel="00846301">
          <w:rPr>
            <w:sz w:val="24"/>
            <w:szCs w:val="24"/>
          </w:rPr>
          <w:delText>n</w:delText>
        </w:r>
        <w:r w:rsidRPr="00846301" w:rsidDel="00846301">
          <w:rPr>
            <w:i/>
            <w:sz w:val="24"/>
            <w:szCs w:val="24"/>
            <w:rPrChange w:id="290" w:author="emain" w:date="2022-12-13T17:25:00Z">
              <w:rPr>
                <w:sz w:val="24"/>
                <w:szCs w:val="24"/>
              </w:rPr>
            </w:rPrChange>
          </w:rPr>
          <w:delText xml:space="preserve"> </w:delText>
        </w:r>
      </w:del>
      <w:ins w:id="291" w:author="emain" w:date="2022-12-13T17:25:00Z">
        <w:r w:rsidR="00846301">
          <w:rPr>
            <w:i/>
            <w:sz w:val="24"/>
            <w:szCs w:val="24"/>
          </w:rPr>
          <w:t>n</w:t>
        </w:r>
      </w:ins>
      <w:r w:rsidRPr="00094DF0">
        <w:rPr>
          <w:sz w:val="24"/>
          <w:szCs w:val="24"/>
        </w:rPr>
        <w:t>= 15), as well as one where we use</w:t>
      </w:r>
      <w:ins w:id="292" w:author="emain" w:date="2022-12-13T17:26:00Z">
        <w:r w:rsidR="00846301">
          <w:rPr>
            <w:sz w:val="24"/>
            <w:szCs w:val="24"/>
          </w:rPr>
          <w:t>d</w:t>
        </w:r>
      </w:ins>
      <w:r w:rsidRPr="00094DF0">
        <w:rPr>
          <w:sz w:val="24"/>
          <w:szCs w:val="24"/>
        </w:rPr>
        <w:t xml:space="preserve"> a constant objective function as the baseline scenario</w:t>
      </w:r>
      <w:del w:id="293" w:author="emain" w:date="2022-12-13T17:26:00Z">
        <w:r w:rsidRPr="00094DF0" w:rsidDel="00846301">
          <w:rPr>
            <w:sz w:val="24"/>
            <w:szCs w:val="24"/>
          </w:rPr>
          <w:delText xml:space="preserve">, as </w:delText>
        </w:r>
      </w:del>
      <w:ins w:id="294" w:author="emain" w:date="2022-12-13T17:26:00Z">
        <w:r w:rsidR="00846301">
          <w:rPr>
            <w:sz w:val="24"/>
            <w:szCs w:val="24"/>
          </w:rPr>
          <w:t xml:space="preserve"> because </w:t>
        </w:r>
      </w:ins>
      <w:r w:rsidRPr="00094DF0">
        <w:rPr>
          <w:sz w:val="24"/>
          <w:szCs w:val="24"/>
        </w:rPr>
        <w:t xml:space="preserve">the order of the hierarchy can influence the results </w:t>
      </w:r>
      <w:ins w:id="295" w:author="Richard Schuster" w:date="2023-02-18T12:14:00Z">
        <w:r w:rsidR="00001A04">
          <w:rPr>
            <w:sz w:val="24"/>
            <w:szCs w:val="24"/>
          </w:rPr>
          <w:t>(Table 1)</w:t>
        </w:r>
      </w:ins>
      <w:del w:id="296" w:author="Richard Schuster" w:date="2023-02-18T12:14:00Z">
        <w:r w:rsidRPr="00094DF0" w:rsidDel="00001A04">
          <w:rPr>
            <w:sz w:val="24"/>
            <w:szCs w:val="24"/>
          </w:rPr>
          <w:delText>(See Table 1 for details</w:delText>
        </w:r>
      </w:del>
      <w:ins w:id="297" w:author="emain" w:date="2022-12-13T17:26:00Z">
        <w:del w:id="298" w:author="Richard Schuster" w:date="2023-02-18T12:14:00Z">
          <w:r w:rsidR="00846301" w:rsidDel="00001A04">
            <w:rPr>
              <w:sz w:val="24"/>
              <w:szCs w:val="24"/>
            </w:rPr>
            <w:delText xml:space="preserve"> in Appendix S?</w:delText>
          </w:r>
        </w:del>
      </w:ins>
      <w:del w:id="299" w:author="Richard Schuster" w:date="2023-02-18T12:14:00Z">
        <w:r w:rsidRPr="00094DF0" w:rsidDel="00001A04">
          <w:rPr>
            <w:sz w:val="24"/>
            <w:szCs w:val="24"/>
          </w:rPr>
          <w:delText>)</w:delText>
        </w:r>
      </w:del>
      <w:r w:rsidRPr="00094DF0">
        <w:rPr>
          <w:sz w:val="24"/>
          <w:szCs w:val="24"/>
        </w:rPr>
        <w:t xml:space="preserve">. </w:t>
      </w:r>
    </w:p>
    <w:p w14:paraId="0000001E" w14:textId="0C73D329" w:rsidR="003415FF" w:rsidRPr="00094DF0" w:rsidRDefault="00FE7864" w:rsidP="00316524">
      <w:pPr>
        <w:spacing w:before="120" w:after="120" w:line="480" w:lineRule="auto"/>
        <w:ind w:firstLine="720"/>
        <w:rPr>
          <w:sz w:val="24"/>
          <w:szCs w:val="24"/>
        </w:rPr>
      </w:pPr>
      <w:r w:rsidRPr="00094DF0">
        <w:rPr>
          <w:sz w:val="24"/>
          <w:szCs w:val="24"/>
        </w:rPr>
        <w:t xml:space="preserve">In systematic conservation planning, conservation features describe the biodiversity units (e.g., species, communities, habitat types) </w:t>
      </w:r>
      <w:del w:id="300" w:author="emain" w:date="2022-12-13T17:27:00Z">
        <w:r w:rsidRPr="00094DF0" w:rsidDel="00846301">
          <w:rPr>
            <w:sz w:val="24"/>
            <w:szCs w:val="24"/>
          </w:rPr>
          <w:delText xml:space="preserve">that are </w:delText>
        </w:r>
      </w:del>
      <w:r w:rsidRPr="00094DF0">
        <w:rPr>
          <w:sz w:val="24"/>
          <w:szCs w:val="24"/>
        </w:rPr>
        <w:t xml:space="preserve">used to inform protected area establishment. Planning units describe the candidate areas for protected area establishment (e.g., cadastral units). Each </w:t>
      </w:r>
      <w:r w:rsidRPr="00094DF0">
        <w:rPr>
          <w:sz w:val="24"/>
          <w:szCs w:val="24"/>
        </w:rPr>
        <w:lastRenderedPageBreak/>
        <w:t>planning unit contains an amount of each feature (e.g., presence</w:t>
      </w:r>
      <w:ins w:id="301" w:author="emain" w:date="2022-12-13T17:27:00Z">
        <w:r w:rsidR="00846301">
          <w:rPr>
            <w:sz w:val="24"/>
            <w:szCs w:val="24"/>
          </w:rPr>
          <w:t xml:space="preserve"> or </w:t>
        </w:r>
      </w:ins>
      <w:del w:id="302" w:author="emain" w:date="2022-12-13T17:27:00Z">
        <w:r w:rsidRPr="00094DF0" w:rsidDel="00846301">
          <w:rPr>
            <w:sz w:val="24"/>
            <w:szCs w:val="24"/>
          </w:rPr>
          <w:delText>/</w:delText>
        </w:r>
      </w:del>
      <w:r w:rsidRPr="00094DF0">
        <w:rPr>
          <w:sz w:val="24"/>
          <w:szCs w:val="24"/>
        </w:rPr>
        <w:t xml:space="preserve">absence, number of individuals). A prioritization describes a candidate set of planning units selected for protected establishment. Each feature has a representation target indicating the minimum amount of each feature that ideally should be held in the prioritization (e.g., 50 presences, 200 individuals). To minimize risk, we </w:t>
      </w:r>
      <w:ins w:id="303" w:author="emain" w:date="2022-12-13T17:28:00Z">
        <w:r w:rsidR="00846301">
          <w:rPr>
            <w:sz w:val="24"/>
            <w:szCs w:val="24"/>
          </w:rPr>
          <w:t xml:space="preserve">used </w:t>
        </w:r>
      </w:ins>
      <w:del w:id="304" w:author="emain" w:date="2022-12-13T17:28:00Z">
        <w:r w:rsidRPr="00094DF0" w:rsidDel="00846301">
          <w:rPr>
            <w:sz w:val="24"/>
            <w:szCs w:val="24"/>
          </w:rPr>
          <w:delText xml:space="preserve">have a set of </w:delText>
        </w:r>
      </w:del>
      <w:r w:rsidRPr="00094DF0">
        <w:rPr>
          <w:sz w:val="24"/>
          <w:szCs w:val="24"/>
        </w:rPr>
        <w:t>data</w:t>
      </w:r>
      <w:ins w:id="305" w:author="emain" w:date="2022-12-13T17:28:00Z">
        <w:r w:rsidR="00846301">
          <w:rPr>
            <w:sz w:val="24"/>
            <w:szCs w:val="24"/>
          </w:rPr>
          <w:t xml:space="preserve"> </w:t>
        </w:r>
      </w:ins>
      <w:r w:rsidRPr="00094DF0">
        <w:rPr>
          <w:sz w:val="24"/>
          <w:szCs w:val="24"/>
        </w:rPr>
        <w:t xml:space="preserve">sets </w:t>
      </w:r>
      <w:ins w:id="306" w:author="emain" w:date="2022-12-13T17:28:00Z">
        <w:r w:rsidR="00846301">
          <w:rPr>
            <w:sz w:val="24"/>
            <w:szCs w:val="24"/>
          </w:rPr>
          <w:t xml:space="preserve">that </w:t>
        </w:r>
      </w:ins>
      <w:r w:rsidRPr="00094DF0">
        <w:rPr>
          <w:sz w:val="24"/>
          <w:szCs w:val="24"/>
        </w:rPr>
        <w:t>describ</w:t>
      </w:r>
      <w:ins w:id="307" w:author="emain" w:date="2022-12-13T17:28:00Z">
        <w:r w:rsidR="00846301">
          <w:rPr>
            <w:sz w:val="24"/>
            <w:szCs w:val="24"/>
          </w:rPr>
          <w:t>ed</w:t>
        </w:r>
      </w:ins>
      <w:del w:id="308" w:author="emain" w:date="2022-12-13T17:28:00Z">
        <w:r w:rsidRPr="00094DF0" w:rsidDel="00846301">
          <w:rPr>
            <w:sz w:val="24"/>
            <w:szCs w:val="24"/>
          </w:rPr>
          <w:delText>ing</w:delText>
        </w:r>
      </w:del>
      <w:r w:rsidRPr="00094DF0">
        <w:rPr>
          <w:sz w:val="24"/>
          <w:szCs w:val="24"/>
        </w:rPr>
        <w:t xml:space="preserve"> the relative risk associated with selecting each planning unit for protected area establishment. Thus, we </w:t>
      </w:r>
      <w:del w:id="309" w:author="emain" w:date="2022-12-13T17:28:00Z">
        <w:r w:rsidRPr="00094DF0" w:rsidDel="00846301">
          <w:rPr>
            <w:sz w:val="24"/>
            <w:szCs w:val="24"/>
          </w:rPr>
          <w:delText xml:space="preserve">wish </w:delText>
        </w:r>
      </w:del>
      <w:ins w:id="310" w:author="emain" w:date="2022-12-13T17:28:00Z">
        <w:r w:rsidR="00846301">
          <w:rPr>
            <w:sz w:val="24"/>
            <w:szCs w:val="24"/>
          </w:rPr>
          <w:t xml:space="preserve">sought </w:t>
        </w:r>
      </w:ins>
      <w:r w:rsidRPr="00094DF0">
        <w:rPr>
          <w:sz w:val="24"/>
          <w:szCs w:val="24"/>
        </w:rPr>
        <w:t>to identify a prioritization that me</w:t>
      </w:r>
      <w:del w:id="311" w:author="emain" w:date="2022-12-13T17:28:00Z">
        <w:r w:rsidRPr="00094DF0" w:rsidDel="00846301">
          <w:rPr>
            <w:sz w:val="24"/>
            <w:szCs w:val="24"/>
          </w:rPr>
          <w:delText>e</w:delText>
        </w:r>
      </w:del>
      <w:r w:rsidRPr="00094DF0">
        <w:rPr>
          <w:sz w:val="24"/>
          <w:szCs w:val="24"/>
        </w:rPr>
        <w:t>t</w:t>
      </w:r>
      <w:del w:id="312" w:author="emain" w:date="2022-12-13T17:28:00Z">
        <w:r w:rsidRPr="00094DF0" w:rsidDel="00846301">
          <w:rPr>
            <w:sz w:val="24"/>
            <w:szCs w:val="24"/>
          </w:rPr>
          <w:delText>s</w:delText>
        </w:r>
      </w:del>
      <w:r w:rsidRPr="00094DF0">
        <w:rPr>
          <w:sz w:val="24"/>
          <w:szCs w:val="24"/>
        </w:rPr>
        <w:t xml:space="preserve"> the representation targets for all of the conservation features</w:t>
      </w:r>
      <w:del w:id="313" w:author="emain" w:date="2022-12-13T17:28:00Z">
        <w:r w:rsidRPr="00094DF0" w:rsidDel="00846301">
          <w:rPr>
            <w:sz w:val="24"/>
            <w:szCs w:val="24"/>
          </w:rPr>
          <w:delText>,</w:delText>
        </w:r>
      </w:del>
      <w:r w:rsidRPr="00094DF0">
        <w:rPr>
          <w:sz w:val="24"/>
          <w:szCs w:val="24"/>
        </w:rPr>
        <w:t xml:space="preserve"> with minimal risk. </w:t>
      </w:r>
    </w:p>
    <w:p w14:paraId="0000001F" w14:textId="69360114" w:rsidR="003415FF" w:rsidRDefault="00606329" w:rsidP="00316524">
      <w:pPr>
        <w:spacing w:before="120" w:after="120" w:line="480" w:lineRule="auto"/>
        <w:ind w:firstLine="720"/>
        <w:rPr>
          <w:ins w:id="314" w:author="emain" w:date="2022-12-13T17:29:00Z"/>
          <w:sz w:val="24"/>
          <w:szCs w:val="24"/>
        </w:rPr>
      </w:pPr>
      <w:ins w:id="315" w:author="emain" w:date="2022-12-13T17:30:00Z">
        <w:r>
          <w:rPr>
            <w:sz w:val="24"/>
            <w:szCs w:val="24"/>
          </w:rPr>
          <w:t xml:space="preserve">We set </w:t>
        </w:r>
      </w:ins>
      <w:del w:id="316" w:author="emain" w:date="2022-12-13T17:30:00Z">
        <w:r w:rsidR="00FE7864" w:rsidRPr="00094DF0" w:rsidDel="00606329">
          <w:rPr>
            <w:sz w:val="24"/>
            <w:szCs w:val="24"/>
          </w:rPr>
          <w:delText xml:space="preserve">Let </w:delText>
        </w:r>
      </w:del>
      <w:r w:rsidR="00FE7864" w:rsidRPr="00846301">
        <w:rPr>
          <w:i/>
          <w:sz w:val="24"/>
          <w:szCs w:val="24"/>
          <w:rPrChange w:id="317" w:author="emain" w:date="2022-12-13T17:28:00Z">
            <w:rPr>
              <w:sz w:val="24"/>
              <w:szCs w:val="24"/>
            </w:rPr>
          </w:rPrChange>
        </w:rPr>
        <w:t>I</w:t>
      </w:r>
      <w:r w:rsidR="00FE7864" w:rsidRPr="00094DF0">
        <w:rPr>
          <w:sz w:val="24"/>
          <w:szCs w:val="24"/>
        </w:rPr>
        <w:t xml:space="preserve"> </w:t>
      </w:r>
      <w:ins w:id="318" w:author="emain" w:date="2022-12-13T17:30:00Z">
        <w:r>
          <w:rPr>
            <w:sz w:val="24"/>
            <w:szCs w:val="24"/>
          </w:rPr>
          <w:t xml:space="preserve">to </w:t>
        </w:r>
      </w:ins>
      <w:r w:rsidR="00FE7864" w:rsidRPr="00094DF0">
        <w:rPr>
          <w:sz w:val="24"/>
          <w:szCs w:val="24"/>
        </w:rPr>
        <w:t xml:space="preserve">denote the set of conservation features (indexed by </w:t>
      </w:r>
      <w:r w:rsidR="00FE7864" w:rsidRPr="00846301">
        <w:rPr>
          <w:i/>
          <w:sz w:val="24"/>
          <w:szCs w:val="24"/>
          <w:rPrChange w:id="319" w:author="emain" w:date="2022-12-13T17:29:00Z">
            <w:rPr>
              <w:sz w:val="24"/>
              <w:szCs w:val="24"/>
              <w:u w:val="single"/>
            </w:rPr>
          </w:rPrChange>
        </w:rPr>
        <w:t>i</w:t>
      </w:r>
      <w:r w:rsidR="00FE7864" w:rsidRPr="00094DF0">
        <w:rPr>
          <w:sz w:val="24"/>
          <w:szCs w:val="24"/>
        </w:rPr>
        <w:t xml:space="preserve">), and </w:t>
      </w:r>
      <w:r w:rsidR="00FE7864" w:rsidRPr="00846301">
        <w:rPr>
          <w:i/>
          <w:sz w:val="24"/>
          <w:szCs w:val="24"/>
          <w:rPrChange w:id="320" w:author="emain" w:date="2022-12-13T17:29:00Z">
            <w:rPr>
              <w:sz w:val="24"/>
              <w:szCs w:val="24"/>
            </w:rPr>
          </w:rPrChange>
        </w:rPr>
        <w:t>J</w:t>
      </w:r>
      <w:r w:rsidR="00FE7864" w:rsidRPr="00094DF0">
        <w:rPr>
          <w:sz w:val="24"/>
          <w:szCs w:val="24"/>
        </w:rPr>
        <w:t xml:space="preserve"> </w:t>
      </w:r>
      <w:ins w:id="321" w:author="emain" w:date="2022-12-13T17:30:00Z">
        <w:r>
          <w:rPr>
            <w:sz w:val="24"/>
            <w:szCs w:val="24"/>
          </w:rPr>
          <w:t xml:space="preserve">to </w:t>
        </w:r>
      </w:ins>
      <w:r w:rsidR="00FE7864" w:rsidRPr="00094DF0">
        <w:rPr>
          <w:sz w:val="24"/>
          <w:szCs w:val="24"/>
        </w:rPr>
        <w:t xml:space="preserve">denote the set of planning units (indexed by </w:t>
      </w:r>
      <w:r w:rsidR="00FE7864" w:rsidRPr="00606329">
        <w:rPr>
          <w:i/>
          <w:sz w:val="24"/>
          <w:szCs w:val="24"/>
          <w:rPrChange w:id="322" w:author="emain" w:date="2022-12-13T17:30:00Z">
            <w:rPr>
              <w:sz w:val="24"/>
              <w:szCs w:val="24"/>
            </w:rPr>
          </w:rPrChange>
        </w:rPr>
        <w:t>j</w:t>
      </w:r>
      <w:r w:rsidR="00FE7864" w:rsidRPr="00094DF0">
        <w:rPr>
          <w:sz w:val="24"/>
          <w:szCs w:val="24"/>
        </w:rPr>
        <w:t xml:space="preserve">). To describe existing conservation efforts, </w:t>
      </w:r>
      <w:del w:id="323" w:author="emain" w:date="2022-12-13T17:31:00Z">
        <w:r w:rsidR="00FE7864" w:rsidRPr="00094DF0" w:rsidDel="00606329">
          <w:rPr>
            <w:sz w:val="24"/>
            <w:szCs w:val="24"/>
          </w:rPr>
          <w:delText xml:space="preserve">let </w:delText>
        </w:r>
      </w:del>
      <w:r w:rsidR="00FE7864" w:rsidRPr="00606329">
        <w:rPr>
          <w:i/>
          <w:sz w:val="24"/>
          <w:szCs w:val="24"/>
          <w:rPrChange w:id="324" w:author="emain" w:date="2022-12-13T17:32:00Z">
            <w:rPr>
              <w:sz w:val="24"/>
              <w:szCs w:val="24"/>
            </w:rPr>
          </w:rPrChange>
        </w:rPr>
        <w:t>p</w:t>
      </w:r>
      <w:commentRangeStart w:id="325"/>
      <w:r w:rsidR="00FE7864" w:rsidRPr="00606329">
        <w:rPr>
          <w:i/>
          <w:sz w:val="24"/>
          <w:szCs w:val="24"/>
          <w:vertAlign w:val="subscript"/>
          <w:rPrChange w:id="326" w:author="emain" w:date="2022-12-13T17:34:00Z">
            <w:rPr>
              <w:sz w:val="24"/>
              <w:szCs w:val="24"/>
            </w:rPr>
          </w:rPrChange>
        </w:rPr>
        <w:t>j</w:t>
      </w:r>
      <w:commentRangeEnd w:id="325"/>
      <w:r>
        <w:rPr>
          <w:rStyle w:val="CommentReference"/>
        </w:rPr>
        <w:commentReference w:id="325"/>
      </w:r>
      <w:r w:rsidR="00FE7864" w:rsidRPr="00094DF0">
        <w:rPr>
          <w:sz w:val="24"/>
          <w:szCs w:val="24"/>
        </w:rPr>
        <w:t xml:space="preserve"> indicate</w:t>
      </w:r>
      <w:ins w:id="327" w:author="emain" w:date="2022-12-13T17:32:00Z">
        <w:r>
          <w:rPr>
            <w:sz w:val="24"/>
            <w:szCs w:val="24"/>
          </w:rPr>
          <w:t>s</w:t>
        </w:r>
      </w:ins>
      <w:r w:rsidR="00FE7864" w:rsidRPr="00094DF0">
        <w:rPr>
          <w:sz w:val="24"/>
          <w:szCs w:val="24"/>
        </w:rPr>
        <w:t xml:space="preserve"> (i.e., using </w:t>
      </w:r>
      <w:del w:id="328" w:author="emain" w:date="2022-12-13T17:32:00Z">
        <w:r w:rsidR="00FE7864" w:rsidRPr="00094DF0" w:rsidDel="00606329">
          <w:rPr>
            <w:sz w:val="24"/>
            <w:szCs w:val="24"/>
          </w:rPr>
          <w:delText xml:space="preserve">zeros </w:delText>
        </w:r>
      </w:del>
      <w:ins w:id="329" w:author="emain" w:date="2022-12-13T17:32:00Z">
        <w:r>
          <w:rPr>
            <w:sz w:val="24"/>
            <w:szCs w:val="24"/>
          </w:rPr>
          <w:t xml:space="preserve">0s </w:t>
        </w:r>
      </w:ins>
      <w:r w:rsidR="00FE7864" w:rsidRPr="00094DF0">
        <w:rPr>
          <w:sz w:val="24"/>
          <w:szCs w:val="24"/>
        </w:rPr>
        <w:t xml:space="preserve">and </w:t>
      </w:r>
      <w:del w:id="330" w:author="emain" w:date="2022-12-13T17:32:00Z">
        <w:r w:rsidR="00FE7864" w:rsidRPr="00094DF0" w:rsidDel="00606329">
          <w:rPr>
            <w:sz w:val="24"/>
            <w:szCs w:val="24"/>
          </w:rPr>
          <w:delText>ones</w:delText>
        </w:r>
      </w:del>
      <w:ins w:id="331" w:author="emain" w:date="2022-12-13T17:32:00Z">
        <w:r>
          <w:rPr>
            <w:sz w:val="24"/>
            <w:szCs w:val="24"/>
          </w:rPr>
          <w:t>1s</w:t>
        </w:r>
      </w:ins>
      <w:r w:rsidR="00FE7864" w:rsidRPr="00094DF0">
        <w:rPr>
          <w:sz w:val="24"/>
          <w:szCs w:val="24"/>
        </w:rPr>
        <w:t xml:space="preserve">) </w:t>
      </w:r>
      <w:del w:id="332" w:author="emain" w:date="2022-12-13T17:32:00Z">
        <w:r w:rsidR="00FE7864" w:rsidRPr="00094DF0" w:rsidDel="00606329">
          <w:rPr>
            <w:sz w:val="24"/>
            <w:szCs w:val="24"/>
          </w:rPr>
          <w:delText xml:space="preserve">if </w:delText>
        </w:r>
      </w:del>
      <w:ins w:id="333" w:author="emain" w:date="2022-12-13T17:32:00Z">
        <w:r>
          <w:rPr>
            <w:sz w:val="24"/>
            <w:szCs w:val="24"/>
          </w:rPr>
          <w:t xml:space="preserve">whether </w:t>
        </w:r>
      </w:ins>
      <w:r w:rsidR="00FE7864" w:rsidRPr="00094DF0">
        <w:rPr>
          <w:sz w:val="24"/>
          <w:szCs w:val="24"/>
        </w:rPr>
        <w:t xml:space="preserve">each planning unit </w:t>
      </w:r>
      <w:r w:rsidR="00FE7864" w:rsidRPr="00606329">
        <w:rPr>
          <w:i/>
          <w:sz w:val="24"/>
          <w:szCs w:val="24"/>
        </w:rPr>
        <w:t>j</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J</w:t>
      </w:r>
      <w:r w:rsidR="00FE7864" w:rsidRPr="00094DF0">
        <w:rPr>
          <w:sz w:val="24"/>
          <w:szCs w:val="24"/>
        </w:rPr>
        <w:t xml:space="preserve"> is already part of the global protected area system. To describe the spatial distribution of the features, </w:t>
      </w:r>
      <w:del w:id="334" w:author="emain" w:date="2022-12-13T17:32:00Z">
        <w:r w:rsidR="00FE7864" w:rsidRPr="00094DF0" w:rsidDel="00606329">
          <w:rPr>
            <w:sz w:val="24"/>
            <w:szCs w:val="24"/>
          </w:rPr>
          <w:delText xml:space="preserve">let </w:delText>
        </w:r>
      </w:del>
      <w:ins w:id="335" w:author="emain" w:date="2022-12-13T17:32:00Z">
        <w:r>
          <w:rPr>
            <w:sz w:val="24"/>
            <w:szCs w:val="24"/>
          </w:rPr>
          <w:t xml:space="preserve">we let </w:t>
        </w:r>
      </w:ins>
      <w:r w:rsidR="00FE7864" w:rsidRPr="00606329">
        <w:rPr>
          <w:i/>
          <w:sz w:val="24"/>
          <w:szCs w:val="24"/>
        </w:rPr>
        <w:t>A</w:t>
      </w:r>
      <w:r w:rsidR="00FE7864" w:rsidRPr="00606329">
        <w:rPr>
          <w:i/>
          <w:sz w:val="24"/>
          <w:szCs w:val="24"/>
          <w:vertAlign w:val="subscript"/>
          <w:rPrChange w:id="336" w:author="emain" w:date="2022-12-13T17:33:00Z">
            <w:rPr>
              <w:i/>
              <w:sz w:val="24"/>
              <w:szCs w:val="24"/>
            </w:rPr>
          </w:rPrChange>
        </w:rPr>
        <w:t>ij</w:t>
      </w:r>
      <w:r w:rsidR="00FE7864" w:rsidRPr="00094DF0">
        <w:rPr>
          <w:sz w:val="24"/>
          <w:szCs w:val="24"/>
        </w:rPr>
        <w:t xml:space="preserve"> denote (i.e., using </w:t>
      </w:r>
      <w:del w:id="337" w:author="emain" w:date="2022-12-13T17:32:00Z">
        <w:r w:rsidR="00FE7864" w:rsidRPr="00094DF0" w:rsidDel="00606329">
          <w:rPr>
            <w:sz w:val="24"/>
            <w:szCs w:val="24"/>
          </w:rPr>
          <w:delText xml:space="preserve">zeros </w:delText>
        </w:r>
      </w:del>
      <w:ins w:id="338" w:author="emain" w:date="2022-12-13T17:32:00Z">
        <w:r>
          <w:rPr>
            <w:sz w:val="24"/>
            <w:szCs w:val="24"/>
          </w:rPr>
          <w:t>0s</w:t>
        </w:r>
        <w:r w:rsidRPr="00094DF0">
          <w:rPr>
            <w:sz w:val="24"/>
            <w:szCs w:val="24"/>
          </w:rPr>
          <w:t xml:space="preserve"> </w:t>
        </w:r>
      </w:ins>
      <w:r w:rsidR="00FE7864" w:rsidRPr="00094DF0">
        <w:rPr>
          <w:sz w:val="24"/>
          <w:szCs w:val="24"/>
        </w:rPr>
        <w:t xml:space="preserve">and </w:t>
      </w:r>
      <w:del w:id="339" w:author="emain" w:date="2022-12-13T17:32:00Z">
        <w:r w:rsidR="00FE7864" w:rsidRPr="00094DF0" w:rsidDel="00606329">
          <w:rPr>
            <w:sz w:val="24"/>
            <w:szCs w:val="24"/>
          </w:rPr>
          <w:delText>ones</w:delText>
        </w:r>
      </w:del>
      <w:ins w:id="340" w:author="emain" w:date="2022-12-13T17:32:00Z">
        <w:r>
          <w:rPr>
            <w:sz w:val="24"/>
            <w:szCs w:val="24"/>
          </w:rPr>
          <w:t>1s</w:t>
        </w:r>
      </w:ins>
      <w:r w:rsidR="00FE7864" w:rsidRPr="00094DF0">
        <w:rPr>
          <w:sz w:val="24"/>
          <w:szCs w:val="24"/>
        </w:rPr>
        <w:t xml:space="preserve">) </w:t>
      </w:r>
      <w:del w:id="341" w:author="emain" w:date="2022-12-13T17:33:00Z">
        <w:r w:rsidR="00FE7864" w:rsidRPr="00094DF0" w:rsidDel="00606329">
          <w:rPr>
            <w:sz w:val="24"/>
            <w:szCs w:val="24"/>
          </w:rPr>
          <w:delText xml:space="preserve">if </w:delText>
        </w:r>
      </w:del>
      <w:ins w:id="342" w:author="emain" w:date="2022-12-13T17:33:00Z">
        <w:r>
          <w:rPr>
            <w:sz w:val="24"/>
            <w:szCs w:val="24"/>
          </w:rPr>
          <w:t xml:space="preserve">whether </w:t>
        </w:r>
      </w:ins>
      <w:r w:rsidR="00FE7864" w:rsidRPr="00094DF0">
        <w:rPr>
          <w:sz w:val="24"/>
          <w:szCs w:val="24"/>
        </w:rPr>
        <w:t xml:space="preserve">each feature is present or absent from each planning unit. To ensure the features are adequately represented by the solution, </w:t>
      </w:r>
      <w:ins w:id="343" w:author="emain" w:date="2022-12-13T17:33:00Z">
        <w:r>
          <w:rPr>
            <w:sz w:val="24"/>
            <w:szCs w:val="24"/>
          </w:rPr>
          <w:t xml:space="preserve">we </w:t>
        </w:r>
      </w:ins>
      <w:r w:rsidR="00FE7864" w:rsidRPr="00094DF0">
        <w:rPr>
          <w:sz w:val="24"/>
          <w:szCs w:val="24"/>
        </w:rPr>
        <w:t xml:space="preserve">let </w:t>
      </w:r>
      <w:r w:rsidR="00FE7864" w:rsidRPr="00606329">
        <w:rPr>
          <w:i/>
          <w:sz w:val="24"/>
          <w:szCs w:val="24"/>
          <w:rPrChange w:id="344" w:author="emain" w:date="2022-12-13T17:33:00Z">
            <w:rPr>
              <w:sz w:val="24"/>
              <w:szCs w:val="24"/>
            </w:rPr>
          </w:rPrChange>
        </w:rPr>
        <w:t>t</w:t>
      </w:r>
      <w:r w:rsidR="00FE7864" w:rsidRPr="00606329">
        <w:rPr>
          <w:i/>
          <w:sz w:val="24"/>
          <w:szCs w:val="24"/>
          <w:vertAlign w:val="subscript"/>
          <w:rPrChange w:id="345" w:author="emain" w:date="2022-12-13T17:35:00Z">
            <w:rPr>
              <w:sz w:val="24"/>
              <w:szCs w:val="24"/>
            </w:rPr>
          </w:rPrChange>
        </w:rPr>
        <w:t>i</w:t>
      </w:r>
      <w:r w:rsidR="00FE7864" w:rsidRPr="00094DF0">
        <w:rPr>
          <w:sz w:val="24"/>
          <w:szCs w:val="24"/>
        </w:rPr>
        <w:t xml:space="preserve"> denote the conservation target for each feature </w:t>
      </w:r>
      <w:r w:rsidR="00FE7864" w:rsidRPr="00606329">
        <w:rPr>
          <w:i/>
          <w:sz w:val="24"/>
          <w:szCs w:val="24"/>
        </w:rPr>
        <w:t>i</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I</w:t>
      </w:r>
      <w:r w:rsidR="00FE7864" w:rsidRPr="00094DF0">
        <w:rPr>
          <w:sz w:val="24"/>
          <w:szCs w:val="24"/>
        </w:rPr>
        <w:t xml:space="preserve">. </w:t>
      </w:r>
      <w:del w:id="346" w:author="emain" w:date="2022-12-13T17:33:00Z">
        <w:r w:rsidR="00FE7864" w:rsidRPr="00094DF0" w:rsidDel="00606329">
          <w:rPr>
            <w:sz w:val="24"/>
            <w:szCs w:val="24"/>
          </w:rPr>
          <w:delText xml:space="preserve">Next, </w:delText>
        </w:r>
      </w:del>
      <w:ins w:id="347" w:author="emain" w:date="2022-12-13T17:33:00Z">
        <w:r>
          <w:rPr>
            <w:sz w:val="24"/>
            <w:szCs w:val="24"/>
          </w:rPr>
          <w:t xml:space="preserve">We </w:t>
        </w:r>
      </w:ins>
      <w:r w:rsidR="00FE7864" w:rsidRPr="00094DF0">
        <w:rPr>
          <w:sz w:val="24"/>
          <w:szCs w:val="24"/>
        </w:rPr>
        <w:t xml:space="preserve">let </w:t>
      </w:r>
      <w:r w:rsidR="00FE7864" w:rsidRPr="00606329">
        <w:rPr>
          <w:i/>
          <w:sz w:val="24"/>
          <w:szCs w:val="24"/>
        </w:rPr>
        <w:t>D</w:t>
      </w:r>
      <w:r w:rsidR="00FE7864" w:rsidRPr="00094DF0">
        <w:rPr>
          <w:sz w:val="24"/>
          <w:szCs w:val="24"/>
        </w:rPr>
        <w:t xml:space="preserve"> denote the set of risk datasets (indexed by </w:t>
      </w:r>
      <w:r w:rsidR="00FE7864" w:rsidRPr="00606329">
        <w:rPr>
          <w:i/>
          <w:sz w:val="24"/>
          <w:szCs w:val="24"/>
        </w:rPr>
        <w:t>d</w:t>
      </w:r>
      <w:r w:rsidR="00FE7864" w:rsidRPr="00094DF0">
        <w:rPr>
          <w:sz w:val="24"/>
          <w:szCs w:val="24"/>
        </w:rPr>
        <w:t xml:space="preserve">). To describe the relative risk associated with each planning unit, </w:t>
      </w:r>
      <w:ins w:id="348" w:author="emain" w:date="2022-12-13T17:33:00Z">
        <w:r>
          <w:rPr>
            <w:sz w:val="24"/>
            <w:szCs w:val="24"/>
          </w:rPr>
          <w:t xml:space="preserve">we </w:t>
        </w:r>
      </w:ins>
      <w:r w:rsidR="00FE7864" w:rsidRPr="00094DF0">
        <w:rPr>
          <w:sz w:val="24"/>
          <w:szCs w:val="24"/>
        </w:rPr>
        <w:t xml:space="preserve">let </w:t>
      </w:r>
      <w:r w:rsidR="00FE7864" w:rsidRPr="00606329">
        <w:rPr>
          <w:i/>
          <w:sz w:val="24"/>
          <w:szCs w:val="24"/>
        </w:rPr>
        <w:t>R</w:t>
      </w:r>
      <w:r w:rsidR="00FE7864" w:rsidRPr="00606329">
        <w:rPr>
          <w:i/>
          <w:sz w:val="24"/>
          <w:szCs w:val="24"/>
          <w:vertAlign w:val="subscript"/>
          <w:rPrChange w:id="349" w:author="emain" w:date="2022-12-13T17:35:00Z">
            <w:rPr>
              <w:i/>
              <w:sz w:val="24"/>
              <w:szCs w:val="24"/>
            </w:rPr>
          </w:rPrChange>
        </w:rPr>
        <w:t>dj</w:t>
      </w:r>
      <w:r w:rsidR="00FE7864" w:rsidRPr="00094DF0">
        <w:rPr>
          <w:sz w:val="24"/>
          <w:szCs w:val="24"/>
        </w:rPr>
        <w:t xml:space="preserve"> denote the risk for planning units </w:t>
      </w:r>
      <w:r w:rsidR="00FE7864" w:rsidRPr="00606329">
        <w:rPr>
          <w:i/>
          <w:sz w:val="24"/>
          <w:szCs w:val="24"/>
        </w:rPr>
        <w:t>j</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J</w:t>
      </w:r>
      <w:r w:rsidR="00FE7864" w:rsidRPr="00094DF0">
        <w:rPr>
          <w:sz w:val="24"/>
          <w:szCs w:val="24"/>
        </w:rPr>
        <w:t xml:space="preserve"> according to risk datasets </w:t>
      </w:r>
      <w:r w:rsidR="00FE7864" w:rsidRPr="00606329">
        <w:rPr>
          <w:i/>
          <w:sz w:val="24"/>
          <w:szCs w:val="24"/>
        </w:rPr>
        <w:t>d</w:t>
      </w:r>
      <w:r w:rsidR="00FE7864" w:rsidRPr="00094DF0">
        <w:rPr>
          <w:sz w:val="24"/>
          <w:szCs w:val="24"/>
        </w:rPr>
        <w:t xml:space="preserve"> </w:t>
      </w:r>
      <w:r w:rsidR="00FE7864" w:rsidRPr="00094DF0">
        <w:rPr>
          <w:rFonts w:ascii="Cambria Math" w:eastAsia="Cambria Math" w:hAnsi="Cambria Math" w:cs="Cambria Math"/>
          <w:sz w:val="24"/>
          <w:szCs w:val="24"/>
        </w:rPr>
        <w:t>∈</w:t>
      </w:r>
      <w:r w:rsidR="00FE7864" w:rsidRPr="00094DF0">
        <w:rPr>
          <w:sz w:val="24"/>
          <w:szCs w:val="24"/>
        </w:rPr>
        <w:t xml:space="preserve"> </w:t>
      </w:r>
      <w:r w:rsidR="00FE7864" w:rsidRPr="00606329">
        <w:rPr>
          <w:i/>
          <w:sz w:val="24"/>
          <w:szCs w:val="24"/>
        </w:rPr>
        <w:t>D</w:t>
      </w:r>
      <w:r w:rsidR="00FE7864" w:rsidRPr="00094DF0">
        <w:rPr>
          <w:sz w:val="24"/>
          <w:szCs w:val="24"/>
        </w:rPr>
        <w:t>.</w:t>
      </w:r>
    </w:p>
    <w:p w14:paraId="52787CD2" w14:textId="5413E57F" w:rsidR="00846301" w:rsidRDefault="00846301" w:rsidP="00316524">
      <w:pPr>
        <w:spacing w:before="120" w:after="120" w:line="480" w:lineRule="auto"/>
        <w:ind w:firstLine="720"/>
        <w:rPr>
          <w:ins w:id="350" w:author="Richard Schuster" w:date="2023-02-18T19:25:00Z"/>
          <w:sz w:val="24"/>
          <w:szCs w:val="24"/>
        </w:rPr>
      </w:pPr>
      <w:ins w:id="351" w:author="emain" w:date="2022-12-13T17:29:00Z">
        <w:del w:id="352" w:author="Richard Schuster" w:date="2023-02-18T19:29:00Z">
          <w:r w:rsidDel="000D0A58">
            <w:rPr>
              <w:sz w:val="24"/>
              <w:szCs w:val="24"/>
            </w:rPr>
            <w:delText>provide an equation that can be edited in Word</w:delText>
          </w:r>
        </w:del>
      </w:ins>
      <w:ins w:id="353" w:author="emain" w:date="2022-12-13T17:36:00Z">
        <w:del w:id="354" w:author="Richard Schuster" w:date="2023-02-18T19:29:00Z">
          <w:r w:rsidR="00606329" w:rsidDel="000D0A58">
            <w:rPr>
              <w:sz w:val="24"/>
              <w:szCs w:val="24"/>
            </w:rPr>
            <w:delText>; remove italics from chi</w:delText>
          </w:r>
        </w:del>
      </w:ins>
      <w:ins w:id="355" w:author="emain" w:date="2022-12-13T17:37:00Z">
        <w:del w:id="356" w:author="Richard Schuster" w:date="2023-02-18T19:29:00Z">
          <w:r w:rsidR="00606329" w:rsidDel="000D0A58">
            <w:rPr>
              <w:sz w:val="24"/>
              <w:szCs w:val="24"/>
            </w:rPr>
            <w:delText>; change the label to (1)</w:delText>
          </w:r>
        </w:del>
      </w:ins>
    </w:p>
    <w:p w14:paraId="4043A088" w14:textId="72190844" w:rsidR="008A03B8" w:rsidRPr="00FB7760" w:rsidRDefault="008A03B8" w:rsidP="00316524">
      <w:pPr>
        <w:spacing w:before="120" w:after="120" w:line="480" w:lineRule="auto"/>
        <w:ind w:firstLine="720"/>
        <w:rPr>
          <w:iCs/>
          <w:sz w:val="24"/>
          <w:szCs w:val="24"/>
        </w:rPr>
      </w:pPr>
      <m:oMathPara>
        <m:oMath>
          <m:m>
            <m:mPr>
              <m:plcHide m:val="1"/>
              <m:mcs>
                <m:mc>
                  <m:mcPr>
                    <m:count m:val="1"/>
                    <m:mcJc m:val="right"/>
                  </m:mcPr>
                </m:mc>
                <m:mc>
                  <m:mcPr>
                    <m:count m:val="1"/>
                    <m:mcJc m:val="left"/>
                  </m:mcPr>
                </m:mc>
              </m:mcs>
              <m:ctrlPr>
                <w:ins w:id="357" w:author="Richard Schuster" w:date="2023-02-18T19:25:00Z">
                  <w:rPr>
                    <w:rFonts w:ascii="Cambria Math" w:hAnsi="Cambria Math"/>
                    <w:sz w:val="24"/>
                    <w:szCs w:val="24"/>
                    <w:rPrChange w:id="358" w:author="Richard Schuster" w:date="2023-02-18T19:25:00Z">
                      <w:rPr>
                        <w:rFonts w:ascii="Cambria Math" w:hAnsi="Cambria Math"/>
                      </w:rPr>
                    </w:rPrChange>
                  </w:rPr>
                </w:ins>
              </m:ctrlPr>
            </m:mPr>
            <m:mr>
              <m:e>
                <m:sSub>
                  <m:sSubPr>
                    <m:ctrlPr>
                      <w:ins w:id="359" w:author="Richard Schuster" w:date="2023-02-18T19:25:00Z">
                        <w:rPr>
                          <w:rFonts w:ascii="Cambria Math" w:hAnsi="Cambria Math"/>
                          <w:sz w:val="24"/>
                          <w:szCs w:val="24"/>
                          <w:rPrChange w:id="360" w:author="Richard Schuster" w:date="2023-02-18T19:25:00Z">
                            <w:rPr>
                              <w:rFonts w:ascii="Cambria Math" w:hAnsi="Cambria Math"/>
                            </w:rPr>
                          </w:rPrChange>
                        </w:rPr>
                      </w:ins>
                    </m:ctrlPr>
                  </m:sSubPr>
                  <m:e>
                    <m:r>
                      <w:ins w:id="361" w:author="Richard Schuster" w:date="2023-02-18T19:25:00Z">
                        <w:rPr>
                          <w:rFonts w:ascii="Cambria Math" w:hAnsi="Cambria Math"/>
                          <w:sz w:val="24"/>
                          <w:szCs w:val="24"/>
                          <w:rPrChange w:id="362" w:author="Richard Schuster" w:date="2023-02-18T19:25:00Z">
                            <w:rPr>
                              <w:rFonts w:ascii="Cambria Math" w:hAnsi="Cambria Math"/>
                            </w:rPr>
                          </w:rPrChange>
                        </w:rPr>
                        <m:t>x</m:t>
                      </w:ins>
                    </m:r>
                  </m:e>
                  <m:sub>
                    <m:r>
                      <w:ins w:id="363" w:author="Richard Schuster" w:date="2023-02-18T19:25:00Z">
                        <w:rPr>
                          <w:rFonts w:ascii="Cambria Math" w:hAnsi="Cambria Math"/>
                          <w:sz w:val="24"/>
                          <w:szCs w:val="24"/>
                          <w:rPrChange w:id="364" w:author="Richard Schuster" w:date="2023-02-18T19:25:00Z">
                            <w:rPr>
                              <w:rFonts w:ascii="Cambria Math" w:hAnsi="Cambria Math"/>
                            </w:rPr>
                          </w:rPrChange>
                        </w:rPr>
                        <m:t>j</m:t>
                      </w:ins>
                    </m:r>
                  </m:sub>
                </m:sSub>
              </m:e>
              <m:e>
                <m:r>
                  <w:ins w:id="365" w:author="Richard Schuster" w:date="2023-02-18T19:25:00Z">
                    <m:rPr>
                      <m:sty m:val="p"/>
                    </m:rPr>
                    <w:rPr>
                      <w:rFonts w:ascii="Cambria Math" w:hAnsi="Cambria Math"/>
                      <w:sz w:val="24"/>
                      <w:szCs w:val="24"/>
                      <w:rPrChange w:id="366" w:author="Richard Schuster" w:date="2023-02-18T19:25:00Z">
                        <w:rPr>
                          <w:rFonts w:ascii="Cambria Math" w:hAnsi="Cambria Math"/>
                        </w:rPr>
                      </w:rPrChange>
                    </w:rPr>
                    <m:t>=</m:t>
                  </w:ins>
                </m:r>
                <m:d>
                  <m:dPr>
                    <m:begChr m:val="{"/>
                    <m:endChr m:val=""/>
                    <m:ctrlPr>
                      <w:ins w:id="367" w:author="Richard Schuster" w:date="2023-02-18T19:25:00Z">
                        <w:rPr>
                          <w:rFonts w:ascii="Cambria Math" w:hAnsi="Cambria Math"/>
                          <w:sz w:val="24"/>
                          <w:szCs w:val="24"/>
                          <w:rPrChange w:id="368" w:author="Richard Schuster" w:date="2023-02-18T19:25:00Z">
                            <w:rPr>
                              <w:rFonts w:ascii="Cambria Math" w:hAnsi="Cambria Math"/>
                            </w:rPr>
                          </w:rPrChange>
                        </w:rPr>
                      </w:ins>
                    </m:ctrlPr>
                  </m:dPr>
                  <m:e>
                    <m:m>
                      <m:mPr>
                        <m:plcHide m:val="1"/>
                        <m:mcs>
                          <m:mc>
                            <m:mcPr>
                              <m:count m:val="1"/>
                              <m:mcJc m:val="left"/>
                            </m:mcPr>
                          </m:mc>
                        </m:mcs>
                        <m:ctrlPr>
                          <w:ins w:id="369" w:author="Richard Schuster" w:date="2023-02-18T19:25:00Z">
                            <w:rPr>
                              <w:rFonts w:ascii="Cambria Math" w:hAnsi="Cambria Math"/>
                              <w:sz w:val="24"/>
                              <w:szCs w:val="24"/>
                              <w:rPrChange w:id="370" w:author="Richard Schuster" w:date="2023-02-18T19:25:00Z">
                                <w:rPr>
                                  <w:rFonts w:ascii="Cambria Math" w:hAnsi="Cambria Math"/>
                                </w:rPr>
                              </w:rPrChange>
                            </w:rPr>
                          </w:ins>
                        </m:ctrlPr>
                      </m:mPr>
                      <m:mr>
                        <m:e>
                          <m:r>
                            <w:ins w:id="371" w:author="Richard Schuster" w:date="2023-02-18T19:25:00Z">
                              <w:rPr>
                                <w:rFonts w:ascii="Cambria Math" w:hAnsi="Cambria Math"/>
                                <w:sz w:val="24"/>
                                <w:szCs w:val="24"/>
                                <w:rPrChange w:id="372" w:author="Richard Schuster" w:date="2023-02-18T19:25:00Z">
                                  <w:rPr>
                                    <w:rFonts w:ascii="Cambria Math" w:hAnsi="Cambria Math"/>
                                  </w:rPr>
                                </w:rPrChange>
                              </w:rPr>
                              <m:t>1</m:t>
                            </w:ins>
                          </m:r>
                          <m:r>
                            <w:ins w:id="373" w:author="Richard Schuster" w:date="2023-02-18T19:25:00Z">
                              <m:rPr>
                                <m:sty m:val="p"/>
                              </m:rPr>
                              <w:rPr>
                                <w:rFonts w:ascii="Cambria Math" w:hAnsi="Cambria Math"/>
                                <w:sz w:val="24"/>
                                <w:szCs w:val="24"/>
                                <w:rPrChange w:id="374" w:author="Richard Schuster" w:date="2023-02-18T19:25:00Z">
                                  <w:rPr>
                                    <w:rFonts w:ascii="Cambria Math" w:hAnsi="Cambria Math"/>
                                  </w:rPr>
                                </w:rPrChange>
                              </w:rPr>
                              <m:t>,</m:t>
                            </w:ins>
                          </m:r>
                          <m:r>
                            <w:ins w:id="375" w:author="Richard Schuster" w:date="2023-02-18T19:25:00Z">
                              <m:rPr>
                                <m:nor/>
                              </m:rPr>
                              <w:rPr>
                                <w:sz w:val="24"/>
                                <w:szCs w:val="24"/>
                                <w:rPrChange w:id="376" w:author="Richard Schuster" w:date="2023-02-18T19:25:00Z">
                                  <w:rPr/>
                                </w:rPrChange>
                              </w:rPr>
                              <m:t xml:space="preserve"> if </m:t>
                            </w:ins>
                          </m:r>
                          <m:r>
                            <w:ins w:id="377" w:author="Richard Schuster" w:date="2023-02-18T19:25:00Z">
                              <w:rPr>
                                <w:rFonts w:ascii="Cambria Math" w:hAnsi="Cambria Math"/>
                                <w:sz w:val="24"/>
                                <w:szCs w:val="24"/>
                                <w:rPrChange w:id="378" w:author="Richard Schuster" w:date="2023-02-18T19:25:00Z">
                                  <w:rPr>
                                    <w:rFonts w:ascii="Cambria Math" w:hAnsi="Cambria Math"/>
                                  </w:rPr>
                                </w:rPrChange>
                              </w:rPr>
                              <m:t>j</m:t>
                            </w:ins>
                          </m:r>
                          <m:r>
                            <w:ins w:id="379" w:author="Richard Schuster" w:date="2023-02-18T19:25:00Z">
                              <m:rPr>
                                <m:nor/>
                              </m:rPr>
                              <w:rPr>
                                <w:sz w:val="24"/>
                                <w:szCs w:val="24"/>
                                <w:rPrChange w:id="380" w:author="Richard Schuster" w:date="2023-02-18T19:25:00Z">
                                  <w:rPr/>
                                </w:rPrChange>
                              </w:rPr>
                              <m:t xml:space="preserve"> selected for prioritisation</m:t>
                            </w:ins>
                          </m:r>
                          <m:r>
                            <w:ins w:id="381" w:author="Richard Schuster" w:date="2023-02-18T19:25:00Z">
                              <m:rPr>
                                <m:sty m:val="p"/>
                              </m:rPr>
                              <w:rPr>
                                <w:rFonts w:ascii="Cambria Math" w:hAnsi="Cambria Math"/>
                                <w:sz w:val="24"/>
                                <w:szCs w:val="24"/>
                                <w:rPrChange w:id="382" w:author="Richard Schuster" w:date="2023-02-18T19:25:00Z">
                                  <w:rPr>
                                    <w:rFonts w:ascii="Cambria Math" w:hAnsi="Cambria Math"/>
                                  </w:rPr>
                                </w:rPrChange>
                              </w:rPr>
                              <m:t>,</m:t>
                            </w:ins>
                          </m:r>
                        </m:e>
                      </m:mr>
                      <m:mr>
                        <m:e>
                          <m:r>
                            <w:ins w:id="383" w:author="Richard Schuster" w:date="2023-02-18T19:25:00Z">
                              <w:rPr>
                                <w:rFonts w:ascii="Cambria Math" w:hAnsi="Cambria Math"/>
                                <w:sz w:val="24"/>
                                <w:szCs w:val="24"/>
                                <w:rPrChange w:id="384" w:author="Richard Schuster" w:date="2023-02-18T19:25:00Z">
                                  <w:rPr>
                                    <w:rFonts w:ascii="Cambria Math" w:hAnsi="Cambria Math"/>
                                  </w:rPr>
                                </w:rPrChange>
                              </w:rPr>
                              <m:t>0</m:t>
                            </w:ins>
                          </m:r>
                          <m:r>
                            <w:ins w:id="385" w:author="Richard Schuster" w:date="2023-02-18T19:25:00Z">
                              <m:rPr>
                                <m:sty m:val="p"/>
                              </m:rPr>
                              <w:rPr>
                                <w:rFonts w:ascii="Cambria Math" w:hAnsi="Cambria Math"/>
                                <w:sz w:val="24"/>
                                <w:szCs w:val="24"/>
                                <w:rPrChange w:id="386" w:author="Richard Schuster" w:date="2023-02-18T19:25:00Z">
                                  <w:rPr>
                                    <w:rFonts w:ascii="Cambria Math" w:hAnsi="Cambria Math"/>
                                  </w:rPr>
                                </w:rPrChange>
                              </w:rPr>
                              <m:t>,</m:t>
                            </w:ins>
                          </m:r>
                          <m:r>
                            <w:ins w:id="387" w:author="Richard Schuster" w:date="2023-02-18T19:25:00Z">
                              <m:rPr>
                                <m:nor/>
                              </m:rPr>
                              <w:rPr>
                                <w:sz w:val="24"/>
                                <w:szCs w:val="24"/>
                                <w:rPrChange w:id="388" w:author="Richard Schuster" w:date="2023-02-18T19:25:00Z">
                                  <w:rPr/>
                                </w:rPrChange>
                              </w:rPr>
                              <m:t xml:space="preserve"> else </m:t>
                            </w:ins>
                          </m:r>
                        </m:e>
                      </m:mr>
                    </m:m>
                  </m:e>
                </m:d>
              </m:e>
            </m:mr>
          </m:m>
          <m:r>
            <w:ins w:id="389" w:author="Richard Schuster" w:date="2023-02-18T19:25:00Z">
              <w:rPr>
                <w:rFonts w:ascii="Cambria Math" w:hAnsi="Cambria Math"/>
                <w:sz w:val="24"/>
                <w:szCs w:val="24"/>
                <w:rPrChange w:id="390" w:author="Richard Schuster" w:date="2023-02-18T19:25:00Z">
                  <w:rPr>
                    <w:rFonts w:ascii="Cambria Math" w:hAnsi="Cambria Math"/>
                  </w:rPr>
                </w:rPrChange>
              </w:rPr>
              <m:t xml:space="preserve"> </m:t>
            </w:ins>
          </m:r>
          <m:r>
            <w:ins w:id="391" w:author="Richard Schuster" w:date="2023-02-18T19:25:00Z">
              <w:rPr>
                <w:rFonts w:ascii="Cambria Math" w:hAnsi="Cambria Math"/>
                <w:sz w:val="24"/>
                <w:szCs w:val="24"/>
                <w:rPrChange w:id="392" w:author="Richard Schuster" w:date="2023-02-18T19:25:00Z">
                  <w:rPr>
                    <w:rFonts w:ascii="Cambria Math" w:hAnsi="Cambria Math"/>
                  </w:rPr>
                </w:rPrChange>
              </w:rPr>
              <m:t xml:space="preserve">                            </m:t>
            </w:ins>
          </m:r>
          <m:r>
            <w:ins w:id="393" w:author="Richard Schuster" w:date="2023-02-18T19:25:00Z">
              <w:rPr>
                <w:rFonts w:ascii="Cambria Math" w:hAnsi="Cambria Math"/>
                <w:sz w:val="24"/>
                <w:szCs w:val="24"/>
                <w:rPrChange w:id="394" w:author="Richard Schuster" w:date="2023-02-18T19:25:00Z">
                  <w:rPr>
                    <w:rFonts w:ascii="Cambria Math" w:hAnsi="Cambria Math"/>
                  </w:rPr>
                </w:rPrChange>
              </w:rPr>
              <m:t>(</m:t>
            </w:ins>
          </m:r>
          <m:r>
            <w:ins w:id="395" w:author="Richard Schuster" w:date="2023-02-18T19:25:00Z">
              <m:rPr>
                <m:sty m:val="p"/>
              </m:rPr>
              <w:rPr>
                <w:rFonts w:ascii="Cambria Math" w:hAnsi="Cambria Math"/>
                <w:sz w:val="24"/>
                <w:szCs w:val="24"/>
                <w:rPrChange w:id="396" w:author="Richard Schuster" w:date="2023-02-18T19:25:00Z">
                  <w:rPr>
                    <w:rFonts w:ascii="Cambria Math" w:hAnsi="Cambria Math"/>
                  </w:rPr>
                </w:rPrChange>
              </w:rPr>
              <m:t>eqn 1)</m:t>
            </w:ins>
          </m:r>
        </m:oMath>
      </m:oMathPara>
    </w:p>
    <w:p w14:paraId="00000020" w14:textId="53858716" w:rsidR="003415FF" w:rsidRPr="00094DF0" w:rsidRDefault="00FE7864" w:rsidP="00316524">
      <w:pPr>
        <w:spacing w:before="120" w:after="120" w:line="480" w:lineRule="auto"/>
        <w:rPr>
          <w:sz w:val="24"/>
          <w:szCs w:val="24"/>
        </w:rPr>
      </w:pPr>
      <w:r w:rsidRPr="00094DF0">
        <w:rPr>
          <w:sz w:val="24"/>
          <w:szCs w:val="24"/>
        </w:rPr>
        <w:t xml:space="preserve">The problem contains the binary decision variables </w:t>
      </w:r>
      <w:r w:rsidRPr="00606329">
        <w:rPr>
          <w:i/>
          <w:sz w:val="24"/>
          <w:szCs w:val="24"/>
          <w:rPrChange w:id="397" w:author="emain" w:date="2022-12-13T17:36:00Z">
            <w:rPr>
              <w:sz w:val="24"/>
              <w:szCs w:val="24"/>
            </w:rPr>
          </w:rPrChange>
        </w:rPr>
        <w:t>xj</w:t>
      </w:r>
      <w:r w:rsidRPr="00094DF0">
        <w:rPr>
          <w:sz w:val="24"/>
          <w:szCs w:val="24"/>
        </w:rPr>
        <w:t xml:space="preserve"> for planning units </w:t>
      </w:r>
      <w:r w:rsidRPr="00606329">
        <w:rPr>
          <w:i/>
          <w:sz w:val="24"/>
          <w:szCs w:val="24"/>
          <w:rPrChange w:id="398" w:author="emain" w:date="2022-12-13T17:36:00Z">
            <w:rPr>
              <w:sz w:val="24"/>
              <w:szCs w:val="24"/>
            </w:rPr>
          </w:rPrChange>
        </w:rPr>
        <w:t>j</w:t>
      </w:r>
      <w:r w:rsidRPr="00094DF0">
        <w:rPr>
          <w:sz w:val="24"/>
          <w:szCs w:val="24"/>
        </w:rPr>
        <w:t xml:space="preserve"> </w:t>
      </w:r>
      <w:r w:rsidRPr="00094DF0">
        <w:rPr>
          <w:rFonts w:ascii="Cambria Math" w:eastAsia="Cambria Math" w:hAnsi="Cambria Math" w:cs="Cambria Math"/>
          <w:sz w:val="24"/>
          <w:szCs w:val="24"/>
        </w:rPr>
        <w:t>∈</w:t>
      </w:r>
      <w:r w:rsidRPr="00094DF0">
        <w:rPr>
          <w:sz w:val="24"/>
          <w:szCs w:val="24"/>
        </w:rPr>
        <w:t xml:space="preserve"> </w:t>
      </w:r>
      <w:r w:rsidRPr="00606329">
        <w:rPr>
          <w:i/>
          <w:sz w:val="24"/>
          <w:szCs w:val="24"/>
          <w:rPrChange w:id="399" w:author="emain" w:date="2022-12-13T17:36:00Z">
            <w:rPr>
              <w:sz w:val="24"/>
              <w:szCs w:val="24"/>
            </w:rPr>
          </w:rPrChange>
        </w:rPr>
        <w:t>J</w:t>
      </w:r>
      <w:r w:rsidRPr="00094DF0">
        <w:rPr>
          <w:sz w:val="24"/>
          <w:szCs w:val="24"/>
        </w:rPr>
        <w:t>.</w:t>
      </w:r>
    </w:p>
    <w:p w14:paraId="00000021" w14:textId="05F97CFE" w:rsidR="003415FF" w:rsidRPr="00094DF0" w:rsidRDefault="00FE7864" w:rsidP="00316524">
      <w:pPr>
        <w:spacing w:before="120" w:after="120" w:line="480" w:lineRule="auto"/>
        <w:rPr>
          <w:sz w:val="24"/>
          <w:szCs w:val="24"/>
        </w:rPr>
      </w:pPr>
      <w:r w:rsidRPr="00094DF0">
        <w:rPr>
          <w:sz w:val="24"/>
          <w:szCs w:val="24"/>
        </w:rPr>
        <w:t xml:space="preserve">The reserve selection problem is formulated </w:t>
      </w:r>
      <w:ins w:id="400" w:author="emain" w:date="2022-12-13T17:36:00Z">
        <w:r w:rsidR="00606329">
          <w:rPr>
            <w:sz w:val="24"/>
            <w:szCs w:val="24"/>
          </w:rPr>
          <w:t xml:space="preserve">as </w:t>
        </w:r>
      </w:ins>
      <w:r w:rsidRPr="00094DF0">
        <w:rPr>
          <w:sz w:val="24"/>
          <w:szCs w:val="24"/>
        </w:rPr>
        <w:t>follow</w:t>
      </w:r>
      <w:ins w:id="401" w:author="emain" w:date="2022-12-13T17:37:00Z">
        <w:r w:rsidR="00606329">
          <w:rPr>
            <w:sz w:val="24"/>
            <w:szCs w:val="24"/>
          </w:rPr>
          <w:t>s</w:t>
        </w:r>
      </w:ins>
      <w:del w:id="402" w:author="emain" w:date="2022-12-13T17:37:00Z">
        <w:r w:rsidRPr="00094DF0" w:rsidDel="00606329">
          <w:rPr>
            <w:sz w:val="24"/>
            <w:szCs w:val="24"/>
          </w:rPr>
          <w:delText>ing</w:delText>
        </w:r>
      </w:del>
      <w:r w:rsidRPr="00094DF0">
        <w:rPr>
          <w:sz w:val="24"/>
          <w:szCs w:val="24"/>
        </w:rPr>
        <w:t>:</w:t>
      </w:r>
    </w:p>
    <w:p w14:paraId="00000022" w14:textId="1E9E3E6A" w:rsidR="003415FF" w:rsidRDefault="00606329" w:rsidP="00316524">
      <w:pPr>
        <w:spacing w:before="120" w:after="120" w:line="480" w:lineRule="auto"/>
        <w:rPr>
          <w:ins w:id="403" w:author="Richard Schuster" w:date="2023-02-18T19:26:00Z"/>
          <w:sz w:val="24"/>
          <w:szCs w:val="24"/>
        </w:rPr>
      </w:pPr>
      <w:ins w:id="404" w:author="emain" w:date="2022-12-13T17:37:00Z">
        <w:del w:id="405" w:author="Richard Schuster" w:date="2023-02-18T19:28:00Z">
          <w:r w:rsidDel="0054664B">
            <w:rPr>
              <w:sz w:val="24"/>
              <w:szCs w:val="24"/>
            </w:rPr>
            <w:delText>give each line an number, no letter label</w:delText>
          </w:r>
        </w:del>
      </w:ins>
      <w:ins w:id="406" w:author="emain" w:date="2022-12-13T17:38:00Z">
        <w:del w:id="407" w:author="Richard Schuster" w:date="2023-02-18T19:28:00Z">
          <w:r w:rsidDel="0054664B">
            <w:rPr>
              <w:sz w:val="24"/>
              <w:szCs w:val="24"/>
            </w:rPr>
            <w:delText>: 2 to 6; remove italics from chi</w:delText>
          </w:r>
        </w:del>
      </w:ins>
    </w:p>
    <w:p w14:paraId="1E2DB8D1" w14:textId="5FAA13A3" w:rsidR="003E0AC8" w:rsidRPr="003E0AC8" w:rsidRDefault="003E0AC8" w:rsidP="00316524">
      <w:pPr>
        <w:spacing w:before="120" w:after="120" w:line="480" w:lineRule="auto"/>
        <w:rPr>
          <w:sz w:val="24"/>
          <w:szCs w:val="24"/>
        </w:rPr>
      </w:pPr>
      <m:oMathPara>
        <m:oMath>
          <m:m>
            <m:mPr>
              <m:plcHide m:val="1"/>
              <m:mcs>
                <m:mc>
                  <m:mcPr>
                    <m:count m:val="1"/>
                    <m:mcJc m:val="right"/>
                  </m:mcPr>
                </m:mc>
                <m:mc>
                  <m:mcPr>
                    <m:count m:val="1"/>
                    <m:mcJc m:val="left"/>
                  </m:mcPr>
                </m:mc>
                <m:mc>
                  <m:mcPr>
                    <m:count m:val="1"/>
                    <m:mcJc m:val="right"/>
                  </m:mcPr>
                </m:mc>
              </m:mcs>
              <m:ctrlPr>
                <w:ins w:id="408" w:author="Richard Schuster" w:date="2023-02-18T19:26:00Z">
                  <w:rPr>
                    <w:rFonts w:ascii="Cambria Math" w:hAnsi="Cambria Math"/>
                    <w:sz w:val="24"/>
                    <w:szCs w:val="24"/>
                    <w:rPrChange w:id="409" w:author="Richard Schuster" w:date="2023-02-18T19:26:00Z">
                      <w:rPr>
                        <w:rFonts w:ascii="Cambria Math" w:hAnsi="Cambria Math"/>
                      </w:rPr>
                    </w:rPrChange>
                  </w:rPr>
                </w:ins>
              </m:ctrlPr>
            </m:mPr>
            <m:mr>
              <m:e>
                <m:r>
                  <w:ins w:id="410" w:author="Richard Schuster" w:date="2023-02-18T19:26:00Z">
                    <m:rPr>
                      <m:nor/>
                    </m:rPr>
                    <w:rPr>
                      <w:sz w:val="24"/>
                      <w:szCs w:val="24"/>
                      <w:rPrChange w:id="411" w:author="Richard Schuster" w:date="2023-02-18T19:26:00Z">
                        <w:rPr/>
                      </w:rPrChange>
                    </w:rPr>
                    <m:t xml:space="preserve">lexmin </m:t>
                  </w:ins>
                </m:r>
              </m:e>
              <m:e>
                <m:sSub>
                  <m:sSubPr>
                    <m:ctrlPr>
                      <w:ins w:id="412" w:author="Richard Schuster" w:date="2023-02-18T19:26:00Z">
                        <w:rPr>
                          <w:rFonts w:ascii="Cambria Math" w:hAnsi="Cambria Math"/>
                          <w:sz w:val="24"/>
                          <w:szCs w:val="24"/>
                          <w:rPrChange w:id="413" w:author="Richard Schuster" w:date="2023-02-18T19:26:00Z">
                            <w:rPr>
                              <w:rFonts w:ascii="Cambria Math" w:hAnsi="Cambria Math"/>
                            </w:rPr>
                          </w:rPrChange>
                        </w:rPr>
                      </w:ins>
                    </m:ctrlPr>
                  </m:sSubPr>
                  <m:e>
                    <m:r>
                      <w:ins w:id="414" w:author="Richard Schuster" w:date="2023-02-18T19:26:00Z">
                        <w:rPr>
                          <w:rFonts w:ascii="Cambria Math" w:hAnsi="Cambria Math"/>
                          <w:sz w:val="24"/>
                          <w:szCs w:val="24"/>
                          <w:rPrChange w:id="415" w:author="Richard Schuster" w:date="2023-02-18T19:26:00Z">
                            <w:rPr>
                              <w:rFonts w:ascii="Cambria Math" w:hAnsi="Cambria Math"/>
                            </w:rPr>
                          </w:rPrChange>
                        </w:rPr>
                        <m:t>f</m:t>
                      </w:ins>
                    </m:r>
                  </m:e>
                  <m:sub>
                    <m:r>
                      <w:ins w:id="416" w:author="Richard Schuster" w:date="2023-02-18T19:26:00Z">
                        <w:rPr>
                          <w:rFonts w:ascii="Cambria Math" w:hAnsi="Cambria Math"/>
                          <w:sz w:val="24"/>
                          <w:szCs w:val="24"/>
                          <w:rPrChange w:id="417" w:author="Richard Schuster" w:date="2023-02-18T19:26:00Z">
                            <w:rPr>
                              <w:rFonts w:ascii="Cambria Math" w:hAnsi="Cambria Math"/>
                            </w:rPr>
                          </w:rPrChange>
                        </w:rPr>
                        <m:t>1</m:t>
                      </w:ins>
                    </m:r>
                  </m:sub>
                </m:sSub>
                <m:d>
                  <m:dPr>
                    <m:ctrlPr>
                      <w:ins w:id="418" w:author="Richard Schuster" w:date="2023-02-18T19:26:00Z">
                        <w:rPr>
                          <w:rFonts w:ascii="Cambria Math" w:hAnsi="Cambria Math"/>
                          <w:sz w:val="24"/>
                          <w:szCs w:val="24"/>
                          <w:rPrChange w:id="419" w:author="Richard Schuster" w:date="2023-02-18T19:26:00Z">
                            <w:rPr>
                              <w:rFonts w:ascii="Cambria Math" w:hAnsi="Cambria Math"/>
                            </w:rPr>
                          </w:rPrChange>
                        </w:rPr>
                      </w:ins>
                    </m:ctrlPr>
                  </m:dPr>
                  <m:e>
                    <m:r>
                      <w:ins w:id="420" w:author="Richard Schuster" w:date="2023-02-18T19:26:00Z">
                        <w:rPr>
                          <w:rFonts w:ascii="Cambria Math" w:hAnsi="Cambria Math"/>
                          <w:sz w:val="24"/>
                          <w:szCs w:val="24"/>
                          <w:rPrChange w:id="421" w:author="Richard Schuster" w:date="2023-02-18T19:26:00Z">
                            <w:rPr>
                              <w:rFonts w:ascii="Cambria Math" w:hAnsi="Cambria Math"/>
                            </w:rPr>
                          </w:rPrChange>
                        </w:rPr>
                        <m:t>x</m:t>
                      </w:ins>
                    </m:r>
                  </m:e>
                </m:d>
                <m:r>
                  <w:ins w:id="422" w:author="Richard Schuster" w:date="2023-02-18T19:26:00Z">
                    <m:rPr>
                      <m:sty m:val="p"/>
                    </m:rPr>
                    <w:rPr>
                      <w:rFonts w:ascii="Cambria Math" w:hAnsi="Cambria Math"/>
                      <w:sz w:val="24"/>
                      <w:szCs w:val="24"/>
                      <w:rPrChange w:id="423" w:author="Richard Schuster" w:date="2023-02-18T19:26:00Z">
                        <w:rPr>
                          <w:rFonts w:ascii="Cambria Math" w:hAnsi="Cambria Math"/>
                        </w:rPr>
                      </w:rPrChange>
                    </w:rPr>
                    <m:t>,</m:t>
                  </w:ins>
                </m:r>
                <m:sSub>
                  <m:sSubPr>
                    <m:ctrlPr>
                      <w:ins w:id="424" w:author="Richard Schuster" w:date="2023-02-18T19:26:00Z">
                        <w:rPr>
                          <w:rFonts w:ascii="Cambria Math" w:hAnsi="Cambria Math"/>
                          <w:sz w:val="24"/>
                          <w:szCs w:val="24"/>
                          <w:rPrChange w:id="425" w:author="Richard Schuster" w:date="2023-02-18T19:26:00Z">
                            <w:rPr>
                              <w:rFonts w:ascii="Cambria Math" w:hAnsi="Cambria Math"/>
                            </w:rPr>
                          </w:rPrChange>
                        </w:rPr>
                      </w:ins>
                    </m:ctrlPr>
                  </m:sSubPr>
                  <m:e>
                    <m:r>
                      <w:ins w:id="426" w:author="Richard Schuster" w:date="2023-02-18T19:26:00Z">
                        <w:rPr>
                          <w:rFonts w:ascii="Cambria Math" w:hAnsi="Cambria Math"/>
                          <w:sz w:val="24"/>
                          <w:szCs w:val="24"/>
                          <w:rPrChange w:id="427" w:author="Richard Schuster" w:date="2023-02-18T19:26:00Z">
                            <w:rPr>
                              <w:rFonts w:ascii="Cambria Math" w:hAnsi="Cambria Math"/>
                            </w:rPr>
                          </w:rPrChange>
                        </w:rPr>
                        <m:t>f</m:t>
                      </w:ins>
                    </m:r>
                  </m:e>
                  <m:sub>
                    <m:r>
                      <w:ins w:id="428" w:author="Richard Schuster" w:date="2023-02-18T19:26:00Z">
                        <w:rPr>
                          <w:rFonts w:ascii="Cambria Math" w:hAnsi="Cambria Math"/>
                          <w:sz w:val="24"/>
                          <w:szCs w:val="24"/>
                          <w:rPrChange w:id="429" w:author="Richard Schuster" w:date="2023-02-18T19:26:00Z">
                            <w:rPr>
                              <w:rFonts w:ascii="Cambria Math" w:hAnsi="Cambria Math"/>
                            </w:rPr>
                          </w:rPrChange>
                        </w:rPr>
                        <m:t>2</m:t>
                      </w:ins>
                    </m:r>
                  </m:sub>
                </m:sSub>
                <m:d>
                  <m:dPr>
                    <m:ctrlPr>
                      <w:ins w:id="430" w:author="Richard Schuster" w:date="2023-02-18T19:26:00Z">
                        <w:rPr>
                          <w:rFonts w:ascii="Cambria Math" w:hAnsi="Cambria Math"/>
                          <w:sz w:val="24"/>
                          <w:szCs w:val="24"/>
                          <w:rPrChange w:id="431" w:author="Richard Schuster" w:date="2023-02-18T19:26:00Z">
                            <w:rPr>
                              <w:rFonts w:ascii="Cambria Math" w:hAnsi="Cambria Math"/>
                            </w:rPr>
                          </w:rPrChange>
                        </w:rPr>
                      </w:ins>
                    </m:ctrlPr>
                  </m:dPr>
                  <m:e>
                    <m:r>
                      <w:ins w:id="432" w:author="Richard Schuster" w:date="2023-02-18T19:26:00Z">
                        <w:rPr>
                          <w:rFonts w:ascii="Cambria Math" w:hAnsi="Cambria Math"/>
                          <w:sz w:val="24"/>
                          <w:szCs w:val="24"/>
                          <w:rPrChange w:id="433" w:author="Richard Schuster" w:date="2023-02-18T19:26:00Z">
                            <w:rPr>
                              <w:rFonts w:ascii="Cambria Math" w:hAnsi="Cambria Math"/>
                            </w:rPr>
                          </w:rPrChange>
                        </w:rPr>
                        <m:t>x</m:t>
                      </w:ins>
                    </m:r>
                  </m:e>
                </m:d>
                <m:r>
                  <w:ins w:id="434" w:author="Richard Schuster" w:date="2023-02-18T19:26:00Z">
                    <m:rPr>
                      <m:sty m:val="p"/>
                    </m:rPr>
                    <w:rPr>
                      <w:rFonts w:ascii="Cambria Math" w:hAnsi="Cambria Math"/>
                      <w:sz w:val="24"/>
                      <w:szCs w:val="24"/>
                      <w:rPrChange w:id="435" w:author="Richard Schuster" w:date="2023-02-18T19:26:00Z">
                        <w:rPr>
                          <w:rFonts w:ascii="Cambria Math" w:hAnsi="Cambria Math"/>
                        </w:rPr>
                      </w:rPrChange>
                    </w:rPr>
                    <m:t>,…</m:t>
                  </w:ins>
                </m:r>
                <m:sSub>
                  <m:sSubPr>
                    <m:ctrlPr>
                      <w:ins w:id="436" w:author="Richard Schuster" w:date="2023-02-18T19:26:00Z">
                        <w:rPr>
                          <w:rFonts w:ascii="Cambria Math" w:hAnsi="Cambria Math"/>
                          <w:sz w:val="24"/>
                          <w:szCs w:val="24"/>
                          <w:rPrChange w:id="437" w:author="Richard Schuster" w:date="2023-02-18T19:26:00Z">
                            <w:rPr>
                              <w:rFonts w:ascii="Cambria Math" w:hAnsi="Cambria Math"/>
                            </w:rPr>
                          </w:rPrChange>
                        </w:rPr>
                      </w:ins>
                    </m:ctrlPr>
                  </m:sSubPr>
                  <m:e>
                    <m:r>
                      <w:ins w:id="438" w:author="Richard Schuster" w:date="2023-02-18T19:26:00Z">
                        <w:rPr>
                          <w:rFonts w:ascii="Cambria Math" w:hAnsi="Cambria Math"/>
                          <w:sz w:val="24"/>
                          <w:szCs w:val="24"/>
                          <w:rPrChange w:id="439" w:author="Richard Schuster" w:date="2023-02-18T19:26:00Z">
                            <w:rPr>
                              <w:rFonts w:ascii="Cambria Math" w:hAnsi="Cambria Math"/>
                            </w:rPr>
                          </w:rPrChange>
                        </w:rPr>
                        <m:t>f</m:t>
                      </w:ins>
                    </m:r>
                  </m:e>
                  <m:sub>
                    <m:r>
                      <w:ins w:id="440" w:author="Richard Schuster" w:date="2023-02-18T19:26:00Z">
                        <w:rPr>
                          <w:rFonts w:ascii="Cambria Math" w:hAnsi="Cambria Math"/>
                          <w:sz w:val="24"/>
                          <w:szCs w:val="24"/>
                          <w:rPrChange w:id="441" w:author="Richard Schuster" w:date="2023-02-18T19:26:00Z">
                            <w:rPr>
                              <w:rFonts w:ascii="Cambria Math" w:hAnsi="Cambria Math"/>
                            </w:rPr>
                          </w:rPrChange>
                        </w:rPr>
                        <m:t>D</m:t>
                      </w:ins>
                    </m:r>
                  </m:sub>
                </m:sSub>
                <m:d>
                  <m:dPr>
                    <m:ctrlPr>
                      <w:ins w:id="442" w:author="Richard Schuster" w:date="2023-02-18T19:26:00Z">
                        <w:rPr>
                          <w:rFonts w:ascii="Cambria Math" w:hAnsi="Cambria Math"/>
                          <w:sz w:val="24"/>
                          <w:szCs w:val="24"/>
                          <w:rPrChange w:id="443" w:author="Richard Schuster" w:date="2023-02-18T19:26:00Z">
                            <w:rPr>
                              <w:rFonts w:ascii="Cambria Math" w:hAnsi="Cambria Math"/>
                            </w:rPr>
                          </w:rPrChange>
                        </w:rPr>
                      </w:ins>
                    </m:ctrlPr>
                  </m:dPr>
                  <m:e>
                    <m:r>
                      <w:ins w:id="444" w:author="Richard Schuster" w:date="2023-02-18T19:26:00Z">
                        <w:rPr>
                          <w:rFonts w:ascii="Cambria Math" w:hAnsi="Cambria Math"/>
                          <w:sz w:val="24"/>
                          <w:szCs w:val="24"/>
                          <w:rPrChange w:id="445" w:author="Richard Schuster" w:date="2023-02-18T19:26:00Z">
                            <w:rPr>
                              <w:rFonts w:ascii="Cambria Math" w:hAnsi="Cambria Math"/>
                            </w:rPr>
                          </w:rPrChange>
                        </w:rPr>
                        <m:t>x</m:t>
                      </w:ins>
                    </m:r>
                  </m:e>
                </m:d>
              </m:e>
              <m:e>
                <m:r>
                  <w:ins w:id="446" w:author="Richard Schuster" w:date="2023-02-18T19:26:00Z">
                    <w:rPr>
                      <w:rFonts w:ascii="Cambria Math" w:hAnsi="Cambria Math"/>
                      <w:sz w:val="24"/>
                      <w:szCs w:val="24"/>
                    </w:rPr>
                    <m:t xml:space="preserve">     </m:t>
                  </w:ins>
                </m:r>
                <m:r>
                  <w:ins w:id="447" w:author="Richard Schuster" w:date="2023-02-18T19:26:00Z">
                    <m:rPr>
                      <m:sty m:val="p"/>
                    </m:rPr>
                    <w:rPr>
                      <w:rFonts w:ascii="Cambria Math" w:hAnsi="Cambria Math"/>
                      <w:sz w:val="24"/>
                      <w:szCs w:val="24"/>
                    </w:rPr>
                    <m:t>(eqn 2)</m:t>
                  </w:ins>
                </m:r>
              </m:e>
            </m:mr>
            <m:mr>
              <m:e>
                <m:r>
                  <w:ins w:id="448" w:author="Richard Schuster" w:date="2023-02-18T19:26:00Z">
                    <m:rPr>
                      <m:nor/>
                    </m:rPr>
                    <w:rPr>
                      <w:sz w:val="24"/>
                      <w:szCs w:val="24"/>
                      <w:rPrChange w:id="449" w:author="Richard Schuster" w:date="2023-02-18T19:26:00Z">
                        <w:rPr/>
                      </w:rPrChange>
                    </w:rPr>
                    <m:t xml:space="preserve">subject to </m:t>
                  </w:ins>
                </m:r>
              </m:e>
              <m:e>
                <m:sSub>
                  <m:sSubPr>
                    <m:ctrlPr>
                      <w:ins w:id="450" w:author="Richard Schuster" w:date="2023-02-18T19:26:00Z">
                        <w:rPr>
                          <w:rFonts w:ascii="Cambria Math" w:hAnsi="Cambria Math"/>
                          <w:sz w:val="24"/>
                          <w:szCs w:val="24"/>
                          <w:rPrChange w:id="451" w:author="Richard Schuster" w:date="2023-02-18T19:26:00Z">
                            <w:rPr>
                              <w:rFonts w:ascii="Cambria Math" w:hAnsi="Cambria Math"/>
                            </w:rPr>
                          </w:rPrChange>
                        </w:rPr>
                      </w:ins>
                    </m:ctrlPr>
                  </m:sSubPr>
                  <m:e>
                    <m:r>
                      <w:ins w:id="452" w:author="Richard Schuster" w:date="2023-02-18T19:26:00Z">
                        <w:rPr>
                          <w:rFonts w:ascii="Cambria Math" w:hAnsi="Cambria Math"/>
                          <w:sz w:val="24"/>
                          <w:szCs w:val="24"/>
                          <w:rPrChange w:id="453" w:author="Richard Schuster" w:date="2023-02-18T19:26:00Z">
                            <w:rPr>
                              <w:rFonts w:ascii="Cambria Math" w:hAnsi="Cambria Math"/>
                            </w:rPr>
                          </w:rPrChange>
                        </w:rPr>
                        <m:t>f</m:t>
                      </w:ins>
                    </m:r>
                  </m:e>
                  <m:sub>
                    <m:r>
                      <w:ins w:id="454" w:author="Richard Schuster" w:date="2023-02-18T19:26:00Z">
                        <w:rPr>
                          <w:rFonts w:ascii="Cambria Math" w:hAnsi="Cambria Math"/>
                          <w:sz w:val="24"/>
                          <w:szCs w:val="24"/>
                          <w:rPrChange w:id="455" w:author="Richard Schuster" w:date="2023-02-18T19:26:00Z">
                            <w:rPr>
                              <w:rFonts w:ascii="Cambria Math" w:hAnsi="Cambria Math"/>
                            </w:rPr>
                          </w:rPrChange>
                        </w:rPr>
                        <m:t>d</m:t>
                      </w:ins>
                    </m:r>
                  </m:sub>
                </m:sSub>
                <m:d>
                  <m:dPr>
                    <m:ctrlPr>
                      <w:ins w:id="456" w:author="Richard Schuster" w:date="2023-02-18T19:26:00Z">
                        <w:rPr>
                          <w:rFonts w:ascii="Cambria Math" w:hAnsi="Cambria Math"/>
                          <w:sz w:val="24"/>
                          <w:szCs w:val="24"/>
                          <w:rPrChange w:id="457" w:author="Richard Schuster" w:date="2023-02-18T19:26:00Z">
                            <w:rPr>
                              <w:rFonts w:ascii="Cambria Math" w:hAnsi="Cambria Math"/>
                            </w:rPr>
                          </w:rPrChange>
                        </w:rPr>
                      </w:ins>
                    </m:ctrlPr>
                  </m:dPr>
                  <m:e>
                    <m:r>
                      <w:ins w:id="458" w:author="Richard Schuster" w:date="2023-02-18T19:26:00Z">
                        <w:rPr>
                          <w:rFonts w:ascii="Cambria Math" w:hAnsi="Cambria Math"/>
                          <w:sz w:val="24"/>
                          <w:szCs w:val="24"/>
                          <w:rPrChange w:id="459" w:author="Richard Schuster" w:date="2023-02-18T19:26:00Z">
                            <w:rPr>
                              <w:rFonts w:ascii="Cambria Math" w:hAnsi="Cambria Math"/>
                            </w:rPr>
                          </w:rPrChange>
                        </w:rPr>
                        <m:t>x</m:t>
                      </w:ins>
                    </m:r>
                  </m:e>
                </m:d>
                <m:r>
                  <w:ins w:id="460" w:author="Richard Schuster" w:date="2023-02-18T19:26:00Z">
                    <m:rPr>
                      <m:sty m:val="p"/>
                    </m:rPr>
                    <w:rPr>
                      <w:rFonts w:ascii="Cambria Math" w:hAnsi="Cambria Math"/>
                      <w:sz w:val="24"/>
                      <w:szCs w:val="24"/>
                      <w:rPrChange w:id="461" w:author="Richard Schuster" w:date="2023-02-18T19:26:00Z">
                        <w:rPr>
                          <w:rFonts w:ascii="Cambria Math" w:hAnsi="Cambria Math"/>
                        </w:rPr>
                      </w:rPrChange>
                    </w:rPr>
                    <m:t>=</m:t>
                  </w:ins>
                </m:r>
                <m:nary>
                  <m:naryPr>
                    <m:chr m:val="∑"/>
                    <m:limLoc m:val="undOvr"/>
                    <m:supHide m:val="1"/>
                    <m:ctrlPr>
                      <w:ins w:id="462" w:author="Richard Schuster" w:date="2023-02-18T19:26:00Z">
                        <w:rPr>
                          <w:rFonts w:ascii="Cambria Math" w:hAnsi="Cambria Math"/>
                          <w:sz w:val="24"/>
                          <w:szCs w:val="24"/>
                          <w:rPrChange w:id="463" w:author="Richard Schuster" w:date="2023-02-18T19:26:00Z">
                            <w:rPr>
                              <w:rFonts w:ascii="Cambria Math" w:hAnsi="Cambria Math"/>
                            </w:rPr>
                          </w:rPrChange>
                        </w:rPr>
                      </w:ins>
                    </m:ctrlPr>
                  </m:naryPr>
                  <m:sub>
                    <m:r>
                      <w:ins w:id="464" w:author="Richard Schuster" w:date="2023-02-18T19:26:00Z">
                        <w:rPr>
                          <w:rFonts w:ascii="Cambria Math" w:hAnsi="Cambria Math"/>
                          <w:sz w:val="24"/>
                          <w:szCs w:val="24"/>
                          <w:rPrChange w:id="465" w:author="Richard Schuster" w:date="2023-02-18T19:26:00Z">
                            <w:rPr>
                              <w:rFonts w:ascii="Cambria Math" w:hAnsi="Cambria Math"/>
                            </w:rPr>
                          </w:rPrChange>
                        </w:rPr>
                        <m:t>j</m:t>
                      </w:ins>
                    </m:r>
                    <m:r>
                      <w:ins w:id="466" w:author="Richard Schuster" w:date="2023-02-18T19:26:00Z">
                        <m:rPr>
                          <m:sty m:val="p"/>
                        </m:rPr>
                        <w:rPr>
                          <w:rFonts w:ascii="Cambria Math" w:hAnsi="Cambria Math"/>
                          <w:sz w:val="24"/>
                          <w:szCs w:val="24"/>
                          <w:rPrChange w:id="467" w:author="Richard Schuster" w:date="2023-02-18T19:26:00Z">
                            <w:rPr>
                              <w:rFonts w:ascii="Cambria Math" w:hAnsi="Cambria Math"/>
                            </w:rPr>
                          </w:rPrChange>
                        </w:rPr>
                        <m:t>∈</m:t>
                      </w:ins>
                    </m:r>
                    <m:r>
                      <w:ins w:id="468" w:author="Richard Schuster" w:date="2023-02-18T19:26:00Z">
                        <w:rPr>
                          <w:rFonts w:ascii="Cambria Math" w:hAnsi="Cambria Math"/>
                          <w:sz w:val="24"/>
                          <w:szCs w:val="24"/>
                          <w:rPrChange w:id="469" w:author="Richard Schuster" w:date="2023-02-18T19:26:00Z">
                            <w:rPr>
                              <w:rFonts w:ascii="Cambria Math" w:hAnsi="Cambria Math"/>
                            </w:rPr>
                          </w:rPrChange>
                        </w:rPr>
                        <m:t>J</m:t>
                      </w:ins>
                    </m:r>
                  </m:sub>
                  <m:sup>
                    <m:r>
                      <w:ins w:id="470" w:author="Richard Schuster" w:date="2023-02-18T19:26:00Z">
                        <w:rPr>
                          <w:rFonts w:ascii="Cambria Math" w:hAnsi="Cambria Math"/>
                          <w:sz w:val="24"/>
                          <w:szCs w:val="24"/>
                          <w:rPrChange w:id="471" w:author="Richard Schuster" w:date="2023-02-18T19:26:00Z">
                            <w:rPr>
                              <w:rFonts w:ascii="Cambria Math" w:hAnsi="Cambria Math"/>
                            </w:rPr>
                          </w:rPrChange>
                        </w:rPr>
                        <m:t>​</m:t>
                      </w:ins>
                    </m:r>
                  </m:sup>
                  <m:e>
                    <m:sSub>
                      <m:sSubPr>
                        <m:ctrlPr>
                          <w:ins w:id="472" w:author="Richard Schuster" w:date="2023-02-18T19:26:00Z">
                            <w:rPr>
                              <w:rFonts w:ascii="Cambria Math" w:hAnsi="Cambria Math"/>
                              <w:sz w:val="24"/>
                              <w:szCs w:val="24"/>
                              <w:rPrChange w:id="473" w:author="Richard Schuster" w:date="2023-02-18T19:26:00Z">
                                <w:rPr>
                                  <w:rFonts w:ascii="Cambria Math" w:hAnsi="Cambria Math"/>
                                </w:rPr>
                              </w:rPrChange>
                            </w:rPr>
                          </w:ins>
                        </m:ctrlPr>
                      </m:sSubPr>
                      <m:e>
                        <m:r>
                          <w:ins w:id="474" w:author="Richard Schuster" w:date="2023-02-18T19:26:00Z">
                            <w:rPr>
                              <w:rFonts w:ascii="Cambria Math" w:hAnsi="Cambria Math"/>
                              <w:sz w:val="24"/>
                              <w:szCs w:val="24"/>
                              <w:rPrChange w:id="475" w:author="Richard Schuster" w:date="2023-02-18T19:26:00Z">
                                <w:rPr>
                                  <w:rFonts w:ascii="Cambria Math" w:hAnsi="Cambria Math"/>
                                </w:rPr>
                              </w:rPrChange>
                            </w:rPr>
                            <m:t>R</m:t>
                          </w:ins>
                        </m:r>
                      </m:e>
                      <m:sub>
                        <m:r>
                          <w:ins w:id="476" w:author="Richard Schuster" w:date="2023-02-18T19:26:00Z">
                            <w:rPr>
                              <w:rFonts w:ascii="Cambria Math" w:hAnsi="Cambria Math"/>
                              <w:sz w:val="24"/>
                              <w:szCs w:val="24"/>
                              <w:rPrChange w:id="477" w:author="Richard Schuster" w:date="2023-02-18T19:26:00Z">
                                <w:rPr>
                                  <w:rFonts w:ascii="Cambria Math" w:hAnsi="Cambria Math"/>
                                </w:rPr>
                              </w:rPrChange>
                            </w:rPr>
                            <m:t>dj</m:t>
                          </w:ins>
                        </m:r>
                      </m:sub>
                    </m:sSub>
                  </m:e>
                </m:nary>
                <m:sSub>
                  <m:sSubPr>
                    <m:ctrlPr>
                      <w:ins w:id="478" w:author="Richard Schuster" w:date="2023-02-18T19:26:00Z">
                        <w:rPr>
                          <w:rFonts w:ascii="Cambria Math" w:hAnsi="Cambria Math"/>
                          <w:sz w:val="24"/>
                          <w:szCs w:val="24"/>
                          <w:rPrChange w:id="479" w:author="Richard Schuster" w:date="2023-02-18T19:26:00Z">
                            <w:rPr>
                              <w:rFonts w:ascii="Cambria Math" w:hAnsi="Cambria Math"/>
                            </w:rPr>
                          </w:rPrChange>
                        </w:rPr>
                      </w:ins>
                    </m:ctrlPr>
                  </m:sSubPr>
                  <m:e>
                    <m:r>
                      <w:ins w:id="480" w:author="Richard Schuster" w:date="2023-02-18T19:26:00Z">
                        <w:rPr>
                          <w:rFonts w:ascii="Cambria Math" w:hAnsi="Cambria Math"/>
                          <w:sz w:val="24"/>
                          <w:szCs w:val="24"/>
                          <w:rPrChange w:id="481" w:author="Richard Schuster" w:date="2023-02-18T19:26:00Z">
                            <w:rPr>
                              <w:rFonts w:ascii="Cambria Math" w:hAnsi="Cambria Math"/>
                            </w:rPr>
                          </w:rPrChange>
                        </w:rPr>
                        <m:t>x</m:t>
                      </w:ins>
                    </m:r>
                  </m:e>
                  <m:sub>
                    <m:r>
                      <w:ins w:id="482" w:author="Richard Schuster" w:date="2023-02-18T19:26:00Z">
                        <w:rPr>
                          <w:rFonts w:ascii="Cambria Math" w:hAnsi="Cambria Math"/>
                          <w:sz w:val="24"/>
                          <w:szCs w:val="24"/>
                          <w:rPrChange w:id="483" w:author="Richard Schuster" w:date="2023-02-18T19:26:00Z">
                            <w:rPr>
                              <w:rFonts w:ascii="Cambria Math" w:hAnsi="Cambria Math"/>
                            </w:rPr>
                          </w:rPrChange>
                        </w:rPr>
                        <m:t>j</m:t>
                      </w:ins>
                    </m:r>
                  </m:sub>
                </m:sSub>
              </m:e>
              <m:e>
                <m:r>
                  <w:ins w:id="484" w:author="Richard Schuster" w:date="2023-02-18T19:26:00Z">
                    <m:rPr>
                      <m:sty m:val="p"/>
                    </m:rPr>
                    <w:rPr>
                      <w:rFonts w:ascii="Cambria Math" w:hAnsi="Cambria Math"/>
                      <w:sz w:val="24"/>
                      <w:szCs w:val="24"/>
                      <w:rPrChange w:id="485" w:author="Richard Schuster" w:date="2023-02-18T19:26:00Z">
                        <w:rPr>
                          <w:rFonts w:ascii="Cambria Math" w:hAnsi="Cambria Math"/>
                        </w:rPr>
                      </w:rPrChange>
                    </w:rPr>
                    <m:t>∀</m:t>
                  </w:ins>
                </m:r>
                <m:r>
                  <w:ins w:id="486" w:author="Richard Schuster" w:date="2023-02-18T19:26:00Z">
                    <w:rPr>
                      <w:rFonts w:ascii="Cambria Math" w:hAnsi="Cambria Math"/>
                      <w:sz w:val="24"/>
                      <w:szCs w:val="24"/>
                      <w:rPrChange w:id="487" w:author="Richard Schuster" w:date="2023-02-18T19:26:00Z">
                        <w:rPr>
                          <w:rFonts w:ascii="Cambria Math" w:hAnsi="Cambria Math"/>
                        </w:rPr>
                      </w:rPrChange>
                    </w:rPr>
                    <m:t>d</m:t>
                  </w:ins>
                </m:r>
                <m:r>
                  <w:ins w:id="488" w:author="Richard Schuster" w:date="2023-02-18T19:26:00Z">
                    <m:rPr>
                      <m:sty m:val="p"/>
                    </m:rPr>
                    <w:rPr>
                      <w:rFonts w:ascii="Cambria Math" w:hAnsi="Cambria Math"/>
                      <w:sz w:val="24"/>
                      <w:szCs w:val="24"/>
                      <w:rPrChange w:id="489" w:author="Richard Schuster" w:date="2023-02-18T19:26:00Z">
                        <w:rPr>
                          <w:rFonts w:ascii="Cambria Math" w:hAnsi="Cambria Math"/>
                        </w:rPr>
                      </w:rPrChange>
                    </w:rPr>
                    <m:t>∈</m:t>
                  </w:ins>
                </m:r>
                <m:r>
                  <w:ins w:id="490" w:author="Richard Schuster" w:date="2023-02-18T19:26:00Z">
                    <w:rPr>
                      <w:rFonts w:ascii="Cambria Math" w:hAnsi="Cambria Math"/>
                      <w:sz w:val="24"/>
                      <w:szCs w:val="24"/>
                      <w:rPrChange w:id="491" w:author="Richard Schuster" w:date="2023-02-18T19:26:00Z">
                        <w:rPr>
                          <w:rFonts w:ascii="Cambria Math" w:hAnsi="Cambria Math"/>
                        </w:rPr>
                      </w:rPrChange>
                    </w:rPr>
                    <m:t>D</m:t>
                  </w:ins>
                </m:r>
                <m:r>
                  <w:ins w:id="492" w:author="Richard Schuster" w:date="2023-02-18T19:26:00Z">
                    <w:rPr>
                      <w:rFonts w:ascii="Cambria Math" w:hAnsi="Cambria Math"/>
                      <w:sz w:val="24"/>
                      <w:szCs w:val="24"/>
                    </w:rPr>
                    <m:t xml:space="preserve">  </m:t>
                  </w:ins>
                </m:r>
                <m:r>
                  <w:ins w:id="493" w:author="Richard Schuster" w:date="2023-02-18T19:28:00Z">
                    <w:rPr>
                      <w:rFonts w:ascii="Cambria Math" w:hAnsi="Cambria Math"/>
                      <w:sz w:val="24"/>
                      <w:szCs w:val="24"/>
                    </w:rPr>
                    <m:t xml:space="preserve">      </m:t>
                  </w:ins>
                </m:r>
                <m:r>
                  <w:ins w:id="494" w:author="Richard Schuster" w:date="2023-02-18T19:26:00Z">
                    <m:rPr>
                      <m:sty m:val="p"/>
                    </m:rPr>
                    <w:rPr>
                      <w:rFonts w:ascii="Cambria Math" w:hAnsi="Cambria Math"/>
                      <w:sz w:val="24"/>
                      <w:szCs w:val="24"/>
                    </w:rPr>
                    <m:t>(eqn 3)</m:t>
                  </w:ins>
                </m:r>
              </m:e>
            </m:mr>
            <m:mr>
              <m:e/>
              <m:e>
                <m:nary>
                  <m:naryPr>
                    <m:chr m:val="∑"/>
                    <m:limLoc m:val="undOvr"/>
                    <m:supHide m:val="1"/>
                    <m:ctrlPr>
                      <w:ins w:id="495" w:author="Richard Schuster" w:date="2023-02-18T19:26:00Z">
                        <w:rPr>
                          <w:rFonts w:ascii="Cambria Math" w:hAnsi="Cambria Math"/>
                          <w:sz w:val="24"/>
                          <w:szCs w:val="24"/>
                          <w:rPrChange w:id="496" w:author="Richard Schuster" w:date="2023-02-18T19:26:00Z">
                            <w:rPr>
                              <w:rFonts w:ascii="Cambria Math" w:hAnsi="Cambria Math"/>
                            </w:rPr>
                          </w:rPrChange>
                        </w:rPr>
                      </w:ins>
                    </m:ctrlPr>
                  </m:naryPr>
                  <m:sub>
                    <m:r>
                      <w:ins w:id="497" w:author="Richard Schuster" w:date="2023-02-18T19:26:00Z">
                        <w:rPr>
                          <w:rFonts w:ascii="Cambria Math" w:hAnsi="Cambria Math"/>
                          <w:sz w:val="24"/>
                          <w:szCs w:val="24"/>
                          <w:rPrChange w:id="498" w:author="Richard Schuster" w:date="2023-02-18T19:26:00Z">
                            <w:rPr>
                              <w:rFonts w:ascii="Cambria Math" w:hAnsi="Cambria Math"/>
                            </w:rPr>
                          </w:rPrChange>
                        </w:rPr>
                        <m:t>j</m:t>
                      </w:ins>
                    </m:r>
                    <m:r>
                      <w:ins w:id="499" w:author="Richard Schuster" w:date="2023-02-18T19:26:00Z">
                        <m:rPr>
                          <m:sty m:val="p"/>
                        </m:rPr>
                        <w:rPr>
                          <w:rFonts w:ascii="Cambria Math" w:hAnsi="Cambria Math"/>
                          <w:sz w:val="24"/>
                          <w:szCs w:val="24"/>
                          <w:rPrChange w:id="500" w:author="Richard Schuster" w:date="2023-02-18T19:26:00Z">
                            <w:rPr>
                              <w:rFonts w:ascii="Cambria Math" w:hAnsi="Cambria Math"/>
                            </w:rPr>
                          </w:rPrChange>
                        </w:rPr>
                        <m:t>∈</m:t>
                      </w:ins>
                    </m:r>
                    <m:r>
                      <w:ins w:id="501" w:author="Richard Schuster" w:date="2023-02-18T19:26:00Z">
                        <w:rPr>
                          <w:rFonts w:ascii="Cambria Math" w:hAnsi="Cambria Math"/>
                          <w:sz w:val="24"/>
                          <w:szCs w:val="24"/>
                          <w:rPrChange w:id="502" w:author="Richard Schuster" w:date="2023-02-18T19:26:00Z">
                            <w:rPr>
                              <w:rFonts w:ascii="Cambria Math" w:hAnsi="Cambria Math"/>
                            </w:rPr>
                          </w:rPrChange>
                        </w:rPr>
                        <m:t>J</m:t>
                      </w:ins>
                    </m:r>
                  </m:sub>
                  <m:sup>
                    <m:r>
                      <w:ins w:id="503" w:author="Richard Schuster" w:date="2023-02-18T19:26:00Z">
                        <w:rPr>
                          <w:rFonts w:ascii="Cambria Math" w:hAnsi="Cambria Math"/>
                          <w:sz w:val="24"/>
                          <w:szCs w:val="24"/>
                          <w:rPrChange w:id="504" w:author="Richard Schuster" w:date="2023-02-18T19:26:00Z">
                            <w:rPr>
                              <w:rFonts w:ascii="Cambria Math" w:hAnsi="Cambria Math"/>
                            </w:rPr>
                          </w:rPrChange>
                        </w:rPr>
                        <m:t>​</m:t>
                      </w:ins>
                    </m:r>
                  </m:sup>
                  <m:e>
                    <m:sSub>
                      <m:sSubPr>
                        <m:ctrlPr>
                          <w:ins w:id="505" w:author="Richard Schuster" w:date="2023-02-18T19:26:00Z">
                            <w:rPr>
                              <w:rFonts w:ascii="Cambria Math" w:hAnsi="Cambria Math"/>
                              <w:sz w:val="24"/>
                              <w:szCs w:val="24"/>
                              <w:rPrChange w:id="506" w:author="Richard Schuster" w:date="2023-02-18T19:26:00Z">
                                <w:rPr>
                                  <w:rFonts w:ascii="Cambria Math" w:hAnsi="Cambria Math"/>
                                </w:rPr>
                              </w:rPrChange>
                            </w:rPr>
                          </w:ins>
                        </m:ctrlPr>
                      </m:sSubPr>
                      <m:e>
                        <m:r>
                          <w:ins w:id="507" w:author="Richard Schuster" w:date="2023-02-18T19:26:00Z">
                            <w:rPr>
                              <w:rFonts w:ascii="Cambria Math" w:hAnsi="Cambria Math"/>
                              <w:sz w:val="24"/>
                              <w:szCs w:val="24"/>
                              <w:rPrChange w:id="508" w:author="Richard Schuster" w:date="2023-02-18T19:26:00Z">
                                <w:rPr>
                                  <w:rFonts w:ascii="Cambria Math" w:hAnsi="Cambria Math"/>
                                </w:rPr>
                              </w:rPrChange>
                            </w:rPr>
                            <m:t>A</m:t>
                          </w:ins>
                        </m:r>
                      </m:e>
                      <m:sub>
                        <m:r>
                          <w:ins w:id="509" w:author="Richard Schuster" w:date="2023-02-18T19:26:00Z">
                            <w:rPr>
                              <w:rFonts w:ascii="Cambria Math" w:hAnsi="Cambria Math"/>
                              <w:sz w:val="24"/>
                              <w:szCs w:val="24"/>
                              <w:rPrChange w:id="510" w:author="Richard Schuster" w:date="2023-02-18T19:26:00Z">
                                <w:rPr>
                                  <w:rFonts w:ascii="Cambria Math" w:hAnsi="Cambria Math"/>
                                </w:rPr>
                              </w:rPrChange>
                            </w:rPr>
                            <m:t>ij</m:t>
                          </w:ins>
                        </m:r>
                      </m:sub>
                    </m:sSub>
                  </m:e>
                </m:nary>
                <m:r>
                  <w:ins w:id="511" w:author="Richard Schuster" w:date="2023-02-18T19:26:00Z">
                    <m:rPr>
                      <m:sty m:val="p"/>
                    </m:rPr>
                    <w:rPr>
                      <w:rFonts w:ascii="Cambria Math" w:hAnsi="Cambria Math"/>
                      <w:sz w:val="24"/>
                      <w:szCs w:val="24"/>
                      <w:rPrChange w:id="512" w:author="Richard Schuster" w:date="2023-02-18T19:26:00Z">
                        <w:rPr>
                          <w:rFonts w:ascii="Cambria Math" w:hAnsi="Cambria Math"/>
                        </w:rPr>
                      </w:rPrChange>
                    </w:rPr>
                    <m:t>≥</m:t>
                  </w:ins>
                </m:r>
                <m:sSub>
                  <m:sSubPr>
                    <m:ctrlPr>
                      <w:ins w:id="513" w:author="Richard Schuster" w:date="2023-02-18T19:26:00Z">
                        <w:rPr>
                          <w:rFonts w:ascii="Cambria Math" w:hAnsi="Cambria Math"/>
                          <w:sz w:val="24"/>
                          <w:szCs w:val="24"/>
                          <w:rPrChange w:id="514" w:author="Richard Schuster" w:date="2023-02-18T19:26:00Z">
                            <w:rPr>
                              <w:rFonts w:ascii="Cambria Math" w:hAnsi="Cambria Math"/>
                            </w:rPr>
                          </w:rPrChange>
                        </w:rPr>
                      </w:ins>
                    </m:ctrlPr>
                  </m:sSubPr>
                  <m:e>
                    <m:r>
                      <w:ins w:id="515" w:author="Richard Schuster" w:date="2023-02-18T19:26:00Z">
                        <w:rPr>
                          <w:rFonts w:ascii="Cambria Math" w:hAnsi="Cambria Math"/>
                          <w:sz w:val="24"/>
                          <w:szCs w:val="24"/>
                          <w:rPrChange w:id="516" w:author="Richard Schuster" w:date="2023-02-18T19:26:00Z">
                            <w:rPr>
                              <w:rFonts w:ascii="Cambria Math" w:hAnsi="Cambria Math"/>
                            </w:rPr>
                          </w:rPrChange>
                        </w:rPr>
                        <m:t>t</m:t>
                      </w:ins>
                    </m:r>
                  </m:e>
                  <m:sub>
                    <m:r>
                      <w:ins w:id="517" w:author="Richard Schuster" w:date="2023-02-18T19:26:00Z">
                        <w:rPr>
                          <w:rFonts w:ascii="Cambria Math" w:hAnsi="Cambria Math"/>
                          <w:sz w:val="24"/>
                          <w:szCs w:val="24"/>
                          <w:rPrChange w:id="518" w:author="Richard Schuster" w:date="2023-02-18T19:26:00Z">
                            <w:rPr>
                              <w:rFonts w:ascii="Cambria Math" w:hAnsi="Cambria Math"/>
                            </w:rPr>
                          </w:rPrChange>
                        </w:rPr>
                        <m:t>i</m:t>
                      </w:ins>
                    </m:r>
                  </m:sub>
                </m:sSub>
              </m:e>
              <m:e>
                <m:r>
                  <w:ins w:id="519" w:author="Richard Schuster" w:date="2023-02-18T19:26:00Z">
                    <m:rPr>
                      <m:sty m:val="p"/>
                    </m:rPr>
                    <w:rPr>
                      <w:rFonts w:ascii="Cambria Math" w:hAnsi="Cambria Math"/>
                      <w:sz w:val="24"/>
                      <w:szCs w:val="24"/>
                      <w:rPrChange w:id="520" w:author="Richard Schuster" w:date="2023-02-18T19:26:00Z">
                        <w:rPr>
                          <w:rFonts w:ascii="Cambria Math" w:hAnsi="Cambria Math"/>
                        </w:rPr>
                      </w:rPrChange>
                    </w:rPr>
                    <m:t>∀</m:t>
                  </w:ins>
                </m:r>
                <m:r>
                  <w:ins w:id="521" w:author="Richard Schuster" w:date="2023-02-18T19:26:00Z">
                    <w:rPr>
                      <w:rFonts w:ascii="Cambria Math" w:hAnsi="Cambria Math"/>
                      <w:sz w:val="24"/>
                      <w:szCs w:val="24"/>
                      <w:rPrChange w:id="522" w:author="Richard Schuster" w:date="2023-02-18T19:26:00Z">
                        <w:rPr>
                          <w:rFonts w:ascii="Cambria Math" w:hAnsi="Cambria Math"/>
                        </w:rPr>
                      </w:rPrChange>
                    </w:rPr>
                    <m:t>i</m:t>
                  </w:ins>
                </m:r>
                <m:r>
                  <w:ins w:id="523" w:author="Richard Schuster" w:date="2023-02-18T19:26:00Z">
                    <m:rPr>
                      <m:sty m:val="p"/>
                    </m:rPr>
                    <w:rPr>
                      <w:rFonts w:ascii="Cambria Math" w:hAnsi="Cambria Math"/>
                      <w:sz w:val="24"/>
                      <w:szCs w:val="24"/>
                      <w:rPrChange w:id="524" w:author="Richard Schuster" w:date="2023-02-18T19:26:00Z">
                        <w:rPr>
                          <w:rFonts w:ascii="Cambria Math" w:hAnsi="Cambria Math"/>
                        </w:rPr>
                      </w:rPrChange>
                    </w:rPr>
                    <m:t>∈</m:t>
                  </w:ins>
                </m:r>
                <m:r>
                  <w:ins w:id="525" w:author="Richard Schuster" w:date="2023-02-18T19:26:00Z">
                    <w:rPr>
                      <w:rFonts w:ascii="Cambria Math" w:hAnsi="Cambria Math"/>
                      <w:sz w:val="24"/>
                      <w:szCs w:val="24"/>
                      <w:rPrChange w:id="526" w:author="Richard Schuster" w:date="2023-02-18T19:26:00Z">
                        <w:rPr>
                          <w:rFonts w:ascii="Cambria Math" w:hAnsi="Cambria Math"/>
                        </w:rPr>
                      </w:rPrChange>
                    </w:rPr>
                    <m:t>I</m:t>
                  </w:ins>
                </m:r>
                <m:r>
                  <w:ins w:id="527" w:author="Richard Schuster" w:date="2023-02-18T19:27:00Z">
                    <w:rPr>
                      <w:rFonts w:ascii="Cambria Math" w:hAnsi="Cambria Math"/>
                      <w:sz w:val="24"/>
                      <w:szCs w:val="24"/>
                    </w:rPr>
                    <m:t xml:space="preserve"> </m:t>
                  </w:ins>
                </m:r>
                <m:r>
                  <w:ins w:id="528" w:author="Richard Schuster" w:date="2023-02-18T19:28:00Z">
                    <w:rPr>
                      <w:rFonts w:ascii="Cambria Math" w:hAnsi="Cambria Math"/>
                      <w:sz w:val="24"/>
                      <w:szCs w:val="24"/>
                    </w:rPr>
                    <m:t xml:space="preserve">        </m:t>
                  </w:ins>
                </m:r>
                <m:r>
                  <w:ins w:id="529" w:author="Richard Schuster" w:date="2023-02-18T19:27:00Z">
                    <m:rPr>
                      <m:sty m:val="p"/>
                    </m:rPr>
                    <w:rPr>
                      <w:rFonts w:ascii="Cambria Math" w:hAnsi="Cambria Math"/>
                      <w:sz w:val="24"/>
                      <w:szCs w:val="24"/>
                    </w:rPr>
                    <m:t>(eqn 4)</m:t>
                  </w:ins>
                </m:r>
              </m:e>
            </m:mr>
            <m:mr>
              <m:e/>
              <m:e>
                <m:sSub>
                  <m:sSubPr>
                    <m:ctrlPr>
                      <w:ins w:id="530" w:author="Richard Schuster" w:date="2023-02-18T19:26:00Z">
                        <w:rPr>
                          <w:rFonts w:ascii="Cambria Math" w:hAnsi="Cambria Math"/>
                          <w:sz w:val="24"/>
                          <w:szCs w:val="24"/>
                          <w:rPrChange w:id="531" w:author="Richard Schuster" w:date="2023-02-18T19:26:00Z">
                            <w:rPr>
                              <w:rFonts w:ascii="Cambria Math" w:hAnsi="Cambria Math"/>
                            </w:rPr>
                          </w:rPrChange>
                        </w:rPr>
                      </w:ins>
                    </m:ctrlPr>
                  </m:sSubPr>
                  <m:e>
                    <m:r>
                      <w:ins w:id="532" w:author="Richard Schuster" w:date="2023-02-18T19:26:00Z">
                        <w:rPr>
                          <w:rFonts w:ascii="Cambria Math" w:hAnsi="Cambria Math"/>
                          <w:sz w:val="24"/>
                          <w:szCs w:val="24"/>
                          <w:rPrChange w:id="533" w:author="Richard Schuster" w:date="2023-02-18T19:26:00Z">
                            <w:rPr>
                              <w:rFonts w:ascii="Cambria Math" w:hAnsi="Cambria Math"/>
                            </w:rPr>
                          </w:rPrChange>
                        </w:rPr>
                        <m:t>x</m:t>
                      </w:ins>
                    </m:r>
                  </m:e>
                  <m:sub>
                    <m:r>
                      <w:ins w:id="534" w:author="Richard Schuster" w:date="2023-02-18T19:26:00Z">
                        <w:rPr>
                          <w:rFonts w:ascii="Cambria Math" w:hAnsi="Cambria Math"/>
                          <w:sz w:val="24"/>
                          <w:szCs w:val="24"/>
                          <w:rPrChange w:id="535" w:author="Richard Schuster" w:date="2023-02-18T19:26:00Z">
                            <w:rPr>
                              <w:rFonts w:ascii="Cambria Math" w:hAnsi="Cambria Math"/>
                            </w:rPr>
                          </w:rPrChange>
                        </w:rPr>
                        <m:t>j</m:t>
                      </w:ins>
                    </m:r>
                  </m:sub>
                </m:sSub>
                <m:r>
                  <w:ins w:id="536" w:author="Richard Schuster" w:date="2023-02-18T19:26:00Z">
                    <m:rPr>
                      <m:sty m:val="p"/>
                    </m:rPr>
                    <w:rPr>
                      <w:rFonts w:ascii="Cambria Math" w:hAnsi="Cambria Math"/>
                      <w:sz w:val="24"/>
                      <w:szCs w:val="24"/>
                      <w:rPrChange w:id="537" w:author="Richard Schuster" w:date="2023-02-18T19:26:00Z">
                        <w:rPr>
                          <w:rFonts w:ascii="Cambria Math" w:hAnsi="Cambria Math"/>
                        </w:rPr>
                      </w:rPrChange>
                    </w:rPr>
                    <m:t>≥</m:t>
                  </w:ins>
                </m:r>
                <m:sSub>
                  <m:sSubPr>
                    <m:ctrlPr>
                      <w:ins w:id="538" w:author="Richard Schuster" w:date="2023-02-18T19:26:00Z">
                        <w:rPr>
                          <w:rFonts w:ascii="Cambria Math" w:hAnsi="Cambria Math"/>
                          <w:sz w:val="24"/>
                          <w:szCs w:val="24"/>
                          <w:rPrChange w:id="539" w:author="Richard Schuster" w:date="2023-02-18T19:26:00Z">
                            <w:rPr>
                              <w:rFonts w:ascii="Cambria Math" w:hAnsi="Cambria Math"/>
                            </w:rPr>
                          </w:rPrChange>
                        </w:rPr>
                      </w:ins>
                    </m:ctrlPr>
                  </m:sSubPr>
                  <m:e>
                    <m:r>
                      <w:ins w:id="540" w:author="Richard Schuster" w:date="2023-02-18T19:26:00Z">
                        <w:rPr>
                          <w:rFonts w:ascii="Cambria Math" w:hAnsi="Cambria Math"/>
                          <w:sz w:val="24"/>
                          <w:szCs w:val="24"/>
                          <w:rPrChange w:id="541" w:author="Richard Schuster" w:date="2023-02-18T19:26:00Z">
                            <w:rPr>
                              <w:rFonts w:ascii="Cambria Math" w:hAnsi="Cambria Math"/>
                            </w:rPr>
                          </w:rPrChange>
                        </w:rPr>
                        <m:t>p</m:t>
                      </w:ins>
                    </m:r>
                  </m:e>
                  <m:sub>
                    <m:r>
                      <w:ins w:id="542" w:author="Richard Schuster" w:date="2023-02-18T19:26:00Z">
                        <w:rPr>
                          <w:rFonts w:ascii="Cambria Math" w:hAnsi="Cambria Math"/>
                          <w:sz w:val="24"/>
                          <w:szCs w:val="24"/>
                          <w:rPrChange w:id="543" w:author="Richard Schuster" w:date="2023-02-18T19:26:00Z">
                            <w:rPr>
                              <w:rFonts w:ascii="Cambria Math" w:hAnsi="Cambria Math"/>
                            </w:rPr>
                          </w:rPrChange>
                        </w:rPr>
                        <m:t>j</m:t>
                      </w:ins>
                    </m:r>
                  </m:sub>
                </m:sSub>
              </m:e>
              <m:e>
                <m:r>
                  <w:ins w:id="544" w:author="Richard Schuster" w:date="2023-02-18T19:26:00Z">
                    <m:rPr>
                      <m:sty m:val="p"/>
                    </m:rPr>
                    <w:rPr>
                      <w:rFonts w:ascii="Cambria Math" w:hAnsi="Cambria Math"/>
                      <w:sz w:val="24"/>
                      <w:szCs w:val="24"/>
                      <w:rPrChange w:id="545" w:author="Richard Schuster" w:date="2023-02-18T19:26:00Z">
                        <w:rPr>
                          <w:rFonts w:ascii="Cambria Math" w:hAnsi="Cambria Math"/>
                        </w:rPr>
                      </w:rPrChange>
                    </w:rPr>
                    <m:t>∀</m:t>
                  </w:ins>
                </m:r>
                <m:r>
                  <w:ins w:id="546" w:author="Richard Schuster" w:date="2023-02-18T19:26:00Z">
                    <w:rPr>
                      <w:rFonts w:ascii="Cambria Math" w:hAnsi="Cambria Math"/>
                      <w:sz w:val="24"/>
                      <w:szCs w:val="24"/>
                      <w:rPrChange w:id="547" w:author="Richard Schuster" w:date="2023-02-18T19:26:00Z">
                        <w:rPr>
                          <w:rFonts w:ascii="Cambria Math" w:hAnsi="Cambria Math"/>
                        </w:rPr>
                      </w:rPrChange>
                    </w:rPr>
                    <m:t>j</m:t>
                  </w:ins>
                </m:r>
                <m:r>
                  <w:ins w:id="548" w:author="Richard Schuster" w:date="2023-02-18T19:26:00Z">
                    <m:rPr>
                      <m:sty m:val="p"/>
                    </m:rPr>
                    <w:rPr>
                      <w:rFonts w:ascii="Cambria Math" w:hAnsi="Cambria Math"/>
                      <w:sz w:val="24"/>
                      <w:szCs w:val="24"/>
                      <w:rPrChange w:id="549" w:author="Richard Schuster" w:date="2023-02-18T19:26:00Z">
                        <w:rPr>
                          <w:rFonts w:ascii="Cambria Math" w:hAnsi="Cambria Math"/>
                        </w:rPr>
                      </w:rPrChange>
                    </w:rPr>
                    <m:t>∈</m:t>
                  </w:ins>
                </m:r>
                <m:r>
                  <w:ins w:id="550" w:author="Richard Schuster" w:date="2023-02-18T19:26:00Z">
                    <w:rPr>
                      <w:rFonts w:ascii="Cambria Math" w:hAnsi="Cambria Math"/>
                      <w:sz w:val="24"/>
                      <w:szCs w:val="24"/>
                      <w:rPrChange w:id="551" w:author="Richard Schuster" w:date="2023-02-18T19:26:00Z">
                        <w:rPr>
                          <w:rFonts w:ascii="Cambria Math" w:hAnsi="Cambria Math"/>
                        </w:rPr>
                      </w:rPrChange>
                    </w:rPr>
                    <m:t>J</m:t>
                  </w:ins>
                </m:r>
                <m:r>
                  <w:ins w:id="552" w:author="Richard Schuster" w:date="2023-02-18T19:27:00Z">
                    <w:rPr>
                      <w:rFonts w:ascii="Cambria Math" w:hAnsi="Cambria Math"/>
                      <w:sz w:val="24"/>
                      <w:szCs w:val="24"/>
                    </w:rPr>
                    <m:t xml:space="preserve"> </m:t>
                  </w:ins>
                </m:r>
                <m:r>
                  <w:ins w:id="553" w:author="Richard Schuster" w:date="2023-02-18T19:28:00Z">
                    <w:rPr>
                      <w:rFonts w:ascii="Cambria Math" w:hAnsi="Cambria Math"/>
                      <w:sz w:val="24"/>
                      <w:szCs w:val="24"/>
                    </w:rPr>
                    <m:t xml:space="preserve">        </m:t>
                  </w:ins>
                </m:r>
                <m:r>
                  <w:ins w:id="554" w:author="Richard Schuster" w:date="2023-02-18T19:27:00Z">
                    <m:rPr>
                      <m:sty m:val="p"/>
                    </m:rPr>
                    <w:rPr>
                      <w:rFonts w:ascii="Cambria Math" w:hAnsi="Cambria Math"/>
                      <w:sz w:val="24"/>
                      <w:szCs w:val="24"/>
                    </w:rPr>
                    <m:t>(eqn 5)</m:t>
                  </w:ins>
                </m:r>
              </m:e>
            </m:mr>
            <m:mr>
              <m:e/>
              <m:e>
                <m:sSub>
                  <m:sSubPr>
                    <m:ctrlPr>
                      <w:ins w:id="555" w:author="Richard Schuster" w:date="2023-02-18T19:26:00Z">
                        <w:rPr>
                          <w:rFonts w:ascii="Cambria Math" w:hAnsi="Cambria Math"/>
                          <w:sz w:val="24"/>
                          <w:szCs w:val="24"/>
                          <w:rPrChange w:id="556" w:author="Richard Schuster" w:date="2023-02-18T19:26:00Z">
                            <w:rPr>
                              <w:rFonts w:ascii="Cambria Math" w:hAnsi="Cambria Math"/>
                            </w:rPr>
                          </w:rPrChange>
                        </w:rPr>
                      </w:ins>
                    </m:ctrlPr>
                  </m:sSubPr>
                  <m:e>
                    <m:r>
                      <w:ins w:id="557" w:author="Richard Schuster" w:date="2023-02-18T19:26:00Z">
                        <w:rPr>
                          <w:rFonts w:ascii="Cambria Math" w:hAnsi="Cambria Math"/>
                          <w:sz w:val="24"/>
                          <w:szCs w:val="24"/>
                          <w:rPrChange w:id="558" w:author="Richard Schuster" w:date="2023-02-18T19:26:00Z">
                            <w:rPr>
                              <w:rFonts w:ascii="Cambria Math" w:hAnsi="Cambria Math"/>
                            </w:rPr>
                          </w:rPrChange>
                        </w:rPr>
                        <m:t>x</m:t>
                      </w:ins>
                    </m:r>
                  </m:e>
                  <m:sub>
                    <m:r>
                      <w:ins w:id="559" w:author="Richard Schuster" w:date="2023-02-18T19:26:00Z">
                        <w:rPr>
                          <w:rFonts w:ascii="Cambria Math" w:hAnsi="Cambria Math"/>
                          <w:sz w:val="24"/>
                          <w:szCs w:val="24"/>
                          <w:rPrChange w:id="560" w:author="Richard Schuster" w:date="2023-02-18T19:26:00Z">
                            <w:rPr>
                              <w:rFonts w:ascii="Cambria Math" w:hAnsi="Cambria Math"/>
                            </w:rPr>
                          </w:rPrChange>
                        </w:rPr>
                        <m:t>j</m:t>
                      </w:ins>
                    </m:r>
                  </m:sub>
                </m:sSub>
                <m:r>
                  <w:ins w:id="561" w:author="Richard Schuster" w:date="2023-02-18T19:26:00Z">
                    <m:rPr>
                      <m:sty m:val="p"/>
                    </m:rPr>
                    <w:rPr>
                      <w:rFonts w:ascii="Cambria Math" w:hAnsi="Cambria Math"/>
                      <w:sz w:val="24"/>
                      <w:szCs w:val="24"/>
                      <w:rPrChange w:id="562" w:author="Richard Schuster" w:date="2023-02-18T19:26:00Z">
                        <w:rPr>
                          <w:rFonts w:ascii="Cambria Math" w:hAnsi="Cambria Math"/>
                        </w:rPr>
                      </w:rPrChange>
                    </w:rPr>
                    <m:t>∈{</m:t>
                  </w:ins>
                </m:r>
                <m:r>
                  <w:ins w:id="563" w:author="Richard Schuster" w:date="2023-02-18T19:26:00Z">
                    <w:rPr>
                      <w:rFonts w:ascii="Cambria Math" w:hAnsi="Cambria Math"/>
                      <w:sz w:val="24"/>
                      <w:szCs w:val="24"/>
                      <w:rPrChange w:id="564" w:author="Richard Schuster" w:date="2023-02-18T19:26:00Z">
                        <w:rPr>
                          <w:rFonts w:ascii="Cambria Math" w:hAnsi="Cambria Math"/>
                        </w:rPr>
                      </w:rPrChange>
                    </w:rPr>
                    <m:t>0</m:t>
                  </w:ins>
                </m:r>
                <m:r>
                  <w:ins w:id="565" w:author="Richard Schuster" w:date="2023-02-18T19:26:00Z">
                    <m:rPr>
                      <m:sty m:val="p"/>
                    </m:rPr>
                    <w:rPr>
                      <w:rFonts w:ascii="Cambria Math" w:hAnsi="Cambria Math"/>
                      <w:sz w:val="24"/>
                      <w:szCs w:val="24"/>
                      <w:rPrChange w:id="566" w:author="Richard Schuster" w:date="2023-02-18T19:26:00Z">
                        <w:rPr>
                          <w:rFonts w:ascii="Cambria Math" w:hAnsi="Cambria Math"/>
                        </w:rPr>
                      </w:rPrChange>
                    </w:rPr>
                    <m:t>,</m:t>
                  </w:ins>
                </m:r>
                <m:r>
                  <w:ins w:id="567" w:author="Richard Schuster" w:date="2023-02-18T19:26:00Z">
                    <w:rPr>
                      <w:rFonts w:ascii="Cambria Math" w:hAnsi="Cambria Math"/>
                      <w:sz w:val="24"/>
                      <w:szCs w:val="24"/>
                      <w:rPrChange w:id="568" w:author="Richard Schuster" w:date="2023-02-18T19:26:00Z">
                        <w:rPr>
                          <w:rFonts w:ascii="Cambria Math" w:hAnsi="Cambria Math"/>
                        </w:rPr>
                      </w:rPrChange>
                    </w:rPr>
                    <m:t>1</m:t>
                  </w:ins>
                </m:r>
                <m:r>
                  <w:ins w:id="569" w:author="Richard Schuster" w:date="2023-02-18T19:26:00Z">
                    <m:rPr>
                      <m:sty m:val="p"/>
                    </m:rPr>
                    <w:rPr>
                      <w:rFonts w:ascii="Cambria Math" w:hAnsi="Cambria Math"/>
                      <w:sz w:val="24"/>
                      <w:szCs w:val="24"/>
                      <w:rPrChange w:id="570" w:author="Richard Schuster" w:date="2023-02-18T19:26:00Z">
                        <w:rPr>
                          <w:rFonts w:ascii="Cambria Math" w:hAnsi="Cambria Math"/>
                        </w:rPr>
                      </w:rPrChange>
                    </w:rPr>
                    <m:t>}</m:t>
                  </w:ins>
                </m:r>
              </m:e>
              <m:e>
                <m:r>
                  <w:ins w:id="571" w:author="Richard Schuster" w:date="2023-02-18T19:26:00Z">
                    <m:rPr>
                      <m:sty m:val="p"/>
                    </m:rPr>
                    <w:rPr>
                      <w:rFonts w:ascii="Cambria Math" w:hAnsi="Cambria Math"/>
                      <w:sz w:val="24"/>
                      <w:szCs w:val="24"/>
                      <w:rPrChange w:id="572" w:author="Richard Schuster" w:date="2023-02-18T19:26:00Z">
                        <w:rPr>
                          <w:rFonts w:ascii="Cambria Math" w:hAnsi="Cambria Math"/>
                        </w:rPr>
                      </w:rPrChange>
                    </w:rPr>
                    <m:t>∀</m:t>
                  </w:ins>
                </m:r>
                <m:r>
                  <w:ins w:id="573" w:author="Richard Schuster" w:date="2023-02-18T19:26:00Z">
                    <w:rPr>
                      <w:rFonts w:ascii="Cambria Math" w:hAnsi="Cambria Math"/>
                      <w:sz w:val="24"/>
                      <w:szCs w:val="24"/>
                      <w:rPrChange w:id="574" w:author="Richard Schuster" w:date="2023-02-18T19:26:00Z">
                        <w:rPr>
                          <w:rFonts w:ascii="Cambria Math" w:hAnsi="Cambria Math"/>
                        </w:rPr>
                      </w:rPrChange>
                    </w:rPr>
                    <m:t>j</m:t>
                  </w:ins>
                </m:r>
                <m:r>
                  <w:ins w:id="575" w:author="Richard Schuster" w:date="2023-02-18T19:26:00Z">
                    <m:rPr>
                      <m:sty m:val="p"/>
                    </m:rPr>
                    <w:rPr>
                      <w:rFonts w:ascii="Cambria Math" w:hAnsi="Cambria Math"/>
                      <w:sz w:val="24"/>
                      <w:szCs w:val="24"/>
                      <w:rPrChange w:id="576" w:author="Richard Schuster" w:date="2023-02-18T19:26:00Z">
                        <w:rPr>
                          <w:rFonts w:ascii="Cambria Math" w:hAnsi="Cambria Math"/>
                        </w:rPr>
                      </w:rPrChange>
                    </w:rPr>
                    <m:t>∈</m:t>
                  </w:ins>
                </m:r>
                <m:r>
                  <w:ins w:id="577" w:author="Richard Schuster" w:date="2023-02-18T19:26:00Z">
                    <w:rPr>
                      <w:rFonts w:ascii="Cambria Math" w:hAnsi="Cambria Math"/>
                      <w:sz w:val="24"/>
                      <w:szCs w:val="24"/>
                      <w:rPrChange w:id="578" w:author="Richard Schuster" w:date="2023-02-18T19:26:00Z">
                        <w:rPr>
                          <w:rFonts w:ascii="Cambria Math" w:hAnsi="Cambria Math"/>
                        </w:rPr>
                      </w:rPrChange>
                    </w:rPr>
                    <m:t>J</m:t>
                  </w:ins>
                </m:r>
                <m:r>
                  <w:ins w:id="579" w:author="Richard Schuster" w:date="2023-02-18T19:27:00Z">
                    <w:rPr>
                      <w:rFonts w:ascii="Cambria Math" w:hAnsi="Cambria Math"/>
                      <w:sz w:val="24"/>
                      <w:szCs w:val="24"/>
                    </w:rPr>
                    <m:t xml:space="preserve"> </m:t>
                  </w:ins>
                </m:r>
                <m:r>
                  <w:ins w:id="580" w:author="Richard Schuster" w:date="2023-02-18T19:28:00Z">
                    <w:rPr>
                      <w:rFonts w:ascii="Cambria Math" w:hAnsi="Cambria Math"/>
                      <w:sz w:val="24"/>
                      <w:szCs w:val="24"/>
                    </w:rPr>
                    <m:t xml:space="preserve">        </m:t>
                  </w:ins>
                </m:r>
                <m:r>
                  <w:ins w:id="581" w:author="Richard Schuster" w:date="2023-02-18T19:27:00Z">
                    <m:rPr>
                      <m:sty m:val="p"/>
                    </m:rPr>
                    <w:rPr>
                      <w:rFonts w:ascii="Cambria Math" w:hAnsi="Cambria Math"/>
                      <w:sz w:val="24"/>
                      <w:szCs w:val="24"/>
                    </w:rPr>
                    <m:t>(eqn 6)</m:t>
                  </w:ins>
                </m:r>
              </m:e>
            </m:mr>
          </m:m>
        </m:oMath>
      </m:oMathPara>
    </w:p>
    <w:p w14:paraId="00000023" w14:textId="1CE66027" w:rsidR="003415FF" w:rsidRPr="00094DF0" w:rsidRDefault="00FE7864" w:rsidP="00316524">
      <w:pPr>
        <w:spacing w:before="120" w:after="120" w:line="480" w:lineRule="auto"/>
        <w:rPr>
          <w:sz w:val="24"/>
          <w:szCs w:val="24"/>
        </w:rPr>
      </w:pPr>
      <w:del w:id="582" w:author="Richard Schuster" w:date="2023-02-18T19:27:00Z">
        <w:r w:rsidRPr="00094DF0" w:rsidDel="004E2BF7">
          <w:rPr>
            <w:noProof/>
            <w:sz w:val="24"/>
            <w:szCs w:val="24"/>
            <w:lang w:eastAsia="en-US"/>
          </w:rPr>
          <w:drawing>
            <wp:inline distT="0" distB="0" distL="0" distR="0" wp14:anchorId="751DEA94" wp14:editId="4D036F17">
              <wp:extent cx="5486400" cy="2159000"/>
              <wp:effectExtent l="0" t="0" r="0" b="0"/>
              <wp:docPr id="19"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2"/>
                      <a:srcRect/>
                      <a:stretch>
                        <a:fillRect/>
                      </a:stretch>
                    </pic:blipFill>
                    <pic:spPr>
                      <a:xfrm>
                        <a:off x="0" y="0"/>
                        <a:ext cx="5486400" cy="2159000"/>
                      </a:xfrm>
                      <a:prstGeom prst="rect">
                        <a:avLst/>
                      </a:prstGeom>
                      <a:ln/>
                    </pic:spPr>
                  </pic:pic>
                </a:graphicData>
              </a:graphic>
            </wp:inline>
          </w:drawing>
        </w:r>
      </w:del>
    </w:p>
    <w:p w14:paraId="00000024" w14:textId="2A75D00A" w:rsidR="003415FF" w:rsidRPr="00094DF0" w:rsidRDefault="00FE7864" w:rsidP="00316524">
      <w:pPr>
        <w:spacing w:before="120" w:after="120" w:line="480" w:lineRule="auto"/>
        <w:ind w:firstLine="720"/>
        <w:rPr>
          <w:sz w:val="24"/>
          <w:szCs w:val="24"/>
        </w:rPr>
      </w:pPr>
      <w:r w:rsidRPr="00094DF0">
        <w:rPr>
          <w:sz w:val="24"/>
          <w:szCs w:val="24"/>
        </w:rPr>
        <w:t>The objective function (eqn 2</w:t>
      </w:r>
      <w:del w:id="583" w:author="emain" w:date="2022-12-13T17:38:00Z">
        <w:r w:rsidRPr="00094DF0" w:rsidDel="00606329">
          <w:rPr>
            <w:sz w:val="24"/>
            <w:szCs w:val="24"/>
          </w:rPr>
          <w:delText>a</w:delText>
        </w:r>
      </w:del>
      <w:r w:rsidRPr="00094DF0">
        <w:rPr>
          <w:sz w:val="24"/>
          <w:szCs w:val="24"/>
        </w:rPr>
        <w:t xml:space="preserve">) </w:t>
      </w:r>
      <w:del w:id="584" w:author="emain" w:date="2022-12-13T17:39:00Z">
        <w:r w:rsidRPr="00094DF0" w:rsidDel="00606329">
          <w:rPr>
            <w:sz w:val="24"/>
            <w:szCs w:val="24"/>
          </w:rPr>
          <w:delText xml:space="preserve">is to </w:delText>
        </w:r>
      </w:del>
      <w:r w:rsidRPr="00094DF0">
        <w:rPr>
          <w:sz w:val="24"/>
          <w:szCs w:val="24"/>
        </w:rPr>
        <w:t>hierarchically (lexicographically) minimize</w:t>
      </w:r>
      <w:ins w:id="585" w:author="emain" w:date="2022-12-13T17:39:00Z">
        <w:r w:rsidR="00606329">
          <w:rPr>
            <w:sz w:val="24"/>
            <w:szCs w:val="24"/>
          </w:rPr>
          <w:t>s</w:t>
        </w:r>
      </w:ins>
      <w:r w:rsidRPr="00094DF0">
        <w:rPr>
          <w:sz w:val="24"/>
          <w:szCs w:val="24"/>
        </w:rPr>
        <w:t xml:space="preserve"> multiple functions. Constraints </w:t>
      </w:r>
      <w:ins w:id="586" w:author="emain" w:date="2022-12-13T17:40:00Z">
        <w:r w:rsidR="00E505A2">
          <w:rPr>
            <w:sz w:val="24"/>
            <w:szCs w:val="24"/>
          </w:rPr>
          <w:t xml:space="preserve">in </w:t>
        </w:r>
      </w:ins>
      <w:del w:id="587" w:author="emain" w:date="2022-12-13T17:40:00Z">
        <w:r w:rsidRPr="00094DF0" w:rsidDel="00E505A2">
          <w:rPr>
            <w:sz w:val="24"/>
            <w:szCs w:val="24"/>
          </w:rPr>
          <w:delText>(</w:delText>
        </w:r>
      </w:del>
      <w:r w:rsidRPr="00094DF0">
        <w:rPr>
          <w:sz w:val="24"/>
          <w:szCs w:val="24"/>
        </w:rPr>
        <w:t xml:space="preserve">eqn </w:t>
      </w:r>
      <w:del w:id="588" w:author="emain" w:date="2022-12-13T17:39:00Z">
        <w:r w:rsidRPr="00094DF0" w:rsidDel="00606329">
          <w:rPr>
            <w:sz w:val="24"/>
            <w:szCs w:val="24"/>
          </w:rPr>
          <w:delText>2b</w:delText>
        </w:r>
      </w:del>
      <w:ins w:id="589" w:author="emain" w:date="2022-12-13T17:39:00Z">
        <w:r w:rsidR="00606329">
          <w:rPr>
            <w:sz w:val="24"/>
            <w:szCs w:val="24"/>
          </w:rPr>
          <w:t>3</w:t>
        </w:r>
      </w:ins>
      <w:del w:id="590" w:author="emain" w:date="2022-12-13T17:40:00Z">
        <w:r w:rsidRPr="00094DF0" w:rsidDel="00E505A2">
          <w:rPr>
            <w:sz w:val="24"/>
            <w:szCs w:val="24"/>
          </w:rPr>
          <w:delText>)</w:delText>
        </w:r>
      </w:del>
      <w:r w:rsidRPr="00094DF0">
        <w:rPr>
          <w:sz w:val="24"/>
          <w:szCs w:val="24"/>
        </w:rPr>
        <w:t xml:space="preserve"> define each of these functions as the total risk encompassed by selected planning units given each risk dataset. Constraints </w:t>
      </w:r>
      <w:ins w:id="591" w:author="emain" w:date="2022-12-13T17:40:00Z">
        <w:r w:rsidR="00E505A2">
          <w:rPr>
            <w:sz w:val="24"/>
            <w:szCs w:val="24"/>
          </w:rPr>
          <w:t xml:space="preserve">in </w:t>
        </w:r>
      </w:ins>
      <w:del w:id="592" w:author="emain" w:date="2022-12-13T17:40:00Z">
        <w:r w:rsidRPr="00094DF0" w:rsidDel="00E505A2">
          <w:rPr>
            <w:sz w:val="24"/>
            <w:szCs w:val="24"/>
          </w:rPr>
          <w:delText>(</w:delText>
        </w:r>
      </w:del>
      <w:r w:rsidRPr="00094DF0">
        <w:rPr>
          <w:sz w:val="24"/>
          <w:szCs w:val="24"/>
        </w:rPr>
        <w:t xml:space="preserve">eqn </w:t>
      </w:r>
      <w:ins w:id="593" w:author="emain" w:date="2022-12-13T17:39:00Z">
        <w:r w:rsidR="00606329">
          <w:rPr>
            <w:sz w:val="24"/>
            <w:szCs w:val="24"/>
          </w:rPr>
          <w:t>4</w:t>
        </w:r>
      </w:ins>
      <w:r w:rsidRPr="00094DF0">
        <w:rPr>
          <w:sz w:val="24"/>
          <w:szCs w:val="24"/>
        </w:rPr>
        <w:t>2c</w:t>
      </w:r>
      <w:del w:id="594" w:author="emain" w:date="2022-12-13T17:40:00Z">
        <w:r w:rsidRPr="00094DF0" w:rsidDel="00E505A2">
          <w:rPr>
            <w:sz w:val="24"/>
            <w:szCs w:val="24"/>
          </w:rPr>
          <w:delText>)</w:delText>
        </w:r>
      </w:del>
      <w:r w:rsidRPr="00094DF0">
        <w:rPr>
          <w:sz w:val="24"/>
          <w:szCs w:val="24"/>
        </w:rPr>
        <w:t xml:space="preserve"> ensure </w:t>
      </w:r>
      <w:del w:id="595" w:author="emain" w:date="2022-12-13T17:39:00Z">
        <w:r w:rsidRPr="00094DF0" w:rsidDel="00606329">
          <w:rPr>
            <w:sz w:val="24"/>
            <w:szCs w:val="24"/>
          </w:rPr>
          <w:delText xml:space="preserve">that </w:delText>
        </w:r>
      </w:del>
      <w:r w:rsidRPr="00094DF0">
        <w:rPr>
          <w:sz w:val="24"/>
          <w:szCs w:val="24"/>
        </w:rPr>
        <w:t>the representation targets (</w:t>
      </w:r>
      <w:ins w:id="596" w:author="Richard Schuster" w:date="2023-02-18T19:29:00Z">
        <w:r w:rsidR="00A217EF" w:rsidRPr="000A270E">
          <w:rPr>
            <w:i/>
            <w:iCs/>
            <w:sz w:val="24"/>
            <w:szCs w:val="24"/>
            <w:rPrChange w:id="597" w:author="Richard Schuster" w:date="2023-02-18T19:30:00Z">
              <w:rPr>
                <w:sz w:val="24"/>
                <w:szCs w:val="24"/>
              </w:rPr>
            </w:rPrChange>
          </w:rPr>
          <w:t>t</w:t>
        </w:r>
        <w:r w:rsidR="00A217EF" w:rsidRPr="000A270E">
          <w:rPr>
            <w:i/>
            <w:iCs/>
            <w:sz w:val="24"/>
            <w:szCs w:val="24"/>
            <w:vertAlign w:val="subscript"/>
            <w:rPrChange w:id="598" w:author="Richard Schuster" w:date="2023-02-18T19:30:00Z">
              <w:rPr>
                <w:sz w:val="24"/>
                <w:szCs w:val="24"/>
              </w:rPr>
            </w:rPrChange>
          </w:rPr>
          <w:t>i</w:t>
        </w:r>
      </w:ins>
      <w:del w:id="599" w:author="Richard Schuster" w:date="2023-02-18T19:30:00Z">
        <w:r w:rsidRPr="00606329" w:rsidDel="00A217EF">
          <w:rPr>
            <w:i/>
            <w:sz w:val="24"/>
            <w:szCs w:val="24"/>
            <w:rPrChange w:id="600" w:author="emain" w:date="2022-12-13T17:39:00Z">
              <w:rPr>
                <w:sz w:val="24"/>
                <w:szCs w:val="24"/>
              </w:rPr>
            </w:rPrChange>
          </w:rPr>
          <w:delText>t</w:delText>
        </w:r>
      </w:del>
      <w:ins w:id="601" w:author="emain" w:date="2022-12-13T17:39:00Z">
        <w:del w:id="602" w:author="Richard Schuster" w:date="2023-02-18T12:15:00Z">
          <w:r w:rsidR="00606329" w:rsidDel="002B147A">
            <w:rPr>
              <w:i/>
              <w:sz w:val="24"/>
              <w:szCs w:val="24"/>
            </w:rPr>
            <w:delText>,</w:delText>
          </w:r>
        </w:del>
      </w:ins>
      <w:commentRangeStart w:id="603"/>
      <w:del w:id="604" w:author="Richard Schuster" w:date="2023-02-18T19:30:00Z">
        <w:r w:rsidRPr="00606329" w:rsidDel="00A217EF">
          <w:rPr>
            <w:i/>
            <w:sz w:val="24"/>
            <w:szCs w:val="24"/>
            <w:rPrChange w:id="605" w:author="emain" w:date="2022-12-13T17:39:00Z">
              <w:rPr>
                <w:sz w:val="24"/>
                <w:szCs w:val="24"/>
              </w:rPr>
            </w:rPrChange>
          </w:rPr>
          <w:delText>i</w:delText>
        </w:r>
      </w:del>
      <w:commentRangeEnd w:id="603"/>
      <w:r w:rsidR="00606329">
        <w:rPr>
          <w:rStyle w:val="CommentReference"/>
        </w:rPr>
        <w:commentReference w:id="603"/>
      </w:r>
      <w:r w:rsidRPr="00094DF0">
        <w:rPr>
          <w:sz w:val="24"/>
          <w:szCs w:val="24"/>
        </w:rPr>
        <w:t xml:space="preserve">) are met for all features. Constraints </w:t>
      </w:r>
      <w:ins w:id="606" w:author="emain" w:date="2022-12-13T17:41:00Z">
        <w:r w:rsidR="00E505A2">
          <w:rPr>
            <w:sz w:val="24"/>
            <w:szCs w:val="24"/>
          </w:rPr>
          <w:t xml:space="preserve">in </w:t>
        </w:r>
      </w:ins>
      <w:del w:id="607" w:author="emain" w:date="2022-12-13T17:41:00Z">
        <w:r w:rsidRPr="00094DF0" w:rsidDel="00E505A2">
          <w:rPr>
            <w:sz w:val="24"/>
            <w:szCs w:val="24"/>
          </w:rPr>
          <w:delText>(</w:delText>
        </w:r>
      </w:del>
      <w:r w:rsidRPr="00094DF0">
        <w:rPr>
          <w:sz w:val="24"/>
          <w:szCs w:val="24"/>
        </w:rPr>
        <w:t xml:space="preserve">eqn </w:t>
      </w:r>
      <w:del w:id="608" w:author="emain" w:date="2022-12-13T17:40:00Z">
        <w:r w:rsidRPr="00094DF0" w:rsidDel="00E505A2">
          <w:rPr>
            <w:sz w:val="24"/>
            <w:szCs w:val="24"/>
          </w:rPr>
          <w:delText>2d</w:delText>
        </w:r>
      </w:del>
      <w:ins w:id="609" w:author="emain" w:date="2022-12-13T17:40:00Z">
        <w:r w:rsidR="00E505A2">
          <w:rPr>
            <w:sz w:val="24"/>
            <w:szCs w:val="24"/>
          </w:rPr>
          <w:t>5</w:t>
        </w:r>
      </w:ins>
      <w:del w:id="610" w:author="emain" w:date="2022-12-13T17:41:00Z">
        <w:r w:rsidRPr="00094DF0" w:rsidDel="00E505A2">
          <w:rPr>
            <w:sz w:val="24"/>
            <w:szCs w:val="24"/>
          </w:rPr>
          <w:delText>)</w:delText>
        </w:r>
      </w:del>
      <w:r w:rsidRPr="00094DF0">
        <w:rPr>
          <w:sz w:val="24"/>
          <w:szCs w:val="24"/>
        </w:rPr>
        <w:t xml:space="preserve"> ensure </w:t>
      </w:r>
      <w:del w:id="611" w:author="emain" w:date="2022-12-13T17:41:00Z">
        <w:r w:rsidRPr="00094DF0" w:rsidDel="00E505A2">
          <w:rPr>
            <w:sz w:val="24"/>
            <w:szCs w:val="24"/>
          </w:rPr>
          <w:delText xml:space="preserve">that </w:delText>
        </w:r>
      </w:del>
      <w:r w:rsidRPr="00094DF0">
        <w:rPr>
          <w:sz w:val="24"/>
          <w:szCs w:val="24"/>
        </w:rPr>
        <w:t xml:space="preserve">the existing protected areas are selected in the solution. Finally, constraints </w:t>
      </w:r>
      <w:ins w:id="612" w:author="emain" w:date="2022-12-13T17:41:00Z">
        <w:r w:rsidR="00E505A2">
          <w:rPr>
            <w:sz w:val="24"/>
            <w:szCs w:val="24"/>
          </w:rPr>
          <w:t xml:space="preserve">in </w:t>
        </w:r>
      </w:ins>
      <w:del w:id="613" w:author="emain" w:date="2022-12-13T17:41:00Z">
        <w:r w:rsidRPr="00094DF0" w:rsidDel="00E505A2">
          <w:rPr>
            <w:sz w:val="24"/>
            <w:szCs w:val="24"/>
          </w:rPr>
          <w:delText>(</w:delText>
        </w:r>
      </w:del>
      <w:r w:rsidRPr="00094DF0">
        <w:rPr>
          <w:sz w:val="24"/>
          <w:szCs w:val="24"/>
        </w:rPr>
        <w:t>eqn</w:t>
      </w:r>
      <w:del w:id="614" w:author="emain" w:date="2022-12-13T17:41:00Z">
        <w:r w:rsidRPr="00094DF0" w:rsidDel="00E505A2">
          <w:rPr>
            <w:sz w:val="24"/>
            <w:szCs w:val="24"/>
          </w:rPr>
          <w:delText>s</w:delText>
        </w:r>
      </w:del>
      <w:r w:rsidRPr="00094DF0">
        <w:rPr>
          <w:sz w:val="24"/>
          <w:szCs w:val="24"/>
        </w:rPr>
        <w:t xml:space="preserve"> </w:t>
      </w:r>
      <w:del w:id="615" w:author="emain" w:date="2022-12-13T17:41:00Z">
        <w:r w:rsidRPr="00094DF0" w:rsidDel="00E505A2">
          <w:rPr>
            <w:sz w:val="24"/>
            <w:szCs w:val="24"/>
          </w:rPr>
          <w:delText>2e</w:delText>
        </w:r>
      </w:del>
      <w:ins w:id="616" w:author="emain" w:date="2022-12-13T17:41:00Z">
        <w:r w:rsidR="00E505A2">
          <w:rPr>
            <w:sz w:val="24"/>
            <w:szCs w:val="24"/>
          </w:rPr>
          <w:t>6</w:t>
        </w:r>
      </w:ins>
      <w:del w:id="617" w:author="emain" w:date="2022-12-13T17:41:00Z">
        <w:r w:rsidRPr="00094DF0" w:rsidDel="00E505A2">
          <w:rPr>
            <w:sz w:val="24"/>
            <w:szCs w:val="24"/>
          </w:rPr>
          <w:delText>)</w:delText>
        </w:r>
      </w:del>
      <w:r w:rsidRPr="00094DF0">
        <w:rPr>
          <w:sz w:val="24"/>
          <w:szCs w:val="24"/>
        </w:rPr>
        <w:t xml:space="preserve"> ensure that the decision variables </w:t>
      </w:r>
      <w:r w:rsidRPr="00E505A2">
        <w:rPr>
          <w:i/>
          <w:sz w:val="24"/>
          <w:szCs w:val="24"/>
          <w:rPrChange w:id="618" w:author="emain" w:date="2022-12-13T17:41:00Z">
            <w:rPr>
              <w:sz w:val="24"/>
              <w:szCs w:val="24"/>
            </w:rPr>
          </w:rPrChange>
        </w:rPr>
        <w:t>x</w:t>
      </w:r>
      <w:ins w:id="619" w:author="emain" w:date="2022-12-13T17:41:00Z">
        <w:r w:rsidR="00E505A2">
          <w:rPr>
            <w:sz w:val="24"/>
            <w:szCs w:val="24"/>
          </w:rPr>
          <w:t>,</w:t>
        </w:r>
      </w:ins>
      <w:r w:rsidRPr="00E505A2">
        <w:rPr>
          <w:i/>
          <w:sz w:val="24"/>
          <w:szCs w:val="24"/>
          <w:rPrChange w:id="620" w:author="emain" w:date="2022-12-13T17:41:00Z">
            <w:rPr>
              <w:sz w:val="24"/>
              <w:szCs w:val="24"/>
            </w:rPr>
          </w:rPrChange>
        </w:rPr>
        <w:t>j</w:t>
      </w:r>
      <w:r w:rsidRPr="00094DF0">
        <w:rPr>
          <w:sz w:val="24"/>
          <w:szCs w:val="24"/>
        </w:rPr>
        <w:t xml:space="preserve"> contain </w:t>
      </w:r>
      <w:del w:id="621" w:author="emain" w:date="2022-12-13T17:41:00Z">
        <w:r w:rsidRPr="00094DF0" w:rsidDel="00E505A2">
          <w:rPr>
            <w:sz w:val="24"/>
            <w:szCs w:val="24"/>
          </w:rPr>
          <w:delText xml:space="preserve">zeros </w:delText>
        </w:r>
      </w:del>
      <w:ins w:id="622" w:author="emain" w:date="2022-12-13T17:41:00Z">
        <w:r w:rsidR="00E505A2">
          <w:rPr>
            <w:sz w:val="24"/>
            <w:szCs w:val="24"/>
          </w:rPr>
          <w:t xml:space="preserve">0s </w:t>
        </w:r>
      </w:ins>
      <w:r w:rsidRPr="00094DF0">
        <w:rPr>
          <w:sz w:val="24"/>
          <w:szCs w:val="24"/>
        </w:rPr>
        <w:t xml:space="preserve">or </w:t>
      </w:r>
      <w:del w:id="623" w:author="emain" w:date="2022-12-13T17:41:00Z">
        <w:r w:rsidRPr="00094DF0" w:rsidDel="00E505A2">
          <w:rPr>
            <w:sz w:val="24"/>
            <w:szCs w:val="24"/>
          </w:rPr>
          <w:delText>ones</w:delText>
        </w:r>
      </w:del>
      <w:ins w:id="624" w:author="emain" w:date="2022-12-13T17:41:00Z">
        <w:r w:rsidR="00E505A2">
          <w:rPr>
            <w:sz w:val="24"/>
            <w:szCs w:val="24"/>
          </w:rPr>
          <w:t>1s</w:t>
        </w:r>
      </w:ins>
      <w:r w:rsidRPr="00094DF0">
        <w:rPr>
          <w:sz w:val="24"/>
          <w:szCs w:val="24"/>
        </w:rPr>
        <w:t>.</w:t>
      </w:r>
    </w:p>
    <w:p w14:paraId="1B3A8FFB" w14:textId="7149C534" w:rsidR="00E53ECB" w:rsidRPr="00094DF0" w:rsidDel="00BC0386" w:rsidRDefault="00FE7864" w:rsidP="00316524">
      <w:pPr>
        <w:pBdr>
          <w:top w:val="nil"/>
          <w:left w:val="nil"/>
          <w:bottom w:val="nil"/>
          <w:right w:val="nil"/>
          <w:between w:val="nil"/>
        </w:pBdr>
        <w:spacing w:line="480" w:lineRule="auto"/>
        <w:ind w:firstLine="720"/>
        <w:rPr>
          <w:del w:id="625" w:author="Richard Schuster" w:date="2023-02-18T12:31:00Z"/>
          <w:color w:val="000000"/>
          <w:sz w:val="24"/>
          <w:szCs w:val="24"/>
        </w:rPr>
      </w:pPr>
      <w:r w:rsidRPr="00094DF0">
        <w:rPr>
          <w:color w:val="000000"/>
          <w:sz w:val="24"/>
          <w:szCs w:val="24"/>
        </w:rPr>
        <w:t>For all scenarios</w:t>
      </w:r>
      <w:ins w:id="626" w:author="emain" w:date="2022-12-13T18:12:00Z">
        <w:r w:rsidR="00EF1406">
          <w:rPr>
            <w:color w:val="000000"/>
            <w:sz w:val="24"/>
            <w:szCs w:val="24"/>
          </w:rPr>
          <w:t>,</w:t>
        </w:r>
      </w:ins>
      <w:r w:rsidRPr="00094DF0">
        <w:rPr>
          <w:color w:val="000000"/>
          <w:sz w:val="24"/>
          <w:szCs w:val="24"/>
        </w:rPr>
        <w:t xml:space="preserve"> we locked in current protected areas. Following </w:t>
      </w:r>
      <w:r w:rsidR="00DE2C73" w:rsidRPr="00094DF0">
        <w:rPr>
          <w:sz w:val="24"/>
          <w:szCs w:val="24"/>
        </w:rPr>
        <w:t>Hanson et al. (2020)</w:t>
      </w:r>
      <w:r w:rsidRPr="00094DF0">
        <w:rPr>
          <w:color w:val="000000"/>
          <w:sz w:val="24"/>
          <w:szCs w:val="24"/>
        </w:rPr>
        <w:t xml:space="preserve">, we used flexible targets for </w:t>
      </w:r>
      <w:del w:id="627" w:author="emain" w:date="2022-12-13T18:12:00Z">
        <w:r w:rsidRPr="00094DF0" w:rsidDel="00EF1406">
          <w:rPr>
            <w:color w:val="000000"/>
            <w:sz w:val="24"/>
            <w:szCs w:val="24"/>
          </w:rPr>
          <w:delText xml:space="preserve">suitable </w:delText>
        </w:r>
      </w:del>
      <w:r w:rsidRPr="00094DF0">
        <w:rPr>
          <w:color w:val="000000"/>
          <w:sz w:val="24"/>
          <w:szCs w:val="24"/>
        </w:rPr>
        <w:t xml:space="preserve">habitat based on species’ ranges. Species with </w:t>
      </w:r>
      <w:del w:id="628" w:author="emain" w:date="2022-12-13T18:12:00Z">
        <w:r w:rsidRPr="00094DF0" w:rsidDel="00EF1406">
          <w:rPr>
            <w:color w:val="000000"/>
            <w:sz w:val="24"/>
            <w:szCs w:val="24"/>
          </w:rPr>
          <w:delText xml:space="preserve">less </w:delText>
        </w:r>
      </w:del>
      <w:ins w:id="629" w:author="emain" w:date="2022-12-13T18:12:00Z">
        <w:r w:rsidR="00EF1406">
          <w:rPr>
            <w:color w:val="000000"/>
            <w:sz w:val="24"/>
            <w:szCs w:val="24"/>
          </w:rPr>
          <w:t xml:space="preserve">fewer </w:t>
        </w:r>
      </w:ins>
      <w:r w:rsidRPr="00094DF0">
        <w:rPr>
          <w:color w:val="000000"/>
          <w:sz w:val="24"/>
          <w:szCs w:val="24"/>
        </w:rPr>
        <w:t>than 1,000 km</w:t>
      </w:r>
      <w:r w:rsidRPr="00415984">
        <w:rPr>
          <w:color w:val="000000"/>
          <w:sz w:val="24"/>
          <w:szCs w:val="24"/>
          <w:vertAlign w:val="superscript"/>
          <w:rPrChange w:id="630" w:author="Richard Schuster" w:date="2023-02-18T12:47:00Z">
            <w:rPr>
              <w:color w:val="000000"/>
              <w:sz w:val="24"/>
              <w:szCs w:val="24"/>
            </w:rPr>
          </w:rPrChange>
        </w:rPr>
        <w:t>2</w:t>
      </w:r>
      <w:r w:rsidRPr="00094DF0">
        <w:rPr>
          <w:color w:val="000000"/>
          <w:sz w:val="24"/>
          <w:szCs w:val="24"/>
        </w:rPr>
        <w:t xml:space="preserve"> of </w:t>
      </w:r>
      <w:del w:id="631" w:author="emain" w:date="2022-12-13T18:12:00Z">
        <w:r w:rsidRPr="00094DF0" w:rsidDel="00EF1406">
          <w:rPr>
            <w:color w:val="000000"/>
            <w:sz w:val="24"/>
            <w:szCs w:val="24"/>
          </w:rPr>
          <w:delText xml:space="preserve">suitable </w:delText>
        </w:r>
      </w:del>
      <w:r w:rsidRPr="00094DF0">
        <w:rPr>
          <w:color w:val="000000"/>
          <w:sz w:val="24"/>
          <w:szCs w:val="24"/>
        </w:rPr>
        <w:t>habitat were assigned a 100% target (1,802 amphibians, 893 avian, 645 mammalian, and 1,707 reptile species), species with more than 250,000 km</w:t>
      </w:r>
      <w:r w:rsidRPr="00415984">
        <w:rPr>
          <w:color w:val="000000"/>
          <w:sz w:val="24"/>
          <w:szCs w:val="24"/>
          <w:vertAlign w:val="superscript"/>
          <w:rPrChange w:id="632" w:author="Richard Schuster" w:date="2023-02-18T12:47:00Z">
            <w:rPr>
              <w:color w:val="000000"/>
              <w:sz w:val="24"/>
              <w:szCs w:val="24"/>
            </w:rPr>
          </w:rPrChange>
        </w:rPr>
        <w:t>2</w:t>
      </w:r>
      <w:r w:rsidRPr="00094DF0">
        <w:rPr>
          <w:color w:val="000000"/>
          <w:sz w:val="24"/>
          <w:szCs w:val="24"/>
        </w:rPr>
        <w:t xml:space="preserve"> of </w:t>
      </w:r>
      <w:del w:id="633" w:author="emain" w:date="2022-12-13T18:13:00Z">
        <w:r w:rsidRPr="00094DF0" w:rsidDel="00EF1406">
          <w:rPr>
            <w:color w:val="000000"/>
            <w:sz w:val="24"/>
            <w:szCs w:val="24"/>
          </w:rPr>
          <w:delText xml:space="preserve">suitable </w:delText>
        </w:r>
      </w:del>
      <w:r w:rsidRPr="00094DF0">
        <w:rPr>
          <w:color w:val="000000"/>
          <w:sz w:val="24"/>
          <w:szCs w:val="24"/>
        </w:rPr>
        <w:t>habitat were assigned a 10% target (712 amphibians, 4,518 avian, 1,868 mammalian, and 595 reptile species)</w:t>
      </w:r>
      <w:ins w:id="634" w:author="emain" w:date="2022-12-13T18:13:00Z">
        <w:r w:rsidR="00EF1406">
          <w:rPr>
            <w:color w:val="000000"/>
            <w:sz w:val="24"/>
            <w:szCs w:val="24"/>
          </w:rPr>
          <w:t>,</w:t>
        </w:r>
      </w:ins>
      <w:r w:rsidRPr="00094DF0">
        <w:rPr>
          <w:color w:val="000000"/>
          <w:sz w:val="24"/>
          <w:szCs w:val="24"/>
        </w:rPr>
        <w:t xml:space="preserve"> and species with an intermediate amount of </w:t>
      </w:r>
      <w:del w:id="635" w:author="emain" w:date="2022-12-13T18:13:00Z">
        <w:r w:rsidRPr="00094DF0" w:rsidDel="00EF1406">
          <w:rPr>
            <w:color w:val="000000"/>
            <w:sz w:val="24"/>
            <w:szCs w:val="24"/>
          </w:rPr>
          <w:delText xml:space="preserve">suitable </w:delText>
        </w:r>
      </w:del>
      <w:r w:rsidRPr="00094DF0">
        <w:rPr>
          <w:color w:val="000000"/>
          <w:sz w:val="24"/>
          <w:szCs w:val="24"/>
        </w:rPr>
        <w:t>habitat were assigned a target by log-linearly interpolating values between the previous two thresholds (2,683 amphibians, 5,190 avian, 2,557 mammalian, and 2,160</w:t>
      </w:r>
      <w:ins w:id="636" w:author="Richard Schuster" w:date="2023-02-18T12:41:00Z">
        <w:r w:rsidR="00400019">
          <w:rPr>
            <w:color w:val="000000"/>
            <w:sz w:val="24"/>
            <w:szCs w:val="24"/>
          </w:rPr>
          <w:t xml:space="preserve"> </w:t>
        </w:r>
      </w:ins>
      <w:r w:rsidRPr="00094DF0">
        <w:rPr>
          <w:color w:val="000000"/>
          <w:sz w:val="24"/>
          <w:szCs w:val="24"/>
        </w:rPr>
        <w:t xml:space="preserve">reptile species). Migratory bird species were assigned targets for each seasonal distribution separately. </w:t>
      </w:r>
      <w:del w:id="637" w:author="emain" w:date="2022-12-13T18:13:00Z">
        <w:r w:rsidRPr="00094DF0" w:rsidDel="00EF1406">
          <w:rPr>
            <w:color w:val="000000"/>
            <w:sz w:val="24"/>
            <w:szCs w:val="24"/>
          </w:rPr>
          <w:delText>Additionally, t</w:delText>
        </w:r>
      </w:del>
      <w:ins w:id="638" w:author="emain" w:date="2022-12-13T18:13:00Z">
        <w:r w:rsidR="00EF1406">
          <w:rPr>
            <w:color w:val="000000"/>
            <w:sz w:val="24"/>
            <w:szCs w:val="24"/>
          </w:rPr>
          <w:t>T</w:t>
        </w:r>
      </w:ins>
      <w:r w:rsidRPr="00094DF0">
        <w:rPr>
          <w:color w:val="000000"/>
          <w:sz w:val="24"/>
          <w:szCs w:val="24"/>
        </w:rPr>
        <w:t xml:space="preserve">o prevent species with very large </w:t>
      </w:r>
      <w:del w:id="639" w:author="emain" w:date="2022-12-13T18:13:00Z">
        <w:r w:rsidRPr="00094DF0" w:rsidDel="00EF1406">
          <w:rPr>
            <w:color w:val="000000"/>
            <w:sz w:val="24"/>
            <w:szCs w:val="24"/>
          </w:rPr>
          <w:delText xml:space="preserve">suitable </w:delText>
        </w:r>
      </w:del>
      <w:r w:rsidRPr="00094DF0">
        <w:rPr>
          <w:color w:val="000000"/>
          <w:sz w:val="24"/>
          <w:szCs w:val="24"/>
        </w:rPr>
        <w:t>habitats from requiring excessively large amounts of area to be protected, the targets for species’ distributions larger than 10,000,000 km</w:t>
      </w:r>
      <w:r w:rsidRPr="00415984">
        <w:rPr>
          <w:color w:val="000000"/>
          <w:sz w:val="24"/>
          <w:szCs w:val="24"/>
          <w:vertAlign w:val="superscript"/>
          <w:rPrChange w:id="640" w:author="Richard Schuster" w:date="2023-02-18T12:47:00Z">
            <w:rPr>
              <w:color w:val="000000"/>
              <w:sz w:val="24"/>
              <w:szCs w:val="24"/>
            </w:rPr>
          </w:rPrChange>
        </w:rPr>
        <w:t>2</w:t>
      </w:r>
      <w:r w:rsidRPr="00094DF0">
        <w:rPr>
          <w:color w:val="000000"/>
          <w:sz w:val="24"/>
          <w:szCs w:val="24"/>
        </w:rPr>
        <w:t xml:space="preserve"> were capped at 1,000,000 km</w:t>
      </w:r>
      <w:r w:rsidRPr="00415984">
        <w:rPr>
          <w:color w:val="000000"/>
          <w:sz w:val="24"/>
          <w:szCs w:val="24"/>
          <w:vertAlign w:val="superscript"/>
          <w:rPrChange w:id="641" w:author="Richard Schuster" w:date="2023-02-18T12:47:00Z">
            <w:rPr>
              <w:color w:val="000000"/>
              <w:sz w:val="24"/>
              <w:szCs w:val="24"/>
            </w:rPr>
          </w:rPrChange>
        </w:rPr>
        <w:t>2</w:t>
      </w:r>
      <w:r w:rsidRPr="00094DF0">
        <w:rPr>
          <w:color w:val="000000"/>
          <w:sz w:val="24"/>
          <w:szCs w:val="24"/>
        </w:rPr>
        <w:t xml:space="preserve">. This upper limit affected only 206 (1%) species, and sensitivity </w:t>
      </w:r>
      <w:r w:rsidRPr="00094DF0">
        <w:rPr>
          <w:color w:val="000000"/>
          <w:sz w:val="24"/>
          <w:szCs w:val="24"/>
        </w:rPr>
        <w:lastRenderedPageBreak/>
        <w:t xml:space="preserve">analyses in a similar study showed that it had a negligible effect on results (Extended Data Fig. 1 in Hanson et al. </w:t>
      </w:r>
      <w:ins w:id="642" w:author="emain" w:date="2022-12-13T18:14:00Z">
        <w:r w:rsidR="00EF1406">
          <w:rPr>
            <w:color w:val="000000"/>
            <w:sz w:val="24"/>
            <w:szCs w:val="24"/>
          </w:rPr>
          <w:t>[</w:t>
        </w:r>
      </w:ins>
      <w:r w:rsidRPr="00094DF0">
        <w:rPr>
          <w:color w:val="000000"/>
          <w:sz w:val="24"/>
          <w:szCs w:val="24"/>
        </w:rPr>
        <w:t>2020</w:t>
      </w:r>
      <w:ins w:id="643" w:author="emain" w:date="2022-12-13T18:14:00Z">
        <w:r w:rsidR="00EF1406">
          <w:rPr>
            <w:color w:val="000000"/>
            <w:sz w:val="24"/>
            <w:szCs w:val="24"/>
          </w:rPr>
          <w:t>]</w:t>
        </w:r>
      </w:ins>
      <w:r w:rsidRPr="00094DF0">
        <w:rPr>
          <w:color w:val="000000"/>
          <w:sz w:val="24"/>
          <w:szCs w:val="24"/>
        </w:rPr>
        <w:t xml:space="preserve">). </w:t>
      </w:r>
      <w:del w:id="644" w:author="emain" w:date="2022-12-13T18:14:00Z">
        <w:r w:rsidRPr="00094DF0" w:rsidDel="00EF1406">
          <w:rPr>
            <w:color w:val="000000"/>
            <w:sz w:val="24"/>
            <w:szCs w:val="24"/>
          </w:rPr>
          <w:delText>We acknowledge that t</w:delText>
        </w:r>
      </w:del>
      <w:ins w:id="645" w:author="emain" w:date="2022-12-13T18:14:00Z">
        <w:r w:rsidR="00EF1406">
          <w:rPr>
            <w:color w:val="000000"/>
            <w:sz w:val="24"/>
            <w:szCs w:val="24"/>
          </w:rPr>
          <w:t>T</w:t>
        </w:r>
      </w:ins>
      <w:r w:rsidRPr="00094DF0">
        <w:rPr>
          <w:color w:val="000000"/>
          <w:sz w:val="24"/>
          <w:szCs w:val="24"/>
        </w:rPr>
        <w:t xml:space="preserve">hese targets are arbitrary; however, they are more precise than previous targets based on species’ ranges (which can contain a large amount of </w:t>
      </w:r>
      <w:del w:id="646" w:author="emain" w:date="2022-12-13T18:14:00Z">
        <w:r w:rsidRPr="00094DF0" w:rsidDel="00EF1406">
          <w:rPr>
            <w:color w:val="000000"/>
            <w:sz w:val="24"/>
            <w:szCs w:val="24"/>
          </w:rPr>
          <w:delText xml:space="preserve">unsuitable </w:delText>
        </w:r>
      </w:del>
      <w:ins w:id="647" w:author="emain" w:date="2022-12-13T18:14:00Z">
        <w:r w:rsidR="00EF1406">
          <w:rPr>
            <w:color w:val="000000"/>
            <w:sz w:val="24"/>
            <w:szCs w:val="24"/>
          </w:rPr>
          <w:t xml:space="preserve">area that is not </w:t>
        </w:r>
      </w:ins>
      <w:r w:rsidRPr="00094DF0">
        <w:rPr>
          <w:color w:val="000000"/>
          <w:sz w:val="24"/>
          <w:szCs w:val="24"/>
        </w:rPr>
        <w:t>habitat)</w:t>
      </w:r>
      <w:del w:id="648" w:author="emain" w:date="2022-12-13T18:14:00Z">
        <w:r w:rsidRPr="00094DF0" w:rsidDel="00EF1406">
          <w:rPr>
            <w:color w:val="000000"/>
            <w:sz w:val="24"/>
            <w:szCs w:val="24"/>
          </w:rPr>
          <w:delText>,</w:delText>
        </w:r>
      </w:del>
      <w:r w:rsidRPr="00094DF0">
        <w:rPr>
          <w:color w:val="000000"/>
          <w:sz w:val="24"/>
          <w:szCs w:val="24"/>
        </w:rPr>
        <w:t xml:space="preserve"> and account for the increased vulnerability of species with small</w:t>
      </w:r>
      <w:del w:id="649" w:author="emain" w:date="2022-12-13T18:14:00Z">
        <w:r w:rsidRPr="00094DF0" w:rsidDel="00EF1406">
          <w:rPr>
            <w:color w:val="000000"/>
            <w:sz w:val="24"/>
            <w:szCs w:val="24"/>
          </w:rPr>
          <w:delText>er</w:delText>
        </w:r>
      </w:del>
      <w:r w:rsidRPr="00094DF0">
        <w:rPr>
          <w:color w:val="000000"/>
          <w:sz w:val="24"/>
          <w:szCs w:val="24"/>
        </w:rPr>
        <w:t xml:space="preserve"> range sizes </w:t>
      </w:r>
      <w:r w:rsidR="003333CD" w:rsidRPr="00094DF0">
        <w:rPr>
          <w:sz w:val="24"/>
          <w:szCs w:val="24"/>
        </w:rPr>
        <w:t>(Pimm &amp; Raven 2000)</w:t>
      </w:r>
      <w:r w:rsidRPr="00094DF0">
        <w:rPr>
          <w:color w:val="000000"/>
          <w:sz w:val="24"/>
          <w:szCs w:val="24"/>
        </w:rPr>
        <w:t xml:space="preserve">, as well as the difficulty in conserving all habitat for species that occur over large areas. </w:t>
      </w:r>
      <w:del w:id="650" w:author="emain" w:date="2022-12-13T18:15:00Z">
        <w:r w:rsidRPr="00094DF0" w:rsidDel="00EF1406">
          <w:rPr>
            <w:color w:val="000000"/>
            <w:sz w:val="24"/>
            <w:szCs w:val="24"/>
          </w:rPr>
          <w:delText>We also acknowledge that w</w:delText>
        </w:r>
      </w:del>
      <w:ins w:id="651" w:author="emain" w:date="2022-12-13T18:15:00Z">
        <w:r w:rsidR="00EF1406">
          <w:rPr>
            <w:color w:val="000000"/>
            <w:sz w:val="24"/>
            <w:szCs w:val="24"/>
          </w:rPr>
          <w:t>W</w:t>
        </w:r>
      </w:ins>
      <w:r w:rsidRPr="00094DF0">
        <w:rPr>
          <w:color w:val="000000"/>
          <w:sz w:val="24"/>
          <w:szCs w:val="24"/>
        </w:rPr>
        <w:t>e d</w:t>
      </w:r>
      <w:ins w:id="652" w:author="emain" w:date="2022-12-13T18:15:00Z">
        <w:r w:rsidR="00EF1406">
          <w:rPr>
            <w:color w:val="000000"/>
            <w:sz w:val="24"/>
            <w:szCs w:val="24"/>
          </w:rPr>
          <w:t>id</w:t>
        </w:r>
      </w:ins>
      <w:del w:id="653" w:author="emain" w:date="2022-12-13T18:15:00Z">
        <w:r w:rsidRPr="00094DF0" w:rsidDel="00EF1406">
          <w:rPr>
            <w:color w:val="000000"/>
            <w:sz w:val="24"/>
            <w:szCs w:val="24"/>
          </w:rPr>
          <w:delText>o</w:delText>
        </w:r>
      </w:del>
      <w:r w:rsidRPr="00094DF0">
        <w:rPr>
          <w:color w:val="000000"/>
          <w:sz w:val="24"/>
          <w:szCs w:val="24"/>
        </w:rPr>
        <w:t xml:space="preserve"> not consider all sources of uncertainty, such as uncertainty in species distributions</w:t>
      </w:r>
      <w:del w:id="654" w:author="emain" w:date="2022-12-13T18:15:00Z">
        <w:r w:rsidRPr="00094DF0" w:rsidDel="00EF1406">
          <w:rPr>
            <w:color w:val="000000"/>
            <w:sz w:val="24"/>
            <w:szCs w:val="24"/>
          </w:rPr>
          <w:delText>,</w:delText>
        </w:r>
      </w:del>
      <w:r w:rsidRPr="00094DF0">
        <w:rPr>
          <w:color w:val="000000"/>
          <w:sz w:val="24"/>
          <w:szCs w:val="24"/>
        </w:rPr>
        <w:t xml:space="preserve"> or climate predictions. Rather, we focus</w:t>
      </w:r>
      <w:ins w:id="655" w:author="emain" w:date="2022-12-13T18:15:00Z">
        <w:r w:rsidR="00EF1406">
          <w:rPr>
            <w:color w:val="000000"/>
            <w:sz w:val="24"/>
            <w:szCs w:val="24"/>
          </w:rPr>
          <w:t>ed</w:t>
        </w:r>
      </w:ins>
      <w:r w:rsidRPr="00094DF0">
        <w:rPr>
          <w:color w:val="000000"/>
          <w:sz w:val="24"/>
          <w:szCs w:val="24"/>
        </w:rPr>
        <w:t xml:space="preserve"> on the risk categories identified above. </w:t>
      </w:r>
    </w:p>
    <w:p w14:paraId="00000026" w14:textId="2FD1DDC9" w:rsidR="003415FF" w:rsidRPr="00094DF0" w:rsidRDefault="00E53ECB" w:rsidP="00E53ECB">
      <w:pPr>
        <w:pBdr>
          <w:top w:val="nil"/>
          <w:left w:val="nil"/>
          <w:bottom w:val="nil"/>
          <w:right w:val="nil"/>
          <w:between w:val="nil"/>
        </w:pBdr>
        <w:spacing w:line="480" w:lineRule="auto"/>
        <w:ind w:firstLine="720"/>
        <w:rPr>
          <w:color w:val="000000"/>
          <w:sz w:val="24"/>
          <w:szCs w:val="24"/>
        </w:rPr>
        <w:pPrChange w:id="656" w:author="Richard Schuster" w:date="2023-02-18T12:30:00Z">
          <w:pPr>
            <w:pBdr>
              <w:top w:val="nil"/>
              <w:left w:val="nil"/>
              <w:bottom w:val="nil"/>
              <w:right w:val="nil"/>
              <w:between w:val="nil"/>
            </w:pBdr>
            <w:spacing w:line="480" w:lineRule="auto"/>
          </w:pPr>
        </w:pPrChange>
      </w:pPr>
      <w:ins w:id="657" w:author="Richard Schuster" w:date="2023-02-18T12:30:00Z">
        <w:r w:rsidRPr="00094DF0">
          <w:rPr>
            <w:color w:val="000000"/>
            <w:sz w:val="24"/>
            <w:szCs w:val="24"/>
          </w:rPr>
          <w:t>All data, scripts</w:t>
        </w:r>
        <w:r>
          <w:rPr>
            <w:color w:val="000000"/>
            <w:sz w:val="24"/>
            <w:szCs w:val="24"/>
          </w:rPr>
          <w:t>,</w:t>
        </w:r>
        <w:r w:rsidRPr="00094DF0">
          <w:rPr>
            <w:color w:val="000000"/>
            <w:sz w:val="24"/>
            <w:szCs w:val="24"/>
          </w:rPr>
          <w:t xml:space="preserve"> and full results are available </w:t>
        </w:r>
        <w:r>
          <w:rPr>
            <w:color w:val="000000"/>
            <w:sz w:val="24"/>
            <w:szCs w:val="24"/>
          </w:rPr>
          <w:t>from</w:t>
        </w:r>
      </w:ins>
      <w:ins w:id="658" w:author="Richard Schuster" w:date="2023-02-18T12:31:00Z">
        <w:r>
          <w:rPr>
            <w:color w:val="000000"/>
            <w:sz w:val="24"/>
            <w:szCs w:val="24"/>
          </w:rPr>
          <w:t xml:space="preserve"> </w:t>
        </w:r>
        <w:r w:rsidRPr="00E53ECB">
          <w:rPr>
            <w:color w:val="000000"/>
            <w:sz w:val="24"/>
            <w:szCs w:val="24"/>
          </w:rPr>
          <w:t>https://osf.io/e2fuw/</w:t>
        </w:r>
        <w:r w:rsidR="00062EBC">
          <w:rPr>
            <w:color w:val="000000"/>
            <w:sz w:val="24"/>
            <w:szCs w:val="24"/>
          </w:rPr>
          <w:t>.</w:t>
        </w:r>
      </w:ins>
      <w:ins w:id="659" w:author="Richard Schuster" w:date="2023-02-18T12:30:00Z">
        <w:r>
          <w:rPr>
            <w:color w:val="000000"/>
            <w:sz w:val="24"/>
            <w:szCs w:val="24"/>
          </w:rPr>
          <w:t xml:space="preserve"> </w:t>
        </w:r>
        <w:r w:rsidRPr="00094DF0">
          <w:rPr>
            <w:color w:val="000000"/>
            <w:sz w:val="24"/>
            <w:szCs w:val="24"/>
          </w:rPr>
          <w:t xml:space="preserve"> </w:t>
        </w:r>
      </w:ins>
    </w:p>
    <w:p w14:paraId="0C27CD60" w14:textId="77777777" w:rsidR="00281418" w:rsidRDefault="00281418" w:rsidP="00316524">
      <w:pPr>
        <w:spacing w:line="480" w:lineRule="auto"/>
        <w:rPr>
          <w:ins w:id="660" w:author="Richard Schuster" w:date="2023-02-18T12:31:00Z"/>
          <w:b/>
          <w:sz w:val="24"/>
          <w:szCs w:val="24"/>
        </w:rPr>
      </w:pPr>
    </w:p>
    <w:p w14:paraId="00000027" w14:textId="7E3D2E57" w:rsidR="003415FF" w:rsidRPr="00094DF0" w:rsidRDefault="00FE7864" w:rsidP="00316524">
      <w:pPr>
        <w:spacing w:line="480" w:lineRule="auto"/>
        <w:rPr>
          <w:b/>
          <w:sz w:val="24"/>
          <w:szCs w:val="24"/>
        </w:rPr>
      </w:pPr>
      <w:r w:rsidRPr="00094DF0">
        <w:rPr>
          <w:b/>
          <w:sz w:val="24"/>
          <w:szCs w:val="24"/>
        </w:rPr>
        <w:t>Results</w:t>
      </w:r>
    </w:p>
    <w:p w14:paraId="00000028" w14:textId="0149E4EA" w:rsidR="003415FF" w:rsidRPr="00094DF0" w:rsidRDefault="00FE7864" w:rsidP="00316524">
      <w:pPr>
        <w:spacing w:line="480" w:lineRule="auto"/>
        <w:ind w:firstLine="720"/>
        <w:rPr>
          <w:sz w:val="24"/>
          <w:szCs w:val="24"/>
        </w:rPr>
      </w:pPr>
      <w:r w:rsidRPr="00094DF0">
        <w:rPr>
          <w:sz w:val="24"/>
          <w:szCs w:val="24"/>
        </w:rPr>
        <w:t xml:space="preserve">Scenarios that incorporated combinations of the three risk categories increased the priority area by only 1.6% on average (0.08 – 2.52%) compared </w:t>
      </w:r>
      <w:del w:id="661" w:author="emain" w:date="2022-12-13T18:15:00Z">
        <w:r w:rsidRPr="00094DF0" w:rsidDel="00EF1406">
          <w:rPr>
            <w:sz w:val="24"/>
            <w:szCs w:val="24"/>
          </w:rPr>
          <w:delText xml:space="preserve">to </w:delText>
        </w:r>
      </w:del>
      <w:ins w:id="662" w:author="emain" w:date="2022-12-13T18:15:00Z">
        <w:r w:rsidR="00EF1406">
          <w:rPr>
            <w:sz w:val="24"/>
            <w:szCs w:val="24"/>
          </w:rPr>
          <w:t xml:space="preserve">with </w:t>
        </w:r>
      </w:ins>
      <w:r w:rsidRPr="00094DF0">
        <w:rPr>
          <w:sz w:val="24"/>
          <w:szCs w:val="24"/>
        </w:rPr>
        <w:t>the baseline scenario based solely on ecological value to species. Among single-risk scenarios, accommodating risks due to climate change velocity required the greatest increase in global protected area</w:t>
      </w:r>
      <w:del w:id="663" w:author="emain" w:date="2022-12-13T18:15:00Z">
        <w:r w:rsidRPr="00094DF0" w:rsidDel="00EF1406">
          <w:rPr>
            <w:sz w:val="24"/>
            <w:szCs w:val="24"/>
          </w:rPr>
          <w:delText>,</w:delText>
        </w:r>
      </w:del>
      <w:r w:rsidRPr="00094DF0">
        <w:rPr>
          <w:sz w:val="24"/>
          <w:szCs w:val="24"/>
        </w:rPr>
        <w:t xml:space="preserve"> compared </w:t>
      </w:r>
      <w:del w:id="664" w:author="emain" w:date="2022-12-13T18:15:00Z">
        <w:r w:rsidRPr="00094DF0" w:rsidDel="00EF1406">
          <w:rPr>
            <w:sz w:val="24"/>
            <w:szCs w:val="24"/>
          </w:rPr>
          <w:delText xml:space="preserve">to </w:delText>
        </w:r>
      </w:del>
      <w:ins w:id="665" w:author="emain" w:date="2022-12-13T18:15:00Z">
        <w:r w:rsidR="00EF1406">
          <w:rPr>
            <w:sz w:val="24"/>
            <w:szCs w:val="24"/>
          </w:rPr>
          <w:t xml:space="preserve">with </w:t>
        </w:r>
      </w:ins>
      <w:r w:rsidRPr="00094DF0">
        <w:rPr>
          <w:sz w:val="24"/>
          <w:szCs w:val="24"/>
        </w:rPr>
        <w:t>scenarios including only governance or land</w:t>
      </w:r>
      <w:ins w:id="666" w:author="emain" w:date="2022-12-13T18:15:00Z">
        <w:r w:rsidR="00EF1406">
          <w:rPr>
            <w:sz w:val="24"/>
            <w:szCs w:val="24"/>
          </w:rPr>
          <w:t>-</w:t>
        </w:r>
      </w:ins>
      <w:del w:id="667" w:author="emain" w:date="2022-12-13T18:15:00Z">
        <w:r w:rsidRPr="00094DF0" w:rsidDel="00EF1406">
          <w:rPr>
            <w:sz w:val="24"/>
            <w:szCs w:val="24"/>
          </w:rPr>
          <w:delText xml:space="preserve"> </w:delText>
        </w:r>
      </w:del>
      <w:r w:rsidRPr="00094DF0">
        <w:rPr>
          <w:sz w:val="24"/>
          <w:szCs w:val="24"/>
        </w:rPr>
        <w:t>use</w:t>
      </w:r>
      <w:ins w:id="668" w:author="emain" w:date="2022-12-13T18:15:00Z">
        <w:r w:rsidR="00EF1406">
          <w:rPr>
            <w:sz w:val="24"/>
            <w:szCs w:val="24"/>
          </w:rPr>
          <w:t>-</w:t>
        </w:r>
      </w:ins>
      <w:del w:id="669" w:author="emain" w:date="2022-12-13T18:15:00Z">
        <w:r w:rsidRPr="00094DF0" w:rsidDel="00EF1406">
          <w:rPr>
            <w:sz w:val="24"/>
            <w:szCs w:val="24"/>
          </w:rPr>
          <w:delText xml:space="preserve"> </w:delText>
        </w:r>
      </w:del>
      <w:r w:rsidRPr="00094DF0">
        <w:rPr>
          <w:sz w:val="24"/>
          <w:szCs w:val="24"/>
        </w:rPr>
        <w:t>intensification risks (Table 1).</w:t>
      </w:r>
      <w:r w:rsidRPr="00094DF0">
        <w:rPr>
          <w:sz w:val="24"/>
          <w:szCs w:val="24"/>
        </w:rPr>
        <w:tab/>
      </w:r>
    </w:p>
    <w:p w14:paraId="00000029" w14:textId="4A080815" w:rsidR="003415FF" w:rsidRPr="00094DF0" w:rsidRDefault="00FE7864" w:rsidP="00316524">
      <w:pPr>
        <w:spacing w:line="480" w:lineRule="auto"/>
        <w:ind w:firstLine="720"/>
        <w:rPr>
          <w:sz w:val="24"/>
          <w:szCs w:val="24"/>
        </w:rPr>
      </w:pPr>
      <w:r w:rsidRPr="00094DF0">
        <w:rPr>
          <w:sz w:val="24"/>
          <w:szCs w:val="24"/>
        </w:rPr>
        <w:t xml:space="preserve">Scenarios shared many overlapping spatial priorities, which can be considered </w:t>
      </w:r>
      <w:del w:id="670" w:author="emain" w:date="2022-12-13T18:16:00Z">
        <w:r w:rsidRPr="00094DF0" w:rsidDel="00EF1406">
          <w:rPr>
            <w:sz w:val="24"/>
            <w:szCs w:val="24"/>
          </w:rPr>
          <w:delText xml:space="preserve">as </w:delText>
        </w:r>
      </w:del>
      <w:r w:rsidRPr="00094DF0">
        <w:rPr>
          <w:sz w:val="24"/>
          <w:szCs w:val="24"/>
        </w:rPr>
        <w:t>reliably good investments in terms of both ecological value and risk management.  Most notably, all 15 non</w:t>
      </w:r>
      <w:del w:id="671" w:author="emain" w:date="2022-12-13T18:16:00Z">
        <w:r w:rsidRPr="00094DF0" w:rsidDel="00EF1406">
          <w:rPr>
            <w:sz w:val="24"/>
            <w:szCs w:val="24"/>
          </w:rPr>
          <w:delText>-</w:delText>
        </w:r>
      </w:del>
      <w:r w:rsidRPr="00094DF0">
        <w:rPr>
          <w:sz w:val="24"/>
          <w:szCs w:val="24"/>
        </w:rPr>
        <w:t>baseline scenarios prioritized the same 8.5 million km</w:t>
      </w:r>
      <w:r w:rsidRPr="00415984">
        <w:rPr>
          <w:sz w:val="24"/>
          <w:szCs w:val="24"/>
          <w:vertAlign w:val="superscript"/>
          <w:rPrChange w:id="672" w:author="Richard Schuster" w:date="2023-02-18T12:48:00Z">
            <w:rPr>
              <w:sz w:val="24"/>
              <w:szCs w:val="24"/>
            </w:rPr>
          </w:rPrChange>
        </w:rPr>
        <w:t>2</w:t>
      </w:r>
      <w:r w:rsidRPr="00094DF0">
        <w:rPr>
          <w:sz w:val="24"/>
          <w:szCs w:val="24"/>
        </w:rPr>
        <w:t xml:space="preserve"> (5.8% of global land area) (</w:t>
      </w:r>
      <w:del w:id="673" w:author="emain" w:date="2022-12-13T18:16:00Z">
        <w:r w:rsidRPr="00094DF0" w:rsidDel="00EF1406">
          <w:rPr>
            <w:sz w:val="24"/>
            <w:szCs w:val="24"/>
          </w:rPr>
          <w:delText>“</w:delText>
        </w:r>
      </w:del>
      <w:r w:rsidRPr="00094DF0">
        <w:rPr>
          <w:sz w:val="24"/>
          <w:szCs w:val="24"/>
        </w:rPr>
        <w:t>no regrets</w:t>
      </w:r>
      <w:del w:id="674" w:author="emain" w:date="2022-12-13T18:16:00Z">
        <w:r w:rsidRPr="00094DF0" w:rsidDel="00EF1406">
          <w:rPr>
            <w:sz w:val="24"/>
            <w:szCs w:val="24"/>
          </w:rPr>
          <w:delText>”</w:delText>
        </w:r>
      </w:del>
      <w:r w:rsidRPr="00094DF0">
        <w:rPr>
          <w:sz w:val="24"/>
          <w:szCs w:val="24"/>
        </w:rPr>
        <w:t xml:space="preserve"> areas, Fig. 2), much of which was located in western South America and </w:t>
      </w:r>
      <w:ins w:id="675" w:author="emain" w:date="2022-12-13T18:16:00Z">
        <w:r w:rsidR="00EF1406">
          <w:rPr>
            <w:sz w:val="24"/>
            <w:szCs w:val="24"/>
          </w:rPr>
          <w:t>S</w:t>
        </w:r>
      </w:ins>
      <w:del w:id="676" w:author="emain" w:date="2022-12-13T18:16:00Z">
        <w:r w:rsidRPr="00094DF0" w:rsidDel="00EF1406">
          <w:rPr>
            <w:sz w:val="24"/>
            <w:szCs w:val="24"/>
          </w:rPr>
          <w:delText>s</w:delText>
        </w:r>
      </w:del>
      <w:r w:rsidRPr="00094DF0">
        <w:rPr>
          <w:sz w:val="24"/>
          <w:szCs w:val="24"/>
        </w:rPr>
        <w:t>outheast Asia  (</w:t>
      </w:r>
      <w:ins w:id="677" w:author="emain" w:date="2022-12-13T18:16:00Z">
        <w:r w:rsidR="00EF1406">
          <w:rPr>
            <w:sz w:val="24"/>
            <w:szCs w:val="24"/>
          </w:rPr>
          <w:t>Appendix S</w:t>
        </w:r>
      </w:ins>
      <w:ins w:id="678" w:author="Richard Schuster" w:date="2023-02-18T12:24:00Z">
        <w:r w:rsidR="008411CF">
          <w:rPr>
            <w:sz w:val="24"/>
            <w:szCs w:val="24"/>
          </w:rPr>
          <w:t>6</w:t>
        </w:r>
      </w:ins>
      <w:ins w:id="679" w:author="emain" w:date="2022-12-13T18:16:00Z">
        <w:r w:rsidR="00EF1406">
          <w:rPr>
            <w:sz w:val="24"/>
            <w:szCs w:val="24"/>
          </w:rPr>
          <w:t>?</w:t>
        </w:r>
      </w:ins>
      <w:del w:id="680" w:author="emain" w:date="2022-12-13T18:16:00Z">
        <w:r w:rsidRPr="00094DF0" w:rsidDel="00EF1406">
          <w:rPr>
            <w:sz w:val="24"/>
            <w:szCs w:val="24"/>
          </w:rPr>
          <w:delText>Figure S4</w:delText>
        </w:r>
      </w:del>
      <w:r w:rsidRPr="00094DF0">
        <w:rPr>
          <w:sz w:val="24"/>
          <w:szCs w:val="24"/>
        </w:rPr>
        <w:t>).  There was also substantial overlap among the priorit</w:t>
      </w:r>
      <w:ins w:id="681" w:author="emain" w:date="2022-12-13T18:17:00Z">
        <w:r w:rsidR="00EF1406">
          <w:rPr>
            <w:sz w:val="24"/>
            <w:szCs w:val="24"/>
          </w:rPr>
          <w:t>y areas</w:t>
        </w:r>
      </w:ins>
      <w:del w:id="682" w:author="emain" w:date="2022-12-13T18:17:00Z">
        <w:r w:rsidRPr="00094DF0" w:rsidDel="00EF1406">
          <w:rPr>
            <w:sz w:val="24"/>
            <w:szCs w:val="24"/>
          </w:rPr>
          <w:delText>ies</w:delText>
        </w:r>
      </w:del>
      <w:r w:rsidRPr="00094DF0">
        <w:rPr>
          <w:sz w:val="24"/>
          <w:szCs w:val="24"/>
        </w:rPr>
        <w:t xml:space="preserve"> across scenarios within Conservation International’s global biodiversity hotspots </w:t>
      </w:r>
      <w:r w:rsidR="003333CD" w:rsidRPr="00094DF0">
        <w:rPr>
          <w:sz w:val="24"/>
          <w:szCs w:val="24"/>
        </w:rPr>
        <w:t>(Myers et al. 2000)</w:t>
      </w:r>
      <w:r w:rsidRPr="00094DF0">
        <w:rPr>
          <w:sz w:val="24"/>
          <w:szCs w:val="24"/>
        </w:rPr>
        <w:t xml:space="preserve">, but many high overlap areas </w:t>
      </w:r>
      <w:del w:id="683" w:author="emain" w:date="2022-12-13T18:17:00Z">
        <w:r w:rsidRPr="00094DF0" w:rsidDel="00EF1406">
          <w:rPr>
            <w:sz w:val="24"/>
            <w:szCs w:val="24"/>
          </w:rPr>
          <w:delText xml:space="preserve">lie </w:delText>
        </w:r>
      </w:del>
      <w:ins w:id="684" w:author="emain" w:date="2022-12-13T18:17:00Z">
        <w:r w:rsidR="00EF1406">
          <w:rPr>
            <w:sz w:val="24"/>
            <w:szCs w:val="24"/>
          </w:rPr>
          <w:t xml:space="preserve">were </w:t>
        </w:r>
      </w:ins>
      <w:r w:rsidRPr="00094DF0">
        <w:rPr>
          <w:sz w:val="24"/>
          <w:szCs w:val="24"/>
        </w:rPr>
        <w:t xml:space="preserve">either outside of (53.3%) or in small areas </w:t>
      </w:r>
      <w:del w:id="685" w:author="emain" w:date="2022-12-13T18:17:00Z">
        <w:r w:rsidRPr="00094DF0" w:rsidDel="00EF1406">
          <w:rPr>
            <w:sz w:val="24"/>
            <w:szCs w:val="24"/>
          </w:rPr>
          <w:delText>with</w:delText>
        </w:r>
      </w:del>
      <w:r w:rsidRPr="00094DF0">
        <w:rPr>
          <w:sz w:val="24"/>
          <w:szCs w:val="24"/>
        </w:rPr>
        <w:t>in</w:t>
      </w:r>
      <w:ins w:id="686" w:author="emain" w:date="2022-12-13T18:17:00Z">
        <w:r w:rsidR="00EF1406">
          <w:rPr>
            <w:sz w:val="24"/>
            <w:szCs w:val="24"/>
          </w:rPr>
          <w:t>side</w:t>
        </w:r>
      </w:ins>
      <w:r w:rsidRPr="00094DF0">
        <w:rPr>
          <w:sz w:val="24"/>
          <w:szCs w:val="24"/>
        </w:rPr>
        <w:t xml:space="preserve"> hotspots (</w:t>
      </w:r>
      <w:ins w:id="687" w:author="emain" w:date="2022-12-13T18:17:00Z">
        <w:r w:rsidR="00EF1406">
          <w:rPr>
            <w:sz w:val="24"/>
            <w:szCs w:val="24"/>
          </w:rPr>
          <w:t>Appendix S</w:t>
        </w:r>
      </w:ins>
      <w:ins w:id="688" w:author="Richard Schuster" w:date="2023-02-18T12:24:00Z">
        <w:r w:rsidR="008411CF">
          <w:rPr>
            <w:sz w:val="24"/>
            <w:szCs w:val="24"/>
          </w:rPr>
          <w:t>7</w:t>
        </w:r>
      </w:ins>
      <w:ins w:id="689" w:author="emain" w:date="2022-12-13T18:17:00Z">
        <w:r w:rsidR="00EF1406">
          <w:rPr>
            <w:sz w:val="24"/>
            <w:szCs w:val="24"/>
          </w:rPr>
          <w:t>?</w:t>
        </w:r>
      </w:ins>
      <w:del w:id="690" w:author="emain" w:date="2022-12-13T18:17:00Z">
        <w:r w:rsidRPr="00094DF0" w:rsidDel="00EF1406">
          <w:rPr>
            <w:sz w:val="24"/>
            <w:szCs w:val="24"/>
          </w:rPr>
          <w:delText>Figure S5</w:delText>
        </w:r>
      </w:del>
      <w:r w:rsidRPr="00094DF0">
        <w:rPr>
          <w:sz w:val="24"/>
          <w:szCs w:val="24"/>
        </w:rPr>
        <w:t>).</w:t>
      </w:r>
    </w:p>
    <w:p w14:paraId="0000002A" w14:textId="3038C759" w:rsidR="003415FF" w:rsidRPr="00094DF0" w:rsidRDefault="00FE7864" w:rsidP="00316524">
      <w:pPr>
        <w:spacing w:line="480" w:lineRule="auto"/>
        <w:rPr>
          <w:sz w:val="24"/>
          <w:szCs w:val="24"/>
        </w:rPr>
      </w:pPr>
      <w:r w:rsidRPr="00094DF0">
        <w:rPr>
          <w:sz w:val="24"/>
          <w:szCs w:val="24"/>
        </w:rPr>
        <w:lastRenderedPageBreak/>
        <w:tab/>
      </w:r>
      <w:del w:id="691" w:author="emain" w:date="2022-12-13T18:17:00Z">
        <w:r w:rsidRPr="00094DF0" w:rsidDel="00EF1406">
          <w:rPr>
            <w:sz w:val="24"/>
            <w:szCs w:val="24"/>
          </w:rPr>
          <w:delText>At the same time, r</w:delText>
        </w:r>
      </w:del>
      <w:ins w:id="692" w:author="emain" w:date="2022-12-13T18:17:00Z">
        <w:r w:rsidR="00EF1406">
          <w:rPr>
            <w:sz w:val="24"/>
            <w:szCs w:val="24"/>
          </w:rPr>
          <w:t>R</w:t>
        </w:r>
      </w:ins>
      <w:r w:rsidRPr="00094DF0">
        <w:rPr>
          <w:sz w:val="24"/>
          <w:szCs w:val="24"/>
        </w:rPr>
        <w:t xml:space="preserve">isk scenarios elicited several prominent shifts in spatial priorities among areas varying in risk exposure (Fig. 3; </w:t>
      </w:r>
      <w:ins w:id="693" w:author="emain" w:date="2022-12-13T18:17:00Z">
        <w:r w:rsidR="00EF1406">
          <w:rPr>
            <w:sz w:val="24"/>
            <w:szCs w:val="24"/>
          </w:rPr>
          <w:t>Appendix S</w:t>
        </w:r>
      </w:ins>
      <w:ins w:id="694" w:author="Richard Schuster" w:date="2023-02-18T12:24:00Z">
        <w:r w:rsidR="006465AE">
          <w:rPr>
            <w:sz w:val="24"/>
            <w:szCs w:val="24"/>
          </w:rPr>
          <w:t>8</w:t>
        </w:r>
      </w:ins>
      <w:ins w:id="695" w:author="emain" w:date="2022-12-13T18:17:00Z">
        <w:r w:rsidR="00EF1406">
          <w:rPr>
            <w:sz w:val="24"/>
            <w:szCs w:val="24"/>
          </w:rPr>
          <w:t>?</w:t>
        </w:r>
      </w:ins>
      <w:del w:id="696" w:author="emain" w:date="2022-12-13T18:17:00Z">
        <w:r w:rsidRPr="00094DF0" w:rsidDel="00EF1406">
          <w:rPr>
            <w:sz w:val="24"/>
            <w:szCs w:val="24"/>
          </w:rPr>
          <w:delText>Table S</w:delText>
        </w:r>
        <w:r w:rsidR="003A40D5" w:rsidRPr="00094DF0" w:rsidDel="00EF1406">
          <w:rPr>
            <w:sz w:val="24"/>
            <w:szCs w:val="24"/>
          </w:rPr>
          <w:delText>2</w:delText>
        </w:r>
      </w:del>
      <w:r w:rsidRPr="00094DF0">
        <w:rPr>
          <w:sz w:val="24"/>
          <w:szCs w:val="24"/>
        </w:rPr>
        <w:t>).  In some cases, high risks to protected areas in weakly</w:t>
      </w:r>
      <w:ins w:id="697" w:author="emain" w:date="2022-12-13T18:17:00Z">
        <w:r w:rsidR="00EF1406">
          <w:rPr>
            <w:sz w:val="24"/>
            <w:szCs w:val="24"/>
          </w:rPr>
          <w:t xml:space="preserve"> </w:t>
        </w:r>
      </w:ins>
      <w:commentRangeStart w:id="698"/>
      <w:del w:id="699" w:author="emain" w:date="2022-12-13T18:17:00Z">
        <w:r w:rsidRPr="00094DF0" w:rsidDel="00EF1406">
          <w:rPr>
            <w:sz w:val="24"/>
            <w:szCs w:val="24"/>
          </w:rPr>
          <w:delText>-</w:delText>
        </w:r>
      </w:del>
      <w:commentRangeEnd w:id="698"/>
      <w:r w:rsidR="00EF1406">
        <w:rPr>
          <w:rStyle w:val="CommentReference"/>
        </w:rPr>
        <w:commentReference w:id="698"/>
      </w:r>
      <w:r w:rsidRPr="00094DF0">
        <w:rPr>
          <w:sz w:val="24"/>
          <w:szCs w:val="24"/>
        </w:rPr>
        <w:t>governed countries could be compensated by expanding protected areas in well-governed neighboring countries (</w:t>
      </w:r>
      <w:ins w:id="700" w:author="emain" w:date="2022-12-13T18:18:00Z">
        <w:r w:rsidR="00EF1406">
          <w:rPr>
            <w:sz w:val="24"/>
            <w:szCs w:val="24"/>
          </w:rPr>
          <w:t>Appendix S</w:t>
        </w:r>
      </w:ins>
      <w:ins w:id="701" w:author="Richard Schuster" w:date="2023-02-18T12:24:00Z">
        <w:r w:rsidR="00770A79">
          <w:rPr>
            <w:sz w:val="24"/>
            <w:szCs w:val="24"/>
          </w:rPr>
          <w:t>9</w:t>
        </w:r>
      </w:ins>
      <w:ins w:id="702" w:author="emain" w:date="2022-12-13T18:18:00Z">
        <w:r w:rsidR="00EF1406">
          <w:rPr>
            <w:sz w:val="24"/>
            <w:szCs w:val="24"/>
          </w:rPr>
          <w:t>?</w:t>
        </w:r>
      </w:ins>
      <w:del w:id="703" w:author="emain" w:date="2022-12-13T18:18:00Z">
        <w:r w:rsidRPr="00094DF0" w:rsidDel="00EF1406">
          <w:rPr>
            <w:sz w:val="24"/>
            <w:szCs w:val="24"/>
          </w:rPr>
          <w:delText>Fig S6</w:delText>
        </w:r>
      </w:del>
      <w:r w:rsidRPr="00094DF0">
        <w:rPr>
          <w:sz w:val="24"/>
          <w:szCs w:val="24"/>
        </w:rPr>
        <w:t>).  For example, challenges to the transborder conservation of the wide-ranging and IUCN-vulnerable caribou (</w:t>
      </w:r>
      <w:r w:rsidRPr="00094DF0">
        <w:rPr>
          <w:i/>
          <w:sz w:val="24"/>
          <w:szCs w:val="24"/>
        </w:rPr>
        <w:t>Rangifer tarandus</w:t>
      </w:r>
      <w:r w:rsidRPr="00094DF0">
        <w:rPr>
          <w:sz w:val="24"/>
          <w:szCs w:val="24"/>
        </w:rPr>
        <w:t>) due to weak governance in Russia (</w:t>
      </w:r>
      <w:ins w:id="704" w:author="emain" w:date="2022-12-13T18:18:00Z">
        <w:r w:rsidR="00EF1406">
          <w:rPr>
            <w:sz w:val="24"/>
            <w:szCs w:val="24"/>
          </w:rPr>
          <w:t>Appendix S</w:t>
        </w:r>
      </w:ins>
      <w:ins w:id="705" w:author="Richard Schuster" w:date="2023-02-18T12:25:00Z">
        <w:r w:rsidR="006A3730">
          <w:rPr>
            <w:sz w:val="24"/>
            <w:szCs w:val="24"/>
          </w:rPr>
          <w:t>10</w:t>
        </w:r>
      </w:ins>
      <w:ins w:id="706" w:author="emain" w:date="2022-12-13T18:18:00Z">
        <w:r w:rsidR="00EF1406">
          <w:rPr>
            <w:sz w:val="24"/>
            <w:szCs w:val="24"/>
          </w:rPr>
          <w:t>?</w:t>
        </w:r>
      </w:ins>
      <w:del w:id="707" w:author="emain" w:date="2022-12-13T18:18:00Z">
        <w:r w:rsidRPr="00094DF0" w:rsidDel="00EF1406">
          <w:rPr>
            <w:sz w:val="24"/>
            <w:szCs w:val="24"/>
          </w:rPr>
          <w:delText>Table S</w:delText>
        </w:r>
        <w:r w:rsidR="003A40D5" w:rsidRPr="00094DF0" w:rsidDel="00EF1406">
          <w:rPr>
            <w:sz w:val="24"/>
            <w:szCs w:val="24"/>
          </w:rPr>
          <w:delText>3</w:delText>
        </w:r>
      </w:del>
      <w:r w:rsidRPr="00094DF0">
        <w:rPr>
          <w:sz w:val="24"/>
          <w:szCs w:val="24"/>
        </w:rPr>
        <w:t>) were mitigated by increasing the land area protected by Finland from 16.2% to 36.4% (Fig. 4).  High exposure to risks from land</w:t>
      </w:r>
      <w:ins w:id="708" w:author="emain" w:date="2022-12-13T18:18:00Z">
        <w:r w:rsidR="00EF1406">
          <w:rPr>
            <w:sz w:val="24"/>
            <w:szCs w:val="24"/>
          </w:rPr>
          <w:t>-</w:t>
        </w:r>
      </w:ins>
      <w:del w:id="709" w:author="emain" w:date="2022-12-13T18:18:00Z">
        <w:r w:rsidRPr="00094DF0" w:rsidDel="00EF1406">
          <w:rPr>
            <w:sz w:val="24"/>
            <w:szCs w:val="24"/>
          </w:rPr>
          <w:delText xml:space="preserve"> </w:delText>
        </w:r>
      </w:del>
      <w:r w:rsidRPr="00094DF0">
        <w:rPr>
          <w:sz w:val="24"/>
          <w:szCs w:val="24"/>
        </w:rPr>
        <w:t>use change could be offset in a similar fashion, such as by protecting more land in Liberia (32% versus 22.5% in the baseline scenario) than in the agriculturally intensifying nation of Sierra Leone (Fig. 4).  Likewise, climate-associated risks in Hungary and Serbia (</w:t>
      </w:r>
      <w:ins w:id="710" w:author="emain" w:date="2022-12-13T18:18:00Z">
        <w:r w:rsidR="00EF1406">
          <w:rPr>
            <w:sz w:val="24"/>
            <w:szCs w:val="24"/>
          </w:rPr>
          <w:t>Appendix S?</w:t>
        </w:r>
      </w:ins>
      <w:del w:id="711" w:author="emain" w:date="2022-12-13T18:18:00Z">
        <w:r w:rsidRPr="00094DF0" w:rsidDel="00EF1406">
          <w:rPr>
            <w:sz w:val="24"/>
            <w:szCs w:val="24"/>
          </w:rPr>
          <w:delText>Figure S3</w:delText>
        </w:r>
      </w:del>
      <w:r w:rsidRPr="00094DF0">
        <w:rPr>
          <w:sz w:val="24"/>
          <w:szCs w:val="24"/>
        </w:rPr>
        <w:t>) might be tempered by protecting twice as much land (20.4% versus 10.2% in baseline) in nearby Kosovo, which has lower predicted climate velocity (Fig. 4). Addressing risks from extreme weather events (La Sorte et al. 2021) (</w:t>
      </w:r>
      <w:del w:id="712" w:author="emain" w:date="2022-12-13T18:19:00Z">
        <w:r w:rsidRPr="00094DF0" w:rsidDel="00EF1406">
          <w:rPr>
            <w:sz w:val="24"/>
            <w:szCs w:val="24"/>
          </w:rPr>
          <w:delText xml:space="preserve">Figures </w:delText>
        </w:r>
      </w:del>
      <w:ins w:id="713" w:author="emain" w:date="2022-12-13T18:19:00Z">
        <w:r w:rsidR="00EF1406">
          <w:rPr>
            <w:sz w:val="24"/>
            <w:szCs w:val="24"/>
          </w:rPr>
          <w:t xml:space="preserve">Appendices </w:t>
        </w:r>
      </w:ins>
      <w:r w:rsidRPr="00094DF0">
        <w:rPr>
          <w:sz w:val="24"/>
          <w:szCs w:val="24"/>
        </w:rPr>
        <w:t>S</w:t>
      </w:r>
      <w:ins w:id="714" w:author="Richard Schuster" w:date="2023-02-18T12:25:00Z">
        <w:r w:rsidR="00577CD0">
          <w:rPr>
            <w:sz w:val="24"/>
            <w:szCs w:val="24"/>
          </w:rPr>
          <w:t>11</w:t>
        </w:r>
      </w:ins>
      <w:ins w:id="715" w:author="emain" w:date="2022-12-13T18:19:00Z">
        <w:del w:id="716" w:author="Richard Schuster" w:date="2023-02-18T12:20:00Z">
          <w:r w:rsidR="00EF1406" w:rsidDel="005B7A68">
            <w:rPr>
              <w:sz w:val="24"/>
              <w:szCs w:val="24"/>
            </w:rPr>
            <w:delText>?</w:delText>
          </w:r>
        </w:del>
        <w:r w:rsidR="00EF1406">
          <w:rPr>
            <w:sz w:val="24"/>
            <w:szCs w:val="24"/>
          </w:rPr>
          <w:t>-S</w:t>
        </w:r>
      </w:ins>
      <w:ins w:id="717" w:author="Richard Schuster" w:date="2023-02-18T12:21:00Z">
        <w:r w:rsidR="00E579A6">
          <w:rPr>
            <w:sz w:val="24"/>
            <w:szCs w:val="24"/>
          </w:rPr>
          <w:t>1</w:t>
        </w:r>
      </w:ins>
      <w:ins w:id="718" w:author="Richard Schuster" w:date="2023-02-18T12:25:00Z">
        <w:r w:rsidR="00577CD0">
          <w:rPr>
            <w:sz w:val="24"/>
            <w:szCs w:val="24"/>
          </w:rPr>
          <w:t>3</w:t>
        </w:r>
      </w:ins>
      <w:ins w:id="719" w:author="emain" w:date="2022-12-13T18:19:00Z">
        <w:del w:id="720" w:author="Richard Schuster" w:date="2023-02-18T12:20:00Z">
          <w:r w:rsidR="00EF1406" w:rsidDel="005B7A68">
            <w:rPr>
              <w:sz w:val="24"/>
              <w:szCs w:val="24"/>
            </w:rPr>
            <w:delText>?</w:delText>
          </w:r>
        </w:del>
      </w:ins>
      <w:del w:id="721" w:author="Richard Schuster" w:date="2023-02-18T12:20:00Z">
        <w:r w:rsidRPr="00094DF0" w:rsidDel="00E3761E">
          <w:rPr>
            <w:sz w:val="24"/>
            <w:szCs w:val="24"/>
          </w:rPr>
          <w:delText>7 – S9</w:delText>
        </w:r>
      </w:del>
      <w:r w:rsidRPr="00094DF0">
        <w:rPr>
          <w:sz w:val="24"/>
          <w:szCs w:val="24"/>
        </w:rPr>
        <w:t xml:space="preserve">) also required shifting some priority areas to less climatically volatile locations. Combining </w:t>
      </w:r>
      <w:del w:id="722" w:author="emain" w:date="2022-12-13T18:19:00Z">
        <w:r w:rsidRPr="00094DF0" w:rsidDel="00EF1406">
          <w:rPr>
            <w:sz w:val="24"/>
            <w:szCs w:val="24"/>
          </w:rPr>
          <w:delText xml:space="preserve">both </w:delText>
        </w:r>
      </w:del>
      <w:r w:rsidRPr="00094DF0">
        <w:rPr>
          <w:sz w:val="24"/>
          <w:szCs w:val="24"/>
        </w:rPr>
        <w:t>climate velocity and extreme weather events into one metric illustrates a somewhat smoothed response (</w:t>
      </w:r>
      <w:ins w:id="723" w:author="emain" w:date="2022-12-13T18:19:00Z">
        <w:r w:rsidR="00EF1406">
          <w:rPr>
            <w:sz w:val="24"/>
            <w:szCs w:val="24"/>
          </w:rPr>
          <w:t xml:space="preserve">Appendices </w:t>
        </w:r>
        <w:r w:rsidR="00EF1406" w:rsidRPr="00094DF0">
          <w:rPr>
            <w:sz w:val="24"/>
            <w:szCs w:val="24"/>
          </w:rPr>
          <w:t>S</w:t>
        </w:r>
      </w:ins>
      <w:ins w:id="724" w:author="Richard Schuster" w:date="2023-02-18T12:19:00Z">
        <w:r w:rsidR="00D66FC9">
          <w:rPr>
            <w:sz w:val="24"/>
            <w:szCs w:val="24"/>
          </w:rPr>
          <w:t>1</w:t>
        </w:r>
      </w:ins>
      <w:ins w:id="725" w:author="Richard Schuster" w:date="2023-02-18T12:25:00Z">
        <w:r w:rsidR="00577CD0">
          <w:rPr>
            <w:sz w:val="24"/>
            <w:szCs w:val="24"/>
          </w:rPr>
          <w:t>4</w:t>
        </w:r>
      </w:ins>
      <w:ins w:id="726" w:author="emain" w:date="2022-12-13T18:19:00Z">
        <w:del w:id="727" w:author="Richard Schuster" w:date="2023-02-18T12:19:00Z">
          <w:r w:rsidR="00EF1406" w:rsidDel="00D66FC9">
            <w:rPr>
              <w:sz w:val="24"/>
              <w:szCs w:val="24"/>
            </w:rPr>
            <w:delText>?</w:delText>
          </w:r>
        </w:del>
        <w:r w:rsidR="00EF1406">
          <w:rPr>
            <w:sz w:val="24"/>
            <w:szCs w:val="24"/>
          </w:rPr>
          <w:t>-S</w:t>
        </w:r>
      </w:ins>
      <w:ins w:id="728" w:author="Richard Schuster" w:date="2023-02-18T12:19:00Z">
        <w:r w:rsidR="00D66FC9">
          <w:rPr>
            <w:sz w:val="24"/>
            <w:szCs w:val="24"/>
          </w:rPr>
          <w:t>1</w:t>
        </w:r>
      </w:ins>
      <w:ins w:id="729" w:author="Richard Schuster" w:date="2023-02-18T12:25:00Z">
        <w:r w:rsidR="00577CD0">
          <w:rPr>
            <w:sz w:val="24"/>
            <w:szCs w:val="24"/>
          </w:rPr>
          <w:t>6</w:t>
        </w:r>
      </w:ins>
      <w:ins w:id="730" w:author="emain" w:date="2022-12-13T18:19:00Z">
        <w:del w:id="731" w:author="Richard Schuster" w:date="2023-02-18T12:19:00Z">
          <w:r w:rsidR="00EF1406" w:rsidDel="00D66FC9">
            <w:rPr>
              <w:sz w:val="24"/>
              <w:szCs w:val="24"/>
            </w:rPr>
            <w:delText>?</w:delText>
          </w:r>
        </w:del>
      </w:ins>
      <w:del w:id="732" w:author="Richard Schuster" w:date="2023-02-18T12:19:00Z">
        <w:r w:rsidRPr="00094DF0" w:rsidDel="00917481">
          <w:rPr>
            <w:sz w:val="24"/>
            <w:szCs w:val="24"/>
          </w:rPr>
          <w:delText>Figures S10 - S12</w:delText>
        </w:r>
      </w:del>
      <w:r w:rsidRPr="00094DF0">
        <w:rPr>
          <w:sz w:val="24"/>
          <w:szCs w:val="24"/>
        </w:rPr>
        <w:t xml:space="preserve">). </w:t>
      </w:r>
    </w:p>
    <w:p w14:paraId="0000002B" w14:textId="77777777" w:rsidR="003415FF" w:rsidRPr="00094DF0" w:rsidRDefault="00FE7864" w:rsidP="00316524">
      <w:pPr>
        <w:spacing w:line="480" w:lineRule="auto"/>
        <w:rPr>
          <w:sz w:val="24"/>
          <w:szCs w:val="24"/>
        </w:rPr>
      </w:pPr>
      <w:r w:rsidRPr="00094DF0">
        <w:rPr>
          <w:sz w:val="24"/>
          <w:szCs w:val="24"/>
        </w:rPr>
        <w:t xml:space="preserve"> </w:t>
      </w:r>
    </w:p>
    <w:p w14:paraId="0000002C" w14:textId="77777777" w:rsidR="003415FF" w:rsidRPr="00094DF0" w:rsidRDefault="00FE7864" w:rsidP="00316524">
      <w:pPr>
        <w:spacing w:line="480" w:lineRule="auto"/>
        <w:rPr>
          <w:b/>
          <w:sz w:val="24"/>
          <w:szCs w:val="24"/>
        </w:rPr>
      </w:pPr>
      <w:r w:rsidRPr="00094DF0">
        <w:rPr>
          <w:b/>
          <w:sz w:val="24"/>
          <w:szCs w:val="24"/>
        </w:rPr>
        <w:t>Discussion</w:t>
      </w:r>
    </w:p>
    <w:p w14:paraId="65C1213D" w14:textId="6D6671B4" w:rsidR="00433B9A" w:rsidRPr="00094DF0" w:rsidRDefault="00FE7864" w:rsidP="00316524">
      <w:pPr>
        <w:spacing w:line="480" w:lineRule="auto"/>
        <w:ind w:firstLine="720"/>
        <w:rPr>
          <w:sz w:val="24"/>
          <w:szCs w:val="24"/>
        </w:rPr>
      </w:pPr>
      <w:r w:rsidRPr="00094DF0">
        <w:rPr>
          <w:sz w:val="24"/>
          <w:szCs w:val="24"/>
        </w:rPr>
        <w:t>Although a growing body of literature shows that protected areas are seldom effective if subject to unmitigated risks from land</w:t>
      </w:r>
      <w:ins w:id="733" w:author="emain" w:date="2022-12-13T18:20:00Z">
        <w:r w:rsidR="00EF1406">
          <w:rPr>
            <w:sz w:val="24"/>
            <w:szCs w:val="24"/>
          </w:rPr>
          <w:t>-</w:t>
        </w:r>
      </w:ins>
      <w:del w:id="734" w:author="emain" w:date="2022-12-13T18:20:00Z">
        <w:r w:rsidRPr="00094DF0" w:rsidDel="00EF1406">
          <w:rPr>
            <w:sz w:val="24"/>
            <w:szCs w:val="24"/>
          </w:rPr>
          <w:delText xml:space="preserve"> </w:delText>
        </w:r>
      </w:del>
      <w:r w:rsidRPr="00094DF0">
        <w:rPr>
          <w:sz w:val="24"/>
          <w:szCs w:val="24"/>
        </w:rPr>
        <w:t>use change, weak governance</w:t>
      </w:r>
      <w:ins w:id="735" w:author="emain" w:date="2022-12-13T18:20:00Z">
        <w:r w:rsidR="00EF1406">
          <w:rPr>
            <w:sz w:val="24"/>
            <w:szCs w:val="24"/>
          </w:rPr>
          <w:t>,</w:t>
        </w:r>
      </w:ins>
      <w:r w:rsidRPr="00094DF0">
        <w:rPr>
          <w:sz w:val="24"/>
          <w:szCs w:val="24"/>
        </w:rPr>
        <w:t xml:space="preserve"> and climate change </w:t>
      </w:r>
      <w:r w:rsidR="003333CD" w:rsidRPr="00094DF0">
        <w:rPr>
          <w:sz w:val="24"/>
          <w:szCs w:val="24"/>
        </w:rPr>
        <w:t>(Schulze et al. 2018; Tesfaw et al. 2018; Maxwell et al. 2019)</w:t>
      </w:r>
      <w:r w:rsidRPr="00094DF0">
        <w:rPr>
          <w:sz w:val="24"/>
          <w:szCs w:val="24"/>
        </w:rPr>
        <w:t>, most systematic conservation planning efforts prioritize land based on ecological value and some measure of cost. We show</w:t>
      </w:r>
      <w:ins w:id="736" w:author="emain" w:date="2022-12-13T18:20:00Z">
        <w:r w:rsidR="00EF1406">
          <w:rPr>
            <w:sz w:val="24"/>
            <w:szCs w:val="24"/>
          </w:rPr>
          <w:t>ed</w:t>
        </w:r>
      </w:ins>
      <w:r w:rsidRPr="00094DF0">
        <w:rPr>
          <w:sz w:val="24"/>
          <w:szCs w:val="24"/>
        </w:rPr>
        <w:t xml:space="preserve"> how relatively small (1.6%) increases in land area, but importantly a change in the spatial configuration of where protected areas are placed, may reduce the vulnerability of protected </w:t>
      </w:r>
      <w:r w:rsidRPr="00094DF0">
        <w:rPr>
          <w:sz w:val="24"/>
          <w:szCs w:val="24"/>
        </w:rPr>
        <w:lastRenderedPageBreak/>
        <w:t>areas to future threats if risk is explicitly considered during planning stages (Fig. 1). Across all planning scenarios, we identified 8.5 million km</w:t>
      </w:r>
      <w:r w:rsidRPr="00415984">
        <w:rPr>
          <w:sz w:val="24"/>
          <w:szCs w:val="24"/>
          <w:vertAlign w:val="superscript"/>
          <w:rPrChange w:id="737" w:author="Richard Schuster" w:date="2023-02-18T12:48:00Z">
            <w:rPr>
              <w:sz w:val="24"/>
              <w:szCs w:val="24"/>
            </w:rPr>
          </w:rPrChange>
        </w:rPr>
        <w:t>2</w:t>
      </w:r>
      <w:r w:rsidRPr="00094DF0">
        <w:rPr>
          <w:sz w:val="24"/>
          <w:szCs w:val="24"/>
        </w:rPr>
        <w:t xml:space="preserve"> of priority lands that either uniquely contributed to conservation targets (e.g., high endemism) or were resilient to the risks we modeled.  Countries with large proportions of land already in protection (e.g., Brazil with &gt;30%) also had similar priorities for risk v</w:t>
      </w:r>
      <w:ins w:id="738" w:author="emain" w:date="2022-12-13T18:21:00Z">
        <w:r w:rsidR="00EF1406">
          <w:rPr>
            <w:sz w:val="24"/>
            <w:szCs w:val="24"/>
          </w:rPr>
          <w:t>er</w:t>
        </w:r>
      </w:ins>
      <w:r w:rsidRPr="00094DF0">
        <w:rPr>
          <w:sz w:val="24"/>
          <w:szCs w:val="24"/>
        </w:rPr>
        <w:t>s</w:t>
      </w:r>
      <w:ins w:id="739" w:author="emain" w:date="2022-12-13T18:21:00Z">
        <w:r w:rsidR="00EF1406">
          <w:rPr>
            <w:sz w:val="24"/>
            <w:szCs w:val="24"/>
          </w:rPr>
          <w:t>us</w:t>
        </w:r>
      </w:ins>
      <w:del w:id="740" w:author="emain" w:date="2022-12-13T18:21:00Z">
        <w:r w:rsidRPr="00094DF0" w:rsidDel="00EF1406">
          <w:rPr>
            <w:sz w:val="24"/>
            <w:szCs w:val="24"/>
          </w:rPr>
          <w:delText>.</w:delText>
        </w:r>
      </w:del>
      <w:r w:rsidRPr="00094DF0">
        <w:rPr>
          <w:sz w:val="24"/>
          <w:szCs w:val="24"/>
        </w:rPr>
        <w:t xml:space="preserve"> baseline scenarios.  Although our results are meant to illustrate the importance of considering risk, rather than directly informing real-world decisions</w:t>
      </w:r>
      <w:r w:rsidR="00A73C0E" w:rsidRPr="00094DF0">
        <w:rPr>
          <w:sz w:val="24"/>
          <w:szCs w:val="24"/>
        </w:rPr>
        <w:t>,</w:t>
      </w:r>
      <w:r w:rsidRPr="00094DF0">
        <w:rPr>
          <w:sz w:val="24"/>
          <w:szCs w:val="24"/>
        </w:rPr>
        <w:t xml:space="preserve"> such shared priority areas across planning scenarios </w:t>
      </w:r>
      <w:del w:id="741" w:author="emain" w:date="2022-12-13T18:21:00Z">
        <w:r w:rsidRPr="00094DF0" w:rsidDel="00EF1406">
          <w:rPr>
            <w:sz w:val="24"/>
            <w:szCs w:val="24"/>
          </w:rPr>
          <w:delText xml:space="preserve">do </w:delText>
        </w:r>
      </w:del>
      <w:r w:rsidRPr="00094DF0">
        <w:rPr>
          <w:sz w:val="24"/>
          <w:szCs w:val="24"/>
        </w:rPr>
        <w:t xml:space="preserve">appear to represent good return on conservation investments.  </w:t>
      </w:r>
    </w:p>
    <w:p w14:paraId="44B146BA" w14:textId="42CFF535" w:rsidR="00433B9A" w:rsidRPr="00094DF0" w:rsidRDefault="00433B9A" w:rsidP="00316524">
      <w:pPr>
        <w:spacing w:line="480" w:lineRule="auto"/>
        <w:ind w:firstLine="720"/>
        <w:rPr>
          <w:color w:val="000000"/>
          <w:sz w:val="24"/>
          <w:szCs w:val="24"/>
        </w:rPr>
      </w:pPr>
      <w:r w:rsidRPr="00094DF0">
        <w:rPr>
          <w:sz w:val="24"/>
          <w:szCs w:val="24"/>
        </w:rPr>
        <w:t xml:space="preserve">A novel contribution of our framework is that it explicitly incorporates multiple risk factors at the same time. Previous work has incorporated single risk factors analogous to those we used, including governance </w:t>
      </w:r>
      <w:r w:rsidR="003333CD" w:rsidRPr="00094DF0">
        <w:rPr>
          <w:sz w:val="24"/>
          <w:szCs w:val="24"/>
        </w:rPr>
        <w:t>(Mascia &amp; Pailler 2011; Eklund &amp; Cabeza-Jaimejuan 2017)</w:t>
      </w:r>
      <w:r w:rsidRPr="00094DF0">
        <w:rPr>
          <w:sz w:val="24"/>
          <w:szCs w:val="24"/>
        </w:rPr>
        <w:t xml:space="preserve">, climate change </w:t>
      </w:r>
      <w:r w:rsidR="003333CD" w:rsidRPr="00094DF0">
        <w:rPr>
          <w:sz w:val="24"/>
          <w:szCs w:val="24"/>
        </w:rPr>
        <w:t>(Hoffmann et al. 2019)</w:t>
      </w:r>
      <w:ins w:id="742" w:author="emain" w:date="2022-12-13T18:21:00Z">
        <w:r w:rsidR="00EF1406">
          <w:rPr>
            <w:sz w:val="24"/>
            <w:szCs w:val="24"/>
          </w:rPr>
          <w:t>,</w:t>
        </w:r>
      </w:ins>
      <w:r w:rsidRPr="00094DF0">
        <w:rPr>
          <w:sz w:val="24"/>
          <w:szCs w:val="24"/>
        </w:rPr>
        <w:t xml:space="preserve"> and land</w:t>
      </w:r>
      <w:ins w:id="743" w:author="emain" w:date="2022-12-13T18:21:00Z">
        <w:r w:rsidR="00EF1406">
          <w:rPr>
            <w:sz w:val="24"/>
            <w:szCs w:val="24"/>
          </w:rPr>
          <w:t>-</w:t>
        </w:r>
      </w:ins>
      <w:del w:id="744" w:author="emain" w:date="2022-12-13T18:21:00Z">
        <w:r w:rsidRPr="00094DF0" w:rsidDel="00EF1406">
          <w:rPr>
            <w:sz w:val="24"/>
            <w:szCs w:val="24"/>
          </w:rPr>
          <w:delText xml:space="preserve"> </w:delText>
        </w:r>
      </w:del>
      <w:r w:rsidRPr="00094DF0">
        <w:rPr>
          <w:sz w:val="24"/>
          <w:szCs w:val="24"/>
        </w:rPr>
        <w:t>use change</w:t>
      </w:r>
      <w:r w:rsidR="007F777B" w:rsidRPr="00094DF0">
        <w:rPr>
          <w:sz w:val="24"/>
          <w:szCs w:val="24"/>
        </w:rPr>
        <w:t xml:space="preserve"> </w:t>
      </w:r>
      <w:r w:rsidR="003333CD" w:rsidRPr="00094DF0">
        <w:rPr>
          <w:sz w:val="24"/>
          <w:szCs w:val="24"/>
        </w:rPr>
        <w:t>(Pouzols et al. 2014; Di Minin et al. 2016)</w:t>
      </w:r>
      <w:ins w:id="745" w:author="emain" w:date="2022-12-13T18:21:00Z">
        <w:r w:rsidR="00EF1406">
          <w:rPr>
            <w:sz w:val="24"/>
            <w:szCs w:val="24"/>
          </w:rPr>
          <w:t>,</w:t>
        </w:r>
      </w:ins>
      <w:r w:rsidRPr="00094DF0">
        <w:rPr>
          <w:sz w:val="24"/>
          <w:szCs w:val="24"/>
        </w:rPr>
        <w:t xml:space="preserve"> demonstrating the importance of each type of risk in protected area planning. Our results similarly demonstrate</w:t>
      </w:r>
      <w:ins w:id="746" w:author="emain" w:date="2022-12-13T18:21:00Z">
        <w:r w:rsidR="00EF1406">
          <w:rPr>
            <w:sz w:val="24"/>
            <w:szCs w:val="24"/>
          </w:rPr>
          <w:t>d</w:t>
        </w:r>
      </w:ins>
      <w:r w:rsidRPr="00094DF0">
        <w:rPr>
          <w:sz w:val="24"/>
          <w:szCs w:val="24"/>
        </w:rPr>
        <w:t xml:space="preserve"> that protected area expansion decisions can be profoundly influenced by all three risk factors combined, yet they also show</w:t>
      </w:r>
      <w:ins w:id="747" w:author="emain" w:date="2022-12-13T18:22:00Z">
        <w:r w:rsidR="00EF1406">
          <w:rPr>
            <w:sz w:val="24"/>
            <w:szCs w:val="24"/>
          </w:rPr>
          <w:t>ed</w:t>
        </w:r>
      </w:ins>
      <w:r w:rsidRPr="00094DF0">
        <w:rPr>
          <w:sz w:val="24"/>
          <w:szCs w:val="24"/>
        </w:rPr>
        <w:t xml:space="preserve"> that relatively little additional protected area is required to account for these risks.</w:t>
      </w:r>
      <w:r w:rsidRPr="00094DF0">
        <w:rPr>
          <w:color w:val="000000"/>
          <w:sz w:val="24"/>
          <w:szCs w:val="24"/>
        </w:rPr>
        <w:t xml:space="preserve"> </w:t>
      </w:r>
    </w:p>
    <w:p w14:paraId="0000002E" w14:textId="05216DE2" w:rsidR="003415FF" w:rsidRPr="00094DF0" w:rsidRDefault="00FE7864" w:rsidP="00316524">
      <w:pPr>
        <w:spacing w:line="480" w:lineRule="auto"/>
        <w:ind w:firstLine="720"/>
        <w:rPr>
          <w:sz w:val="24"/>
          <w:szCs w:val="24"/>
        </w:rPr>
      </w:pPr>
      <w:r w:rsidRPr="00094DF0">
        <w:rPr>
          <w:sz w:val="24"/>
          <w:szCs w:val="24"/>
        </w:rPr>
        <w:t xml:space="preserve">Despite relatively modest differences across scenarios in the amount of land required to conserve terrestrial vertebrates, shifts in the locations of priority areas sometimes resulted in substantial increases </w:t>
      </w:r>
      <w:del w:id="748" w:author="emain" w:date="2022-12-13T18:22:00Z">
        <w:r w:rsidRPr="00094DF0" w:rsidDel="00FE5232">
          <w:rPr>
            <w:sz w:val="24"/>
            <w:szCs w:val="24"/>
          </w:rPr>
          <w:delText>with</w:delText>
        </w:r>
      </w:del>
      <w:r w:rsidRPr="00094DF0">
        <w:rPr>
          <w:sz w:val="24"/>
          <w:szCs w:val="24"/>
        </w:rPr>
        <w:t>in a</w:t>
      </w:r>
      <w:del w:id="749" w:author="emain" w:date="2022-12-13T18:22:00Z">
        <w:r w:rsidRPr="00094DF0" w:rsidDel="00FE5232">
          <w:rPr>
            <w:sz w:val="24"/>
            <w:szCs w:val="24"/>
          </w:rPr>
          <w:delText>ny</w:delText>
        </w:r>
      </w:del>
      <w:r w:rsidRPr="00094DF0">
        <w:rPr>
          <w:sz w:val="24"/>
          <w:szCs w:val="24"/>
        </w:rPr>
        <w:t xml:space="preserve"> given nation. These asymmetries highlight the importance of cross-jurisdictional coordination to promote collaboration and improve the effectiveness of protected area systems </w:t>
      </w:r>
      <w:r w:rsidR="003333CD" w:rsidRPr="00094DF0">
        <w:rPr>
          <w:sz w:val="24"/>
          <w:szCs w:val="24"/>
        </w:rPr>
        <w:t>(Dallimer &amp; Strange 2015)</w:t>
      </w:r>
      <w:r w:rsidRPr="00094DF0">
        <w:rPr>
          <w:sz w:val="24"/>
          <w:szCs w:val="24"/>
        </w:rPr>
        <w:t xml:space="preserve">.  In regions where nations vary widely in exposure to risks, coordination may provide opportunity to offset or otherwise mitigate risks by adjusting the geographic locations </w:t>
      </w:r>
      <w:del w:id="750" w:author="emain" w:date="2022-12-13T18:22:00Z">
        <w:r w:rsidRPr="00094DF0" w:rsidDel="00FE5232">
          <w:rPr>
            <w:sz w:val="24"/>
            <w:szCs w:val="24"/>
          </w:rPr>
          <w:delText>and</w:delText>
        </w:r>
        <w:commentRangeStart w:id="751"/>
        <w:r w:rsidRPr="00094DF0" w:rsidDel="00FE5232">
          <w:rPr>
            <w:sz w:val="24"/>
            <w:szCs w:val="24"/>
          </w:rPr>
          <w:delText>/</w:delText>
        </w:r>
      </w:del>
      <w:commentRangeEnd w:id="751"/>
      <w:r w:rsidR="00FE5232">
        <w:rPr>
          <w:rStyle w:val="CommentReference"/>
        </w:rPr>
        <w:commentReference w:id="751"/>
      </w:r>
      <w:r w:rsidRPr="00094DF0">
        <w:rPr>
          <w:sz w:val="24"/>
          <w:szCs w:val="24"/>
        </w:rPr>
        <w:t xml:space="preserve">or boundaries of protected areas.  Cooperative governance frameworks </w:t>
      </w:r>
      <w:r w:rsidR="003333CD" w:rsidRPr="00094DF0">
        <w:rPr>
          <w:sz w:val="24"/>
          <w:szCs w:val="24"/>
        </w:rPr>
        <w:lastRenderedPageBreak/>
        <w:t>(Miller et al. 2019)</w:t>
      </w:r>
      <w:r w:rsidRPr="00094DF0">
        <w:rPr>
          <w:sz w:val="24"/>
          <w:szCs w:val="24"/>
        </w:rPr>
        <w:t xml:space="preserve"> are especially important for countries supporting wide-ranging species that are expected to be </w:t>
      </w:r>
      <w:commentRangeStart w:id="752"/>
      <w:del w:id="753" w:author="emain" w:date="2022-12-13T18:23:00Z">
        <w:r w:rsidRPr="00094DF0" w:rsidDel="00FE5232">
          <w:rPr>
            <w:sz w:val="24"/>
            <w:szCs w:val="24"/>
          </w:rPr>
          <w:delText xml:space="preserve">impacted </w:delText>
        </w:r>
      </w:del>
      <w:commentRangeEnd w:id="752"/>
      <w:r w:rsidR="00FE5232">
        <w:rPr>
          <w:rStyle w:val="CommentReference"/>
        </w:rPr>
        <w:commentReference w:id="752"/>
      </w:r>
      <w:ins w:id="754" w:author="emain" w:date="2022-12-13T18:23:00Z">
        <w:r w:rsidR="00FE5232">
          <w:rPr>
            <w:sz w:val="24"/>
            <w:szCs w:val="24"/>
          </w:rPr>
          <w:t xml:space="preserve">affected </w:t>
        </w:r>
      </w:ins>
      <w:r w:rsidRPr="00094DF0">
        <w:rPr>
          <w:sz w:val="24"/>
          <w:szCs w:val="24"/>
        </w:rPr>
        <w:t>by climate, land</w:t>
      </w:r>
      <w:ins w:id="755" w:author="emain" w:date="2022-12-13T18:23:00Z">
        <w:r w:rsidR="00FE5232">
          <w:rPr>
            <w:sz w:val="24"/>
            <w:szCs w:val="24"/>
          </w:rPr>
          <w:t>-</w:t>
        </w:r>
      </w:ins>
      <w:del w:id="756" w:author="emain" w:date="2022-12-13T18:23:00Z">
        <w:r w:rsidRPr="00094DF0" w:rsidDel="00FE5232">
          <w:rPr>
            <w:sz w:val="24"/>
            <w:szCs w:val="24"/>
          </w:rPr>
          <w:delText xml:space="preserve"> </w:delText>
        </w:r>
      </w:del>
      <w:r w:rsidRPr="00094DF0">
        <w:rPr>
          <w:sz w:val="24"/>
          <w:szCs w:val="24"/>
        </w:rPr>
        <w:t xml:space="preserve">use, and governance risk across borders (Fig. 3). These governance frameworks would need to be developed in an environmentally just and equitable way to deliver benefits to biodiversity and local communities </w:t>
      </w:r>
      <w:r w:rsidR="003333CD" w:rsidRPr="00094DF0">
        <w:rPr>
          <w:sz w:val="24"/>
          <w:szCs w:val="24"/>
        </w:rPr>
        <w:t>(Martin et al. 2013)</w:t>
      </w:r>
      <w:r w:rsidRPr="00094DF0">
        <w:rPr>
          <w:sz w:val="24"/>
          <w:szCs w:val="24"/>
        </w:rPr>
        <w:t xml:space="preserve">.  </w:t>
      </w:r>
    </w:p>
    <w:p w14:paraId="0000002F" w14:textId="6BB1FB74" w:rsidR="003415FF" w:rsidRPr="00094DF0" w:rsidRDefault="00FE7864" w:rsidP="00316524">
      <w:pPr>
        <w:spacing w:line="480" w:lineRule="auto"/>
        <w:ind w:firstLine="720"/>
        <w:rPr>
          <w:sz w:val="24"/>
          <w:szCs w:val="24"/>
        </w:rPr>
      </w:pPr>
      <w:del w:id="757" w:author="emain" w:date="2022-12-13T18:23:00Z">
        <w:r w:rsidRPr="00094DF0" w:rsidDel="00FE5232">
          <w:rPr>
            <w:sz w:val="24"/>
            <w:szCs w:val="24"/>
          </w:rPr>
          <w:delText xml:space="preserve">Within </w:delText>
        </w:r>
      </w:del>
      <w:ins w:id="758" w:author="emain" w:date="2022-12-13T18:23:00Z">
        <w:r w:rsidR="00FE5232">
          <w:rPr>
            <w:sz w:val="24"/>
            <w:szCs w:val="24"/>
          </w:rPr>
          <w:t>I</w:t>
        </w:r>
        <w:r w:rsidR="00FE5232" w:rsidRPr="00094DF0">
          <w:rPr>
            <w:sz w:val="24"/>
            <w:szCs w:val="24"/>
          </w:rPr>
          <w:t xml:space="preserve">n </w:t>
        </w:r>
      </w:ins>
      <w:r w:rsidRPr="00094DF0">
        <w:rPr>
          <w:sz w:val="24"/>
          <w:szCs w:val="24"/>
        </w:rPr>
        <w:t>countries, the implementation of enhanced protected area networks will be highly dependent on local legal frameworks regarding land-use protection. For example, in Canada, most land (approx. 86%) is controlled by provincial and territorial governments</w:t>
      </w:r>
      <w:r w:rsidR="0036512A" w:rsidRPr="00094DF0">
        <w:rPr>
          <w:sz w:val="24"/>
          <w:szCs w:val="24"/>
        </w:rPr>
        <w:t xml:space="preserve"> </w:t>
      </w:r>
      <w:r w:rsidR="003333CD" w:rsidRPr="00094DF0">
        <w:rPr>
          <w:sz w:val="24"/>
          <w:szCs w:val="24"/>
        </w:rPr>
        <w:t>(Neimanis 2013)</w:t>
      </w:r>
      <w:r w:rsidRPr="00094DF0">
        <w:rPr>
          <w:sz w:val="24"/>
          <w:szCs w:val="24"/>
        </w:rPr>
        <w:t>, although there is increasing momentum for conservation partnerships with Indigenous peoples and their governments</w:t>
      </w:r>
      <w:r w:rsidR="00C11FC4" w:rsidRPr="00094DF0">
        <w:rPr>
          <w:sz w:val="24"/>
          <w:szCs w:val="24"/>
        </w:rPr>
        <w:t xml:space="preserve"> </w:t>
      </w:r>
      <w:r w:rsidR="003333CD" w:rsidRPr="00094DF0">
        <w:rPr>
          <w:sz w:val="24"/>
          <w:szCs w:val="24"/>
        </w:rPr>
        <w:t>(IUCN 2018)</w:t>
      </w:r>
      <w:r w:rsidRPr="00094DF0">
        <w:rPr>
          <w:sz w:val="24"/>
          <w:szCs w:val="24"/>
        </w:rPr>
        <w:t xml:space="preserve">. In contrast, in the </w:t>
      </w:r>
      <w:del w:id="759" w:author="emain" w:date="2022-12-13T18:23:00Z">
        <w:r w:rsidRPr="00094DF0" w:rsidDel="00FE5232">
          <w:rPr>
            <w:sz w:val="24"/>
            <w:szCs w:val="24"/>
          </w:rPr>
          <w:delText xml:space="preserve">USA </w:delText>
        </w:r>
      </w:del>
      <w:ins w:id="760" w:author="emain" w:date="2022-12-13T18:23:00Z">
        <w:r w:rsidR="00FE5232">
          <w:rPr>
            <w:sz w:val="24"/>
            <w:szCs w:val="24"/>
          </w:rPr>
          <w:t xml:space="preserve">United States </w:t>
        </w:r>
      </w:ins>
      <w:r w:rsidRPr="00094DF0">
        <w:rPr>
          <w:sz w:val="24"/>
          <w:szCs w:val="24"/>
        </w:rPr>
        <w:t>the federal government is the largest landowner (controlling approx. 27% of land)</w:t>
      </w:r>
      <w:del w:id="761" w:author="emain" w:date="2022-12-13T18:24:00Z">
        <w:r w:rsidRPr="00094DF0" w:rsidDel="00FE5232">
          <w:rPr>
            <w:sz w:val="24"/>
            <w:szCs w:val="24"/>
          </w:rPr>
          <w:delText xml:space="preserve">, with </w:delText>
        </w:r>
      </w:del>
      <w:ins w:id="762" w:author="emain" w:date="2022-12-13T18:24:00Z">
        <w:r w:rsidR="00FE5232">
          <w:rPr>
            <w:sz w:val="24"/>
            <w:szCs w:val="24"/>
          </w:rPr>
          <w:t xml:space="preserve">; </w:t>
        </w:r>
      </w:ins>
      <w:r w:rsidRPr="00094DF0">
        <w:rPr>
          <w:sz w:val="24"/>
          <w:szCs w:val="24"/>
        </w:rPr>
        <w:t xml:space="preserve">only 9% of land </w:t>
      </w:r>
      <w:del w:id="763" w:author="emain" w:date="2022-12-13T18:24:00Z">
        <w:r w:rsidRPr="00094DF0" w:rsidDel="00FE5232">
          <w:rPr>
            <w:sz w:val="24"/>
            <w:szCs w:val="24"/>
          </w:rPr>
          <w:delText xml:space="preserve">being </w:delText>
        </w:r>
      </w:del>
      <w:ins w:id="764" w:author="emain" w:date="2022-12-13T18:24:00Z">
        <w:r w:rsidR="00FE5232">
          <w:rPr>
            <w:sz w:val="24"/>
            <w:szCs w:val="24"/>
          </w:rPr>
          <w:t xml:space="preserve">is </w:t>
        </w:r>
      </w:ins>
      <w:r w:rsidRPr="00094DF0">
        <w:rPr>
          <w:sz w:val="24"/>
          <w:szCs w:val="24"/>
        </w:rPr>
        <w:t>owned by states</w:t>
      </w:r>
      <w:r w:rsidR="000D7808" w:rsidRPr="00094DF0">
        <w:rPr>
          <w:sz w:val="24"/>
          <w:szCs w:val="24"/>
        </w:rPr>
        <w:t xml:space="preserve"> </w:t>
      </w:r>
      <w:r w:rsidR="003333CD" w:rsidRPr="00094DF0">
        <w:rPr>
          <w:sz w:val="24"/>
          <w:szCs w:val="24"/>
        </w:rPr>
        <w:t>(Rasker 2019 p. 20)</w:t>
      </w:r>
      <w:r w:rsidRPr="00094DF0">
        <w:rPr>
          <w:sz w:val="24"/>
          <w:szCs w:val="24"/>
        </w:rPr>
        <w:t xml:space="preserve">. Despite differences in governance structure among countries, cooperation among various jurisdictions within them will be essential for achieving broader protected area targets. Some level of rebalancing opportunity costs may also be necessary for those jurisdictions shouldering the largest burden of protected area expansion. </w:t>
      </w:r>
    </w:p>
    <w:p w14:paraId="00000031" w14:textId="2AAF9AC1" w:rsidR="003415FF" w:rsidRPr="00094DF0" w:rsidRDefault="00FE7864" w:rsidP="00316524">
      <w:pPr>
        <w:spacing w:line="480" w:lineRule="auto"/>
        <w:ind w:firstLine="720"/>
        <w:rPr>
          <w:sz w:val="24"/>
          <w:szCs w:val="24"/>
        </w:rPr>
      </w:pPr>
      <w:r w:rsidRPr="00094DF0">
        <w:rPr>
          <w:color w:val="000000"/>
          <w:sz w:val="24"/>
          <w:szCs w:val="24"/>
        </w:rPr>
        <w:t xml:space="preserve">Our flexible framework and methods can also allow conservation agencies </w:t>
      </w:r>
      <w:r w:rsidRPr="00094DF0">
        <w:rPr>
          <w:sz w:val="24"/>
          <w:szCs w:val="24"/>
        </w:rPr>
        <w:t>to set their own priorities from local to global scales and incorporate different metrics to assess the relevance of different forms and levels of risk</w:t>
      </w:r>
      <w:r w:rsidRPr="00094DF0">
        <w:rPr>
          <w:color w:val="000000"/>
          <w:sz w:val="24"/>
          <w:szCs w:val="24"/>
        </w:rPr>
        <w:t>.</w:t>
      </w:r>
      <w:r w:rsidRPr="00094DF0">
        <w:rPr>
          <w:sz w:val="24"/>
          <w:szCs w:val="24"/>
        </w:rPr>
        <w:t xml:space="preserve"> Nevertheless, we acknowledge two important caveats. </w:t>
      </w:r>
      <w:del w:id="765" w:author="emain" w:date="2022-12-13T18:26:00Z">
        <w:r w:rsidRPr="00094DF0" w:rsidDel="00FE5232">
          <w:rPr>
            <w:sz w:val="24"/>
            <w:szCs w:val="24"/>
          </w:rPr>
          <w:delText>First, even though w</w:delText>
        </w:r>
      </w:del>
      <w:ins w:id="766" w:author="emain" w:date="2022-12-13T18:26:00Z">
        <w:r w:rsidR="00FE5232">
          <w:rPr>
            <w:sz w:val="24"/>
            <w:szCs w:val="24"/>
          </w:rPr>
          <w:t>W</w:t>
        </w:r>
      </w:ins>
      <w:r w:rsidRPr="00094DF0">
        <w:rPr>
          <w:sz w:val="24"/>
          <w:szCs w:val="24"/>
        </w:rPr>
        <w:t xml:space="preserve">e followed current practice in terms of spatial resolution for global scale analyses </w:t>
      </w:r>
      <w:r w:rsidR="003333CD" w:rsidRPr="00094DF0">
        <w:rPr>
          <w:sz w:val="24"/>
          <w:szCs w:val="24"/>
        </w:rPr>
        <w:t>(Hanson et al. 2020; Jung et al. 2021)</w:t>
      </w:r>
      <w:r w:rsidR="000335FE" w:rsidRPr="00094DF0">
        <w:rPr>
          <w:sz w:val="24"/>
          <w:szCs w:val="24"/>
        </w:rPr>
        <w:t xml:space="preserve"> and used AOH </w:t>
      </w:r>
      <w:ins w:id="767" w:author="emain" w:date="2022-12-13T18:26:00Z">
        <w:r w:rsidR="00FE5232">
          <w:rPr>
            <w:sz w:val="24"/>
            <w:szCs w:val="24"/>
          </w:rPr>
          <w:t xml:space="preserve">because it is </w:t>
        </w:r>
      </w:ins>
      <w:del w:id="768" w:author="emain" w:date="2022-12-13T18:27:00Z">
        <w:r w:rsidR="000335FE" w:rsidRPr="00094DF0" w:rsidDel="00FE5232">
          <w:rPr>
            <w:sz w:val="24"/>
            <w:szCs w:val="24"/>
          </w:rPr>
          <w:delText xml:space="preserve">as has been shown to be </w:delText>
        </w:r>
      </w:del>
      <w:r w:rsidR="000335FE" w:rsidRPr="00094DF0">
        <w:rPr>
          <w:sz w:val="24"/>
          <w:szCs w:val="24"/>
        </w:rPr>
        <w:t xml:space="preserve">a better proxy for area of occupancy than unrefined IUCN features </w:t>
      </w:r>
      <w:r w:rsidR="0010665C" w:rsidRPr="00094DF0">
        <w:rPr>
          <w:sz w:val="24"/>
          <w:szCs w:val="24"/>
        </w:rPr>
        <w:t>(Brooks et al. 2019)</w:t>
      </w:r>
      <w:ins w:id="769" w:author="emain" w:date="2022-12-13T18:26:00Z">
        <w:del w:id="770" w:author="Richard Schuster" w:date="2023-02-18T12:28:00Z">
          <w:r w:rsidR="00FE5232" w:rsidDel="00BB4383">
            <w:rPr>
              <w:sz w:val="24"/>
              <w:szCs w:val="24"/>
            </w:rPr>
            <w:delText xml:space="preserve"> (original was an </w:delText>
          </w:r>
        </w:del>
      </w:ins>
      <w:ins w:id="771" w:author="emain" w:date="2022-12-13T18:25:00Z">
        <w:del w:id="772" w:author="Richard Schuster" w:date="2023-02-18T12:28:00Z">
          <w:r w:rsidR="00FE5232" w:rsidDel="00BB4383">
            <w:rPr>
              <w:sz w:val="24"/>
              <w:szCs w:val="24"/>
            </w:rPr>
            <w:delText xml:space="preserve">incomplete sentence; </w:delText>
          </w:r>
        </w:del>
      </w:ins>
      <w:ins w:id="773" w:author="emain" w:date="2022-12-13T18:26:00Z">
        <w:del w:id="774" w:author="Richard Schuster" w:date="2023-02-18T12:28:00Z">
          <w:r w:rsidR="00FE5232" w:rsidDel="00BB4383">
            <w:rPr>
              <w:sz w:val="24"/>
              <w:szCs w:val="24"/>
            </w:rPr>
            <w:delText>edits may have changed meaning</w:delText>
          </w:r>
        </w:del>
      </w:ins>
      <w:ins w:id="775" w:author="emain" w:date="2022-12-13T18:25:00Z">
        <w:del w:id="776" w:author="Richard Schuster" w:date="2023-02-18T12:28:00Z">
          <w:r w:rsidR="00FE5232" w:rsidDel="00BB4383">
            <w:rPr>
              <w:sz w:val="24"/>
              <w:szCs w:val="24"/>
            </w:rPr>
            <w:delText>)</w:delText>
          </w:r>
        </w:del>
      </w:ins>
      <w:r w:rsidR="000335FE" w:rsidRPr="00094DF0">
        <w:rPr>
          <w:sz w:val="24"/>
          <w:szCs w:val="24"/>
        </w:rPr>
        <w:t xml:space="preserve">. </w:t>
      </w:r>
      <w:ins w:id="777" w:author="emain" w:date="2022-12-13T18:27:00Z">
        <w:r w:rsidR="00FE5232">
          <w:rPr>
            <w:sz w:val="24"/>
            <w:szCs w:val="24"/>
          </w:rPr>
          <w:t>However, t</w:t>
        </w:r>
      </w:ins>
      <w:del w:id="778" w:author="emain" w:date="2022-12-13T18:27:00Z">
        <w:r w:rsidR="000335FE" w:rsidRPr="00094DF0" w:rsidDel="00FE5232">
          <w:rPr>
            <w:sz w:val="24"/>
            <w:szCs w:val="24"/>
          </w:rPr>
          <w:delText>T</w:delText>
        </w:r>
      </w:del>
      <w:r w:rsidRPr="00094DF0">
        <w:rPr>
          <w:sz w:val="24"/>
          <w:szCs w:val="24"/>
        </w:rPr>
        <w:t xml:space="preserve">here </w:t>
      </w:r>
      <w:del w:id="779" w:author="emain" w:date="2022-12-13T18:27:00Z">
        <w:r w:rsidRPr="00094DF0" w:rsidDel="00FE5232">
          <w:rPr>
            <w:sz w:val="24"/>
            <w:szCs w:val="24"/>
          </w:rPr>
          <w:delText xml:space="preserve">is </w:delText>
        </w:r>
        <w:r w:rsidR="000335FE" w:rsidRPr="00094DF0" w:rsidDel="00FE5232">
          <w:rPr>
            <w:sz w:val="24"/>
            <w:szCs w:val="24"/>
          </w:rPr>
          <w:delText xml:space="preserve">however </w:delText>
        </w:r>
      </w:del>
      <w:r w:rsidRPr="00094DF0">
        <w:rPr>
          <w:sz w:val="24"/>
          <w:szCs w:val="24"/>
        </w:rPr>
        <w:t xml:space="preserve">a documented risk that processing IUCN range maps at fine spatial resolutions may overestimate biodiversity because a species is assumed to occupy all areas of a pixel </w:t>
      </w:r>
      <w:r w:rsidR="003333CD" w:rsidRPr="00094DF0">
        <w:rPr>
          <w:sz w:val="24"/>
          <w:szCs w:val="24"/>
        </w:rPr>
        <w:t>(Hurlbert &amp; Jetz 2007)</w:t>
      </w:r>
      <w:r w:rsidRPr="00094DF0">
        <w:rPr>
          <w:sz w:val="24"/>
          <w:szCs w:val="24"/>
        </w:rPr>
        <w:t xml:space="preserve">. Thus, our results should be assumed </w:t>
      </w:r>
      <w:del w:id="780" w:author="emain" w:date="2022-12-13T18:27:00Z">
        <w:r w:rsidRPr="00094DF0" w:rsidDel="00FE5232">
          <w:rPr>
            <w:sz w:val="24"/>
            <w:szCs w:val="24"/>
          </w:rPr>
          <w:delText xml:space="preserve">as </w:delText>
        </w:r>
      </w:del>
      <w:ins w:id="781" w:author="emain" w:date="2022-12-13T18:27:00Z">
        <w:r w:rsidR="00FE5232">
          <w:rPr>
            <w:sz w:val="24"/>
            <w:szCs w:val="24"/>
          </w:rPr>
          <w:t xml:space="preserve">to be </w:t>
        </w:r>
      </w:ins>
      <w:r w:rsidRPr="00094DF0">
        <w:rPr>
          <w:sz w:val="24"/>
          <w:szCs w:val="24"/>
        </w:rPr>
        <w:t xml:space="preserve">maximum biodiversity estimates. Second, our estimate of the </w:t>
      </w:r>
      <w:r w:rsidRPr="00094DF0">
        <w:rPr>
          <w:sz w:val="24"/>
          <w:szCs w:val="24"/>
        </w:rPr>
        <w:lastRenderedPageBreak/>
        <w:t>additional protected area needed to account for risk reflects the measures used in this analysis and could differ in both amount and location with other measures of risk for governance, land use</w:t>
      </w:r>
      <w:ins w:id="782" w:author="emain" w:date="2022-12-13T18:28:00Z">
        <w:r w:rsidR="00FE5232">
          <w:rPr>
            <w:sz w:val="24"/>
            <w:szCs w:val="24"/>
          </w:rPr>
          <w:t>,</w:t>
        </w:r>
      </w:ins>
      <w:r w:rsidRPr="00094DF0">
        <w:rPr>
          <w:sz w:val="24"/>
          <w:szCs w:val="24"/>
        </w:rPr>
        <w:t xml:space="preserve"> or climate or if other types of risk are considered. Indeed, our risk metrics were chosen as reasonable examples, rather than definitive recommendations. Our alternative climate risk frameworks (</w:t>
      </w:r>
      <w:del w:id="783" w:author="emain" w:date="2022-12-13T18:28:00Z">
        <w:r w:rsidRPr="00094DF0" w:rsidDel="00FE5232">
          <w:rPr>
            <w:sz w:val="24"/>
            <w:szCs w:val="24"/>
          </w:rPr>
          <w:delText>presented in the Supporting Information</w:delText>
        </w:r>
      </w:del>
      <w:ins w:id="784" w:author="emain" w:date="2022-12-13T18:28:00Z">
        <w:r w:rsidR="00FE5232">
          <w:rPr>
            <w:sz w:val="24"/>
            <w:szCs w:val="24"/>
          </w:rPr>
          <w:t>Appendix S</w:t>
        </w:r>
        <w:del w:id="785" w:author="Richard Schuster" w:date="2023-02-18T12:28:00Z">
          <w:r w:rsidR="00FE5232" w:rsidDel="00604BEB">
            <w:rPr>
              <w:sz w:val="24"/>
              <w:szCs w:val="24"/>
            </w:rPr>
            <w:delText>?</w:delText>
          </w:r>
        </w:del>
      </w:ins>
      <w:ins w:id="786" w:author="Richard Schuster" w:date="2023-02-18T12:28:00Z">
        <w:r w:rsidR="00604BEB">
          <w:rPr>
            <w:sz w:val="24"/>
            <w:szCs w:val="24"/>
          </w:rPr>
          <w:t>5</w:t>
        </w:r>
      </w:ins>
      <w:r w:rsidRPr="00094DF0">
        <w:rPr>
          <w:sz w:val="24"/>
          <w:szCs w:val="24"/>
        </w:rPr>
        <w:t xml:space="preserve">) illustrate the importance of metric choice. The difference between our climate risk scenarios highlights the need for agencies to carefully consider their choices of risk metrics and suggests that smaller-scale planning exercises should choose metrics that are most relevant for each region. </w:t>
      </w:r>
    </w:p>
    <w:p w14:paraId="00000032" w14:textId="26DEFC62" w:rsidR="003415FF" w:rsidRPr="00094DF0" w:rsidRDefault="00FE7864" w:rsidP="00316524">
      <w:pPr>
        <w:pBdr>
          <w:top w:val="nil"/>
          <w:left w:val="nil"/>
          <w:bottom w:val="nil"/>
          <w:right w:val="nil"/>
          <w:between w:val="nil"/>
        </w:pBdr>
        <w:spacing w:line="480" w:lineRule="auto"/>
        <w:ind w:firstLine="720"/>
        <w:rPr>
          <w:color w:val="000000"/>
          <w:sz w:val="24"/>
          <w:szCs w:val="24"/>
        </w:rPr>
      </w:pPr>
      <w:r w:rsidRPr="00094DF0">
        <w:rPr>
          <w:color w:val="000000"/>
          <w:sz w:val="24"/>
          <w:szCs w:val="24"/>
        </w:rPr>
        <w:t xml:space="preserve">The conservation community has traditionally neglected to estimate how future changes in climate </w:t>
      </w:r>
      <w:r w:rsidR="003333CD" w:rsidRPr="00094DF0">
        <w:rPr>
          <w:sz w:val="24"/>
          <w:szCs w:val="24"/>
        </w:rPr>
        <w:t>(Kelly et al. 2020)</w:t>
      </w:r>
      <w:r w:rsidRPr="00094DF0">
        <w:rPr>
          <w:color w:val="000000"/>
          <w:sz w:val="24"/>
          <w:szCs w:val="24"/>
        </w:rPr>
        <w:t xml:space="preserve">, land use </w:t>
      </w:r>
      <w:r w:rsidR="003333CD" w:rsidRPr="00094DF0">
        <w:rPr>
          <w:sz w:val="24"/>
          <w:szCs w:val="24"/>
        </w:rPr>
        <w:t>(Di Minin et al. 2016)</w:t>
      </w:r>
      <w:r w:rsidRPr="00094DF0">
        <w:rPr>
          <w:color w:val="000000"/>
          <w:sz w:val="24"/>
          <w:szCs w:val="24"/>
        </w:rPr>
        <w:t xml:space="preserve">, and governance risk might compromise the effectiveness of protected areas. Yet, as </w:t>
      </w:r>
      <w:del w:id="787" w:author="emain" w:date="2022-12-13T18:29:00Z">
        <w:r w:rsidRPr="00094DF0" w:rsidDel="00FE5232">
          <w:rPr>
            <w:color w:val="000000"/>
            <w:sz w:val="24"/>
            <w:szCs w:val="24"/>
          </w:rPr>
          <w:delText xml:space="preserve">we work towards an </w:delText>
        </w:r>
      </w:del>
      <w:r w:rsidRPr="00094DF0">
        <w:rPr>
          <w:color w:val="000000"/>
          <w:sz w:val="24"/>
          <w:szCs w:val="24"/>
        </w:rPr>
        <w:t>ambitious new plan</w:t>
      </w:r>
      <w:ins w:id="788" w:author="emain" w:date="2022-12-13T18:29:00Z">
        <w:r w:rsidR="00FE5232">
          <w:rPr>
            <w:color w:val="000000"/>
            <w:sz w:val="24"/>
            <w:szCs w:val="24"/>
          </w:rPr>
          <w:t>s</w:t>
        </w:r>
      </w:ins>
      <w:r w:rsidRPr="00094DF0">
        <w:rPr>
          <w:color w:val="000000"/>
          <w:sz w:val="24"/>
          <w:szCs w:val="24"/>
        </w:rPr>
        <w:t xml:space="preserve"> </w:t>
      </w:r>
      <w:ins w:id="789" w:author="emain" w:date="2022-12-13T18:29:00Z">
        <w:r w:rsidR="00FE5232">
          <w:rPr>
            <w:color w:val="000000"/>
            <w:sz w:val="24"/>
            <w:szCs w:val="24"/>
          </w:rPr>
          <w:t xml:space="preserve">are put into effect </w:t>
        </w:r>
      </w:ins>
      <w:r w:rsidRPr="00094DF0">
        <w:rPr>
          <w:color w:val="000000"/>
          <w:sz w:val="24"/>
          <w:szCs w:val="24"/>
        </w:rPr>
        <w:t xml:space="preserve">to curb biodiversity loss </w:t>
      </w:r>
      <w:r w:rsidR="003333CD" w:rsidRPr="00094DF0">
        <w:rPr>
          <w:sz w:val="24"/>
          <w:szCs w:val="24"/>
        </w:rPr>
        <w:t>(CBD 2020)</w:t>
      </w:r>
      <w:r w:rsidRPr="00094DF0">
        <w:rPr>
          <w:color w:val="000000"/>
          <w:sz w:val="24"/>
          <w:szCs w:val="24"/>
        </w:rPr>
        <w:t xml:space="preserve"> in a rapidly changing world, we show</w:t>
      </w:r>
      <w:ins w:id="790" w:author="emain" w:date="2022-12-13T18:29:00Z">
        <w:r w:rsidR="00FE5232">
          <w:rPr>
            <w:color w:val="000000"/>
            <w:sz w:val="24"/>
            <w:szCs w:val="24"/>
          </w:rPr>
          <w:t>ed</w:t>
        </w:r>
      </w:ins>
      <w:r w:rsidRPr="00094DF0">
        <w:rPr>
          <w:color w:val="000000"/>
          <w:sz w:val="24"/>
          <w:szCs w:val="24"/>
        </w:rPr>
        <w:t xml:space="preserve"> that incorporating future risk has profound implications for the spatial distribution of protected areas. The risk of weak governance was particularly influential. Surprisingly, incorporating risk into decision-making add</w:t>
      </w:r>
      <w:ins w:id="791" w:author="emain" w:date="2022-12-13T18:29:00Z">
        <w:r w:rsidR="00FE5232">
          <w:rPr>
            <w:color w:val="000000"/>
            <w:sz w:val="24"/>
            <w:szCs w:val="24"/>
          </w:rPr>
          <w:t>ed</w:t>
        </w:r>
      </w:ins>
      <w:del w:id="792" w:author="emain" w:date="2022-12-13T18:29:00Z">
        <w:r w:rsidRPr="00094DF0" w:rsidDel="00FE5232">
          <w:rPr>
            <w:color w:val="000000"/>
            <w:sz w:val="24"/>
            <w:szCs w:val="24"/>
          </w:rPr>
          <w:delText>s</w:delText>
        </w:r>
      </w:del>
      <w:r w:rsidRPr="00094DF0">
        <w:rPr>
          <w:color w:val="000000"/>
          <w:sz w:val="24"/>
          <w:szCs w:val="24"/>
        </w:rPr>
        <w:t xml:space="preserve"> &lt;2% to the total global area required to meet biodiversity targets. Thus, accounting for risk comes at limited extra cost</w:t>
      </w:r>
      <w:ins w:id="793" w:author="emain" w:date="2022-12-13T18:30:00Z">
        <w:r w:rsidR="00FE5232">
          <w:rPr>
            <w:color w:val="000000"/>
            <w:sz w:val="24"/>
            <w:szCs w:val="24"/>
          </w:rPr>
          <w:t>,</w:t>
        </w:r>
      </w:ins>
      <w:r w:rsidRPr="00094DF0">
        <w:rPr>
          <w:color w:val="000000"/>
          <w:sz w:val="24"/>
          <w:szCs w:val="24"/>
        </w:rPr>
        <w:t xml:space="preserve"> which is likely outweighed by increased likelihood of achieving global biodiversity targets. Our results also emphasize the importance of cross-jurisdictional conservation initiatives, especially in adjacent countries sharing wide-ranging species where risk varies considerably from country to country. Considering risk in conservation decision-making will result in more resilient and effective conservation plans into the future to help safeguard </w:t>
      </w:r>
      <w:del w:id="794" w:author="emain" w:date="2022-12-13T18:30:00Z">
        <w:r w:rsidRPr="00094DF0" w:rsidDel="00FE5232">
          <w:rPr>
            <w:color w:val="000000"/>
            <w:sz w:val="24"/>
            <w:szCs w:val="24"/>
          </w:rPr>
          <w:delText xml:space="preserve">our planet’s </w:delText>
        </w:r>
      </w:del>
      <w:ins w:id="795" w:author="emain" w:date="2022-12-13T18:30:00Z">
        <w:r w:rsidR="00FE5232">
          <w:rPr>
            <w:color w:val="000000"/>
            <w:sz w:val="24"/>
            <w:szCs w:val="24"/>
          </w:rPr>
          <w:t xml:space="preserve">Earth’s </w:t>
        </w:r>
      </w:ins>
      <w:r w:rsidRPr="00094DF0">
        <w:rPr>
          <w:color w:val="000000"/>
          <w:sz w:val="24"/>
          <w:szCs w:val="24"/>
        </w:rPr>
        <w:t>biodiversity in the face of the current extinction crisis.</w:t>
      </w:r>
    </w:p>
    <w:p w14:paraId="5385058E" w14:textId="77777777" w:rsidR="00FE5232" w:rsidRDefault="00FB4C86" w:rsidP="00316524">
      <w:pPr>
        <w:pBdr>
          <w:top w:val="nil"/>
          <w:left w:val="nil"/>
          <w:bottom w:val="nil"/>
          <w:right w:val="nil"/>
          <w:between w:val="nil"/>
        </w:pBdr>
        <w:spacing w:line="480" w:lineRule="auto"/>
        <w:rPr>
          <w:ins w:id="796" w:author="emain" w:date="2022-12-13T18:30:00Z"/>
          <w:color w:val="000000"/>
          <w:sz w:val="24"/>
          <w:szCs w:val="24"/>
        </w:rPr>
      </w:pPr>
      <w:r w:rsidRPr="00094DF0">
        <w:rPr>
          <w:b/>
          <w:color w:val="000000"/>
          <w:sz w:val="24"/>
          <w:szCs w:val="24"/>
        </w:rPr>
        <w:t>Acknowledgments</w:t>
      </w:r>
      <w:del w:id="797" w:author="emain" w:date="2022-12-13T18:30:00Z">
        <w:r w:rsidRPr="00094DF0" w:rsidDel="00FE5232">
          <w:rPr>
            <w:b/>
            <w:color w:val="000000"/>
            <w:sz w:val="24"/>
            <w:szCs w:val="24"/>
          </w:rPr>
          <w:delText>:</w:delText>
        </w:r>
      </w:del>
      <w:r w:rsidRPr="00094DF0">
        <w:rPr>
          <w:color w:val="000000"/>
          <w:sz w:val="24"/>
          <w:szCs w:val="24"/>
        </w:rPr>
        <w:t xml:space="preserve"> </w:t>
      </w:r>
    </w:p>
    <w:p w14:paraId="47629890" w14:textId="6CE632D2" w:rsidR="00FB4C86" w:rsidRPr="00094DF0" w:rsidRDefault="00FB4C86" w:rsidP="00316524">
      <w:pPr>
        <w:pBdr>
          <w:top w:val="nil"/>
          <w:left w:val="nil"/>
          <w:bottom w:val="nil"/>
          <w:right w:val="nil"/>
          <w:between w:val="nil"/>
        </w:pBdr>
        <w:spacing w:line="480" w:lineRule="auto"/>
        <w:rPr>
          <w:color w:val="000000"/>
          <w:sz w:val="24"/>
          <w:szCs w:val="24"/>
        </w:rPr>
      </w:pPr>
      <w:r w:rsidRPr="00094DF0">
        <w:rPr>
          <w:color w:val="000000"/>
          <w:sz w:val="24"/>
          <w:szCs w:val="24"/>
        </w:rPr>
        <w:lastRenderedPageBreak/>
        <w:t xml:space="preserve">We thank </w:t>
      </w:r>
      <w:del w:id="798" w:author="emain" w:date="2022-12-13T18:30:00Z">
        <w:r w:rsidRPr="00094DF0" w:rsidDel="00FE5232">
          <w:rPr>
            <w:color w:val="000000"/>
            <w:sz w:val="24"/>
            <w:szCs w:val="24"/>
          </w:rPr>
          <w:delText xml:space="preserve">Alison </w:delText>
        </w:r>
      </w:del>
      <w:ins w:id="799" w:author="emain" w:date="2022-12-13T18:30:00Z">
        <w:r w:rsidR="00FE5232" w:rsidRPr="00094DF0">
          <w:rPr>
            <w:color w:val="000000"/>
            <w:sz w:val="24"/>
            <w:szCs w:val="24"/>
          </w:rPr>
          <w:t>A</w:t>
        </w:r>
        <w:r w:rsidR="00FE5232">
          <w:rPr>
            <w:color w:val="000000"/>
            <w:sz w:val="24"/>
            <w:szCs w:val="24"/>
          </w:rPr>
          <w:t>.</w:t>
        </w:r>
        <w:del w:id="800" w:author="Richard Schuster" w:date="2023-02-18T12:29:00Z">
          <w:r w:rsidR="00FE5232" w:rsidDel="00FB114B">
            <w:rPr>
              <w:color w:val="000000"/>
              <w:sz w:val="24"/>
              <w:szCs w:val="24"/>
            </w:rPr>
            <w:delText xml:space="preserve"> (use initials)</w:delText>
          </w:r>
        </w:del>
        <w:r w:rsidR="00FE5232">
          <w:rPr>
            <w:color w:val="000000"/>
            <w:sz w:val="24"/>
            <w:szCs w:val="24"/>
          </w:rPr>
          <w:t xml:space="preserve"> </w:t>
        </w:r>
      </w:ins>
      <w:r w:rsidRPr="00094DF0">
        <w:rPr>
          <w:color w:val="000000"/>
          <w:sz w:val="24"/>
          <w:szCs w:val="24"/>
        </w:rPr>
        <w:t>Johnston, P</w:t>
      </w:r>
      <w:del w:id="801" w:author="Richard Schuster" w:date="2023-02-18T12:29:00Z">
        <w:r w:rsidRPr="00094DF0" w:rsidDel="00FB114B">
          <w:rPr>
            <w:color w:val="000000"/>
            <w:sz w:val="24"/>
            <w:szCs w:val="24"/>
          </w:rPr>
          <w:delText>eter</w:delText>
        </w:r>
      </w:del>
      <w:r w:rsidRPr="00094DF0">
        <w:rPr>
          <w:color w:val="000000"/>
          <w:sz w:val="24"/>
          <w:szCs w:val="24"/>
        </w:rPr>
        <w:t xml:space="preserve"> Arcese, S</w:t>
      </w:r>
      <w:del w:id="802" w:author="Richard Schuster" w:date="2023-02-18T12:29:00Z">
        <w:r w:rsidRPr="00094DF0" w:rsidDel="00FB114B">
          <w:rPr>
            <w:color w:val="000000"/>
            <w:sz w:val="24"/>
            <w:szCs w:val="24"/>
          </w:rPr>
          <w:delText>teven</w:delText>
        </w:r>
      </w:del>
      <w:r w:rsidRPr="00094DF0">
        <w:rPr>
          <w:color w:val="000000"/>
          <w:sz w:val="24"/>
          <w:szCs w:val="24"/>
        </w:rPr>
        <w:t xml:space="preserve"> Cooke</w:t>
      </w:r>
      <w:ins w:id="803" w:author="emain" w:date="2022-12-13T18:30:00Z">
        <w:r w:rsidR="00FE5232">
          <w:rPr>
            <w:color w:val="000000"/>
            <w:sz w:val="24"/>
            <w:szCs w:val="24"/>
          </w:rPr>
          <w:t>,</w:t>
        </w:r>
      </w:ins>
      <w:r w:rsidRPr="00094DF0">
        <w:rPr>
          <w:color w:val="000000"/>
          <w:sz w:val="24"/>
          <w:szCs w:val="24"/>
        </w:rPr>
        <w:t xml:space="preserve"> and L</w:t>
      </w:r>
      <w:del w:id="804" w:author="Richard Schuster" w:date="2023-02-18T12:29:00Z">
        <w:r w:rsidRPr="00094DF0" w:rsidDel="00FB114B">
          <w:rPr>
            <w:color w:val="000000"/>
            <w:sz w:val="24"/>
            <w:szCs w:val="24"/>
          </w:rPr>
          <w:delText>enore</w:delText>
        </w:r>
      </w:del>
      <w:r w:rsidRPr="00094DF0">
        <w:rPr>
          <w:color w:val="000000"/>
          <w:sz w:val="24"/>
          <w:szCs w:val="24"/>
        </w:rPr>
        <w:t xml:space="preserve"> Fahrig for helpful discussions</w:t>
      </w:r>
      <w:ins w:id="805" w:author="Richard Schuster" w:date="2023-02-18T12:29:00Z">
        <w:r w:rsidR="009F07A0">
          <w:rPr>
            <w:color w:val="000000"/>
            <w:sz w:val="24"/>
            <w:szCs w:val="24"/>
          </w:rPr>
          <w:t xml:space="preserve"> and at least 6 anonymous reviewers for valuable feedback on earlier versions of this </w:t>
        </w:r>
      </w:ins>
      <w:ins w:id="806" w:author="Richard Schuster" w:date="2023-02-18T12:30:00Z">
        <w:r w:rsidR="009F07A0">
          <w:rPr>
            <w:color w:val="000000"/>
            <w:sz w:val="24"/>
            <w:szCs w:val="24"/>
          </w:rPr>
          <w:t>paper</w:t>
        </w:r>
      </w:ins>
      <w:r w:rsidRPr="00094DF0">
        <w:rPr>
          <w:color w:val="000000"/>
          <w:sz w:val="24"/>
          <w:szCs w:val="24"/>
        </w:rPr>
        <w:t>. R</w:t>
      </w:r>
      <w:ins w:id="807" w:author="emain" w:date="2022-12-13T18:30:00Z">
        <w:r w:rsidR="00FE5232">
          <w:rPr>
            <w:color w:val="000000"/>
            <w:sz w:val="24"/>
            <w:szCs w:val="24"/>
          </w:rPr>
          <w:t>.</w:t>
        </w:r>
      </w:ins>
      <w:r w:rsidRPr="00094DF0">
        <w:rPr>
          <w:color w:val="000000"/>
          <w:sz w:val="24"/>
          <w:szCs w:val="24"/>
        </w:rPr>
        <w:t>S</w:t>
      </w:r>
      <w:ins w:id="808" w:author="emain" w:date="2022-12-13T18:30:00Z">
        <w:r w:rsidR="00FE5232">
          <w:rPr>
            <w:color w:val="000000"/>
            <w:sz w:val="24"/>
            <w:szCs w:val="24"/>
          </w:rPr>
          <w:t>.</w:t>
        </w:r>
      </w:ins>
      <w:r w:rsidRPr="00094DF0">
        <w:rPr>
          <w:color w:val="000000"/>
          <w:sz w:val="24"/>
          <w:szCs w:val="24"/>
        </w:rPr>
        <w:t xml:space="preserve"> was funded by the Liber Ero Fellowship Program. J</w:t>
      </w:r>
      <w:ins w:id="809" w:author="emain" w:date="2022-12-13T18:30:00Z">
        <w:r w:rsidR="00FE5232">
          <w:rPr>
            <w:color w:val="000000"/>
            <w:sz w:val="24"/>
            <w:szCs w:val="24"/>
          </w:rPr>
          <w:t>.</w:t>
        </w:r>
      </w:ins>
      <w:r w:rsidRPr="00094DF0">
        <w:rPr>
          <w:color w:val="000000"/>
          <w:sz w:val="24"/>
          <w:szCs w:val="24"/>
        </w:rPr>
        <w:t>R</w:t>
      </w:r>
      <w:ins w:id="810" w:author="emain" w:date="2022-12-13T18:30:00Z">
        <w:r w:rsidR="00FE5232">
          <w:rPr>
            <w:color w:val="000000"/>
            <w:sz w:val="24"/>
            <w:szCs w:val="24"/>
          </w:rPr>
          <w:t>.</w:t>
        </w:r>
      </w:ins>
      <w:r w:rsidRPr="00094DF0">
        <w:rPr>
          <w:color w:val="000000"/>
          <w:sz w:val="24"/>
          <w:szCs w:val="24"/>
        </w:rPr>
        <w:t>B</w:t>
      </w:r>
      <w:ins w:id="811" w:author="emain" w:date="2022-12-13T18:30:00Z">
        <w:r w:rsidR="00FE5232">
          <w:rPr>
            <w:color w:val="000000"/>
            <w:sz w:val="24"/>
            <w:szCs w:val="24"/>
          </w:rPr>
          <w:t>.</w:t>
        </w:r>
      </w:ins>
      <w:r w:rsidRPr="00094DF0">
        <w:rPr>
          <w:color w:val="000000"/>
          <w:sz w:val="24"/>
          <w:szCs w:val="24"/>
        </w:rPr>
        <w:t xml:space="preserve"> was funded by the Natural Science and Engineering Research Council of Canada (NSERC) Discovery Grant 2016-06147 and Environment and Climate Change Canada Grant GCXE19S058.</w:t>
      </w:r>
    </w:p>
    <w:p w14:paraId="2FF685EC" w14:textId="77777777" w:rsidR="00F23EBA" w:rsidRPr="00094DF0" w:rsidRDefault="00F23EBA" w:rsidP="00316524">
      <w:pPr>
        <w:spacing w:line="480" w:lineRule="auto"/>
        <w:rPr>
          <w:b/>
          <w:color w:val="000000"/>
          <w:sz w:val="24"/>
          <w:szCs w:val="24"/>
        </w:rPr>
      </w:pPr>
    </w:p>
    <w:p w14:paraId="00000033" w14:textId="7B2AB9DF" w:rsidR="00605948" w:rsidRPr="00094DF0" w:rsidRDefault="00F23EBA" w:rsidP="00316524">
      <w:pPr>
        <w:pBdr>
          <w:top w:val="nil"/>
          <w:left w:val="nil"/>
          <w:bottom w:val="nil"/>
          <w:right w:val="nil"/>
          <w:between w:val="nil"/>
        </w:pBdr>
        <w:spacing w:before="120" w:line="480" w:lineRule="auto"/>
        <w:rPr>
          <w:b/>
          <w:color w:val="000000"/>
          <w:sz w:val="24"/>
          <w:szCs w:val="24"/>
        </w:rPr>
      </w:pPr>
      <w:del w:id="812" w:author="Richard Schuster" w:date="2023-02-18T12:30:00Z">
        <w:r w:rsidRPr="00094DF0" w:rsidDel="00E53ECB">
          <w:rPr>
            <w:b/>
            <w:color w:val="000000"/>
            <w:sz w:val="24"/>
            <w:szCs w:val="24"/>
          </w:rPr>
          <w:delText>Data and materials availability:</w:delText>
        </w:r>
        <w:r w:rsidRPr="00094DF0" w:rsidDel="00E53ECB">
          <w:rPr>
            <w:color w:val="000000"/>
            <w:sz w:val="24"/>
            <w:szCs w:val="24"/>
          </w:rPr>
          <w:delText xml:space="preserve"> All data, scripts</w:delText>
        </w:r>
      </w:del>
      <w:ins w:id="813" w:author="emain" w:date="2022-12-13T18:31:00Z">
        <w:del w:id="814" w:author="Richard Schuster" w:date="2023-02-18T12:30:00Z">
          <w:r w:rsidR="00FE5232" w:rsidDel="00E53ECB">
            <w:rPr>
              <w:color w:val="000000"/>
              <w:sz w:val="24"/>
              <w:szCs w:val="24"/>
            </w:rPr>
            <w:delText>,</w:delText>
          </w:r>
        </w:del>
      </w:ins>
      <w:del w:id="815" w:author="Richard Schuster" w:date="2023-02-18T12:30:00Z">
        <w:r w:rsidRPr="00094DF0" w:rsidDel="00E53ECB">
          <w:rPr>
            <w:color w:val="000000"/>
            <w:sz w:val="24"/>
            <w:szCs w:val="24"/>
          </w:rPr>
          <w:delText xml:space="preserve"> and full results are available on Open Science Framework (OSF) and will be assigned a DOI once the manuscript is in print:</w:delText>
        </w:r>
      </w:del>
      <w:ins w:id="816" w:author="emain" w:date="2022-12-13T18:31:00Z">
        <w:del w:id="817" w:author="Richard Schuster" w:date="2023-02-18T12:30:00Z">
          <w:r w:rsidR="00FE5232" w:rsidDel="00E53ECB">
            <w:rPr>
              <w:color w:val="000000"/>
              <w:sz w:val="24"/>
              <w:szCs w:val="24"/>
            </w:rPr>
            <w:delText xml:space="preserve">from </w:delText>
          </w:r>
        </w:del>
      </w:ins>
      <w:del w:id="818" w:author="Richard Schuster" w:date="2023-02-18T12:30:00Z">
        <w:r w:rsidRPr="00094DF0" w:rsidDel="00E53ECB">
          <w:rPr>
            <w:color w:val="000000"/>
            <w:sz w:val="24"/>
            <w:szCs w:val="24"/>
          </w:rPr>
          <w:delText xml:space="preserve"> </w:delText>
        </w:r>
      </w:del>
      <w:ins w:id="819" w:author="emain" w:date="2022-12-13T18:31:00Z">
        <w:del w:id="820" w:author="Richard Schuster" w:date="2023-02-18T12:30:00Z">
          <w:r w:rsidR="00FE5232" w:rsidDel="00E53ECB">
            <w:rPr>
              <w:color w:val="1155CC"/>
              <w:sz w:val="24"/>
              <w:szCs w:val="24"/>
              <w:u w:val="single"/>
            </w:rPr>
            <w:fldChar w:fldCharType="begin"/>
          </w:r>
          <w:r w:rsidR="00FE5232" w:rsidDel="00E53ECB">
            <w:rPr>
              <w:color w:val="1155CC"/>
              <w:sz w:val="24"/>
              <w:szCs w:val="24"/>
              <w:u w:val="single"/>
            </w:rPr>
            <w:delInstrText xml:space="preserve"> HYPERLINK "</w:delInstrText>
          </w:r>
        </w:del>
      </w:ins>
      <w:del w:id="821" w:author="Richard Schuster" w:date="2023-02-18T12:30:00Z">
        <w:r w:rsidR="00FE5232" w:rsidRPr="00094DF0" w:rsidDel="00E53ECB">
          <w:rPr>
            <w:color w:val="1155CC"/>
            <w:sz w:val="24"/>
            <w:szCs w:val="24"/>
            <w:u w:val="single"/>
          </w:rPr>
          <w:delInstrText>https://osf.io/e2fuw/?view_only=46eb2e525daf42d29df318a92762d885</w:delInstrText>
        </w:r>
      </w:del>
      <w:ins w:id="822" w:author="emain" w:date="2022-12-13T18:31:00Z">
        <w:del w:id="823" w:author="Richard Schuster" w:date="2023-02-18T12:30:00Z">
          <w:r w:rsidR="00FE5232" w:rsidDel="00E53ECB">
            <w:rPr>
              <w:color w:val="1155CC"/>
              <w:sz w:val="24"/>
              <w:szCs w:val="24"/>
              <w:u w:val="single"/>
            </w:rPr>
            <w:delInstrText xml:space="preserve">" </w:delInstrText>
          </w:r>
          <w:r w:rsidR="00FE5232" w:rsidDel="00E53ECB">
            <w:rPr>
              <w:color w:val="1155CC"/>
              <w:sz w:val="24"/>
              <w:szCs w:val="24"/>
              <w:u w:val="single"/>
            </w:rPr>
          </w:r>
          <w:r w:rsidR="00FE5232" w:rsidDel="00E53ECB">
            <w:rPr>
              <w:color w:val="1155CC"/>
              <w:sz w:val="24"/>
              <w:szCs w:val="24"/>
              <w:u w:val="single"/>
            </w:rPr>
            <w:fldChar w:fldCharType="separate"/>
          </w:r>
        </w:del>
      </w:ins>
      <w:del w:id="824" w:author="Richard Schuster" w:date="2023-02-18T12:30:00Z">
        <w:r w:rsidR="00FE5232" w:rsidRPr="00804B44" w:rsidDel="00E53ECB">
          <w:rPr>
            <w:rStyle w:val="Hyperlink"/>
            <w:sz w:val="24"/>
            <w:szCs w:val="24"/>
          </w:rPr>
          <w:delText>https://osf.io/e2fuw/?view_only=46eb2e525daf42d29df318a92762d885</w:delText>
        </w:r>
      </w:del>
      <w:ins w:id="825" w:author="emain" w:date="2022-12-13T18:31:00Z">
        <w:del w:id="826" w:author="Richard Schuster" w:date="2023-02-18T12:30:00Z">
          <w:r w:rsidR="00FE5232" w:rsidDel="00E53ECB">
            <w:rPr>
              <w:color w:val="1155CC"/>
              <w:sz w:val="24"/>
              <w:szCs w:val="24"/>
              <w:u w:val="single"/>
            </w:rPr>
            <w:fldChar w:fldCharType="end"/>
          </w:r>
          <w:r w:rsidR="00FE5232" w:rsidDel="00E53ECB">
            <w:rPr>
              <w:color w:val="1155CC"/>
              <w:sz w:val="24"/>
              <w:szCs w:val="24"/>
              <w:u w:val="single"/>
            </w:rPr>
            <w:delText>. (move this to Methods or Results)</w:delText>
          </w:r>
        </w:del>
      </w:ins>
      <w:r w:rsidR="00605948" w:rsidRPr="00094DF0">
        <w:rPr>
          <w:b/>
          <w:color w:val="000000"/>
          <w:sz w:val="24"/>
          <w:szCs w:val="24"/>
        </w:rPr>
        <w:br w:type="page"/>
      </w:r>
    </w:p>
    <w:p w14:paraId="4E79E3BB" w14:textId="77777777" w:rsidR="00F0346C" w:rsidRPr="00094DF0" w:rsidRDefault="00F0346C" w:rsidP="00316524">
      <w:pPr>
        <w:pBdr>
          <w:top w:val="nil"/>
          <w:left w:val="nil"/>
          <w:bottom w:val="nil"/>
          <w:right w:val="nil"/>
          <w:between w:val="nil"/>
        </w:pBdr>
        <w:spacing w:line="480" w:lineRule="auto"/>
        <w:ind w:left="720" w:hanging="720"/>
        <w:rPr>
          <w:b/>
          <w:color w:val="000000"/>
          <w:sz w:val="24"/>
          <w:szCs w:val="24"/>
        </w:rPr>
      </w:pPr>
      <w:r w:rsidRPr="00094DF0">
        <w:rPr>
          <w:b/>
          <w:color w:val="000000"/>
          <w:sz w:val="24"/>
          <w:szCs w:val="24"/>
        </w:rPr>
        <w:lastRenderedPageBreak/>
        <w:t>References</w:t>
      </w:r>
    </w:p>
    <w:p w14:paraId="45F917D3" w14:textId="77777777" w:rsidR="00F0346C" w:rsidRPr="00094DF0" w:rsidRDefault="00F0346C" w:rsidP="00316524">
      <w:pPr>
        <w:pStyle w:val="Bibliography"/>
        <w:spacing w:line="480" w:lineRule="auto"/>
        <w:rPr>
          <w:b/>
          <w:color w:val="000000"/>
          <w:sz w:val="24"/>
          <w:szCs w:val="24"/>
        </w:rPr>
      </w:pPr>
    </w:p>
    <w:p w14:paraId="716E0892" w14:textId="0AEC58A7" w:rsidR="0010665C" w:rsidRPr="00094DF0" w:rsidRDefault="0010665C" w:rsidP="00316524">
      <w:pPr>
        <w:pStyle w:val="Bibliography"/>
        <w:spacing w:line="480" w:lineRule="auto"/>
        <w:rPr>
          <w:sz w:val="24"/>
          <w:szCs w:val="24"/>
        </w:rPr>
      </w:pPr>
      <w:r w:rsidRPr="00094DF0">
        <w:rPr>
          <w:sz w:val="24"/>
          <w:szCs w:val="24"/>
        </w:rPr>
        <w:t xml:space="preserve">Alagador D, Cerdeira JO, Araújo MB. 2014. Shifting protected areas: scheduling spatial priorities under climate change. Journal of applied ecology </w:t>
      </w:r>
      <w:r w:rsidRPr="00094DF0">
        <w:rPr>
          <w:b/>
          <w:bCs/>
          <w:sz w:val="24"/>
          <w:szCs w:val="24"/>
        </w:rPr>
        <w:t>51</w:t>
      </w:r>
      <w:r w:rsidRPr="00094DF0">
        <w:rPr>
          <w:sz w:val="24"/>
          <w:szCs w:val="24"/>
        </w:rPr>
        <w:t xml:space="preserve">:703–713. </w:t>
      </w:r>
      <w:del w:id="827" w:author="emain" w:date="2022-12-13T18:32:00Z">
        <w:r w:rsidRPr="00094DF0" w:rsidDel="00FE5232">
          <w:rPr>
            <w:sz w:val="24"/>
            <w:szCs w:val="24"/>
          </w:rPr>
          <w:delText>Wiley Online Library.</w:delText>
        </w:r>
      </w:del>
      <w:ins w:id="828" w:author="emain" w:date="2022-12-13T18:32:00Z">
        <w:r w:rsidR="00FE5232">
          <w:rPr>
            <w:sz w:val="24"/>
            <w:szCs w:val="24"/>
          </w:rPr>
          <w:t xml:space="preserve"> (remove the publisher from all journals</w:t>
        </w:r>
        <w:r w:rsidR="00D62D2A">
          <w:rPr>
            <w:sz w:val="24"/>
            <w:szCs w:val="24"/>
          </w:rPr>
          <w:t>)</w:t>
        </w:r>
      </w:ins>
    </w:p>
    <w:p w14:paraId="254BB2FD" w14:textId="77777777" w:rsidR="0010665C" w:rsidRPr="00094DF0" w:rsidRDefault="0010665C" w:rsidP="00316524">
      <w:pPr>
        <w:pStyle w:val="Bibliography"/>
        <w:spacing w:line="480" w:lineRule="auto"/>
        <w:rPr>
          <w:sz w:val="24"/>
          <w:szCs w:val="24"/>
        </w:rPr>
      </w:pPr>
      <w:r w:rsidRPr="00695FFC">
        <w:rPr>
          <w:sz w:val="24"/>
          <w:szCs w:val="24"/>
          <w:lang w:val="de-AT"/>
          <w:rPrChange w:id="829" w:author="Richard Schuster" w:date="2022-12-14T04:42:00Z">
            <w:rPr>
              <w:sz w:val="24"/>
              <w:szCs w:val="24"/>
            </w:rPr>
          </w:rPrChange>
        </w:rPr>
        <w:t xml:space="preserve">Asselen S van, Verburg PH. 2012. </w:t>
      </w:r>
      <w:r w:rsidRPr="00094DF0">
        <w:rPr>
          <w:sz w:val="24"/>
          <w:szCs w:val="24"/>
        </w:rPr>
        <w:t xml:space="preserve">A Land System representation for global assessments and land-use modeling. Global Change Biology </w:t>
      </w:r>
      <w:r w:rsidRPr="00094DF0">
        <w:rPr>
          <w:b/>
          <w:bCs/>
          <w:sz w:val="24"/>
          <w:szCs w:val="24"/>
        </w:rPr>
        <w:t>18</w:t>
      </w:r>
      <w:r w:rsidRPr="00094DF0">
        <w:rPr>
          <w:sz w:val="24"/>
          <w:szCs w:val="24"/>
        </w:rPr>
        <w:t>:3125–3148.</w:t>
      </w:r>
    </w:p>
    <w:p w14:paraId="641E67C1" w14:textId="77777777" w:rsidR="0010665C" w:rsidRPr="00094DF0" w:rsidRDefault="0010665C" w:rsidP="00316524">
      <w:pPr>
        <w:pStyle w:val="Bibliography"/>
        <w:spacing w:line="480" w:lineRule="auto"/>
        <w:rPr>
          <w:sz w:val="24"/>
          <w:szCs w:val="24"/>
        </w:rPr>
      </w:pPr>
      <w:r w:rsidRPr="00094DF0">
        <w:rPr>
          <w:sz w:val="24"/>
          <w:szCs w:val="24"/>
        </w:rPr>
        <w:t xml:space="preserve">Barnes MD et al. 2016. Wildlife population trends in protected areas predicted by national socio-economic metrics and body size. Nature Communications </w:t>
      </w:r>
      <w:r w:rsidRPr="00094DF0">
        <w:rPr>
          <w:b/>
          <w:bCs/>
          <w:sz w:val="24"/>
          <w:szCs w:val="24"/>
        </w:rPr>
        <w:t>7</w:t>
      </w:r>
      <w:r w:rsidRPr="00094DF0">
        <w:rPr>
          <w:sz w:val="24"/>
          <w:szCs w:val="24"/>
        </w:rPr>
        <w:t>:12747. Nature Publishing Group.</w:t>
      </w:r>
    </w:p>
    <w:p w14:paraId="7D7F3AC4" w14:textId="77777777" w:rsidR="0010665C" w:rsidRPr="00094DF0" w:rsidRDefault="0010665C" w:rsidP="00316524">
      <w:pPr>
        <w:pStyle w:val="Bibliography"/>
        <w:spacing w:line="480" w:lineRule="auto"/>
        <w:rPr>
          <w:sz w:val="24"/>
          <w:szCs w:val="24"/>
        </w:rPr>
      </w:pPr>
      <w:r w:rsidRPr="00094DF0">
        <w:rPr>
          <w:sz w:val="24"/>
          <w:szCs w:val="24"/>
        </w:rPr>
        <w:t xml:space="preserve">Baynham-Herd Z, Amano T, Sutherland WJ, Donald PF. 2018. Governance explains variation in national responses to the biodiversity crisis. Environmental Conservation </w:t>
      </w:r>
      <w:r w:rsidRPr="00094DF0">
        <w:rPr>
          <w:b/>
          <w:bCs/>
          <w:sz w:val="24"/>
          <w:szCs w:val="24"/>
        </w:rPr>
        <w:t>45</w:t>
      </w:r>
      <w:r w:rsidRPr="00094DF0">
        <w:rPr>
          <w:sz w:val="24"/>
          <w:szCs w:val="24"/>
        </w:rPr>
        <w:t>:407–418. Cambridge University Press.</w:t>
      </w:r>
    </w:p>
    <w:p w14:paraId="14FE6160" w14:textId="77777777" w:rsidR="0010665C" w:rsidRPr="00094DF0" w:rsidRDefault="0010665C" w:rsidP="00316524">
      <w:pPr>
        <w:pStyle w:val="Bibliography"/>
        <w:spacing w:line="480" w:lineRule="auto"/>
        <w:rPr>
          <w:sz w:val="24"/>
          <w:szCs w:val="24"/>
        </w:rPr>
      </w:pPr>
      <w:r w:rsidRPr="00094DF0">
        <w:rPr>
          <w:sz w:val="24"/>
          <w:szCs w:val="24"/>
        </w:rPr>
        <w:t xml:space="preserve">Brooks TM et al. 2019. Measuring Terrestrial Area of Habitat (AOH) and Its Utility for the IUCN Red List. Trends in Ecology &amp; Evolution </w:t>
      </w:r>
      <w:r w:rsidRPr="00094DF0">
        <w:rPr>
          <w:b/>
          <w:bCs/>
          <w:sz w:val="24"/>
          <w:szCs w:val="24"/>
        </w:rPr>
        <w:t>34</w:t>
      </w:r>
      <w:r w:rsidRPr="00094DF0">
        <w:rPr>
          <w:sz w:val="24"/>
          <w:szCs w:val="24"/>
        </w:rPr>
        <w:t>:977–986.</w:t>
      </w:r>
    </w:p>
    <w:p w14:paraId="7DEA5033" w14:textId="77777777" w:rsidR="0010665C" w:rsidRPr="00094DF0" w:rsidRDefault="0010665C" w:rsidP="00316524">
      <w:pPr>
        <w:pStyle w:val="Bibliography"/>
        <w:spacing w:line="480" w:lineRule="auto"/>
        <w:rPr>
          <w:sz w:val="24"/>
          <w:szCs w:val="24"/>
        </w:rPr>
      </w:pPr>
      <w:r w:rsidRPr="00094DF0">
        <w:rPr>
          <w:sz w:val="24"/>
          <w:szCs w:val="24"/>
        </w:rPr>
        <w:t xml:space="preserve">Brooks TM, Mittermeier RA, da Fonseca GA, Gerlach J, Hoffmann M, Lamoreux JF, Mittermeier CG, Pilgrim JD, Rodrigues AS. 2006. Global biodiversity conservation priorities. science </w:t>
      </w:r>
      <w:r w:rsidRPr="00094DF0">
        <w:rPr>
          <w:b/>
          <w:bCs/>
          <w:sz w:val="24"/>
          <w:szCs w:val="24"/>
        </w:rPr>
        <w:t>313</w:t>
      </w:r>
      <w:r w:rsidRPr="00094DF0">
        <w:rPr>
          <w:sz w:val="24"/>
          <w:szCs w:val="24"/>
        </w:rPr>
        <w:t>:58–61. American Association for the Advancement of Science.</w:t>
      </w:r>
    </w:p>
    <w:p w14:paraId="2113BACD" w14:textId="77777777" w:rsidR="0010665C" w:rsidRPr="00094DF0" w:rsidRDefault="0010665C" w:rsidP="00316524">
      <w:pPr>
        <w:pStyle w:val="Bibliography"/>
        <w:spacing w:line="480" w:lineRule="auto"/>
        <w:rPr>
          <w:sz w:val="24"/>
          <w:szCs w:val="24"/>
        </w:rPr>
      </w:pPr>
      <w:r w:rsidRPr="00094DF0">
        <w:rPr>
          <w:sz w:val="24"/>
          <w:szCs w:val="24"/>
        </w:rPr>
        <w:t xml:space="preserve">Butchart SHM et al. 2015. Shortfalls and Solutions for Meeting National and Global Conservation Area Targets. Conservation Letters </w:t>
      </w:r>
      <w:r w:rsidRPr="00094DF0">
        <w:rPr>
          <w:b/>
          <w:bCs/>
          <w:sz w:val="24"/>
          <w:szCs w:val="24"/>
        </w:rPr>
        <w:t>8</w:t>
      </w:r>
      <w:r w:rsidRPr="00094DF0">
        <w:rPr>
          <w:sz w:val="24"/>
          <w:szCs w:val="24"/>
        </w:rPr>
        <w:t>:329–337.</w:t>
      </w:r>
    </w:p>
    <w:p w14:paraId="0CF21122" w14:textId="2BB3895B" w:rsidR="0010665C" w:rsidRPr="00094DF0" w:rsidRDefault="0010665C" w:rsidP="00316524">
      <w:pPr>
        <w:pStyle w:val="Bibliography"/>
        <w:spacing w:line="480" w:lineRule="auto"/>
        <w:rPr>
          <w:sz w:val="24"/>
          <w:szCs w:val="24"/>
        </w:rPr>
      </w:pPr>
      <w:r w:rsidRPr="00094DF0">
        <w:rPr>
          <w:sz w:val="24"/>
          <w:szCs w:val="24"/>
        </w:rPr>
        <w:t xml:space="preserve">CBD. 2010. Aichi Biodiversity Targets. </w:t>
      </w:r>
      <w:ins w:id="830" w:author="emain" w:date="2022-12-13T18:32:00Z">
        <w:r w:rsidR="00D62D2A">
          <w:rPr>
            <w:sz w:val="24"/>
            <w:szCs w:val="24"/>
          </w:rPr>
          <w:t xml:space="preserve">Montreal, </w:t>
        </w:r>
      </w:ins>
      <w:ins w:id="831" w:author="emain" w:date="2022-12-13T18:33:00Z">
        <w:r w:rsidR="00D62D2A">
          <w:rPr>
            <w:sz w:val="24"/>
            <w:szCs w:val="24"/>
          </w:rPr>
          <w:t xml:space="preserve">Convention on Biological Diversity. </w:t>
        </w:r>
      </w:ins>
      <w:r w:rsidRPr="00094DF0">
        <w:rPr>
          <w:sz w:val="24"/>
          <w:szCs w:val="24"/>
        </w:rPr>
        <w:t>Available from https://www.cbd.int/sp/targets/ (accessed June 27, 2017).</w:t>
      </w:r>
    </w:p>
    <w:p w14:paraId="3D8803D8" w14:textId="6E5C59B2" w:rsidR="0010665C" w:rsidRPr="00094DF0" w:rsidRDefault="0010665C" w:rsidP="00316524">
      <w:pPr>
        <w:pStyle w:val="Bibliography"/>
        <w:spacing w:line="480" w:lineRule="auto"/>
        <w:rPr>
          <w:sz w:val="24"/>
          <w:szCs w:val="24"/>
        </w:rPr>
      </w:pPr>
      <w:r w:rsidRPr="00094DF0">
        <w:rPr>
          <w:sz w:val="24"/>
          <w:szCs w:val="24"/>
        </w:rPr>
        <w:lastRenderedPageBreak/>
        <w:t xml:space="preserve">CBD. 2020. Zero draft of the post-2020 global biodiversity framework. </w:t>
      </w:r>
      <w:ins w:id="832" w:author="emain" w:date="2022-12-13T18:33:00Z">
        <w:r w:rsidR="00D62D2A">
          <w:rPr>
            <w:sz w:val="24"/>
            <w:szCs w:val="24"/>
          </w:rPr>
          <w:t xml:space="preserve">Montreal, Convention on Biological Diversity. </w:t>
        </w:r>
      </w:ins>
      <w:r w:rsidRPr="00094DF0">
        <w:rPr>
          <w:sz w:val="24"/>
          <w:szCs w:val="24"/>
        </w:rPr>
        <w:t>Available from https://www.cbd.int/doc/c/efb0/1f84/a892b98d2982a829962b6371/wg2020-02-03-en.pdf.</w:t>
      </w:r>
    </w:p>
    <w:p w14:paraId="26083BAE" w14:textId="77777777" w:rsidR="0010665C" w:rsidRPr="00094DF0" w:rsidRDefault="0010665C" w:rsidP="00316524">
      <w:pPr>
        <w:pStyle w:val="Bibliography"/>
        <w:spacing w:line="480" w:lineRule="auto"/>
        <w:rPr>
          <w:sz w:val="24"/>
          <w:szCs w:val="24"/>
        </w:rPr>
      </w:pPr>
      <w:r w:rsidRPr="00094DF0">
        <w:rPr>
          <w:sz w:val="24"/>
          <w:szCs w:val="24"/>
          <w:lang w:val="de-AT"/>
        </w:rPr>
        <w:t xml:space="preserve">Coetzer KL, Witkowski ET, Erasmus BF. 2014. </w:t>
      </w:r>
      <w:r w:rsidRPr="00094DF0">
        <w:rPr>
          <w:sz w:val="24"/>
          <w:szCs w:val="24"/>
        </w:rPr>
        <w:t xml:space="preserve">Reviewing B iosphere R eserves globally: effective conservation action or bureaucratic label? Biological Reviews </w:t>
      </w:r>
      <w:r w:rsidRPr="00094DF0">
        <w:rPr>
          <w:b/>
          <w:bCs/>
          <w:sz w:val="24"/>
          <w:szCs w:val="24"/>
        </w:rPr>
        <w:t>89</w:t>
      </w:r>
      <w:r w:rsidRPr="00094DF0">
        <w:rPr>
          <w:sz w:val="24"/>
          <w:szCs w:val="24"/>
        </w:rPr>
        <w:t>:82–104.</w:t>
      </w:r>
    </w:p>
    <w:p w14:paraId="24E63D42" w14:textId="77777777" w:rsidR="0010665C" w:rsidRPr="00094DF0" w:rsidRDefault="0010665C" w:rsidP="00316524">
      <w:pPr>
        <w:pStyle w:val="Bibliography"/>
        <w:spacing w:line="480" w:lineRule="auto"/>
        <w:rPr>
          <w:sz w:val="24"/>
          <w:szCs w:val="24"/>
        </w:rPr>
      </w:pPr>
      <w:r w:rsidRPr="00094DF0">
        <w:rPr>
          <w:sz w:val="24"/>
          <w:szCs w:val="24"/>
        </w:rPr>
        <w:t xml:space="preserve">Dallimer M, Strange N. 2015. Why socio-political borders and boundaries matter in conservation. Trends in Ecology &amp; Evolution </w:t>
      </w:r>
      <w:r w:rsidRPr="00094DF0">
        <w:rPr>
          <w:b/>
          <w:bCs/>
          <w:sz w:val="24"/>
          <w:szCs w:val="24"/>
        </w:rPr>
        <w:t>30</w:t>
      </w:r>
      <w:r w:rsidRPr="00094DF0">
        <w:rPr>
          <w:sz w:val="24"/>
          <w:szCs w:val="24"/>
        </w:rPr>
        <w:t>:132–139. Elsevier.</w:t>
      </w:r>
    </w:p>
    <w:p w14:paraId="2FC8C58C" w14:textId="77777777" w:rsidR="0010665C" w:rsidRPr="00094DF0" w:rsidRDefault="0010665C" w:rsidP="00316524">
      <w:pPr>
        <w:pStyle w:val="Bibliography"/>
        <w:spacing w:line="480" w:lineRule="auto"/>
        <w:rPr>
          <w:sz w:val="24"/>
          <w:szCs w:val="24"/>
        </w:rPr>
      </w:pPr>
      <w:r w:rsidRPr="00094DF0">
        <w:rPr>
          <w:sz w:val="24"/>
          <w:szCs w:val="24"/>
        </w:rPr>
        <w:t>Deb K. 2014. Multi-objective optimization. Pages 403–449 Search methodologies. Springer.</w:t>
      </w:r>
    </w:p>
    <w:p w14:paraId="444F6B05" w14:textId="77777777" w:rsidR="0010665C" w:rsidRPr="00094DF0" w:rsidRDefault="0010665C" w:rsidP="00316524">
      <w:pPr>
        <w:pStyle w:val="Bibliography"/>
        <w:spacing w:line="480" w:lineRule="auto"/>
        <w:rPr>
          <w:sz w:val="24"/>
          <w:szCs w:val="24"/>
        </w:rPr>
      </w:pPr>
      <w:r w:rsidRPr="00094DF0">
        <w:rPr>
          <w:sz w:val="24"/>
          <w:szCs w:val="24"/>
        </w:rPr>
        <w:t xml:space="preserve">Di Minin E, Slotow R, Hunter LTB, Montesino Pouzols F, Toivonen T, Verburg PH, Leader-Williams N, Petracca L, Moilanen A. 2016. Global priorities for national carnivore conservation under land use change. Scientific Reports </w:t>
      </w:r>
      <w:r w:rsidRPr="00094DF0">
        <w:rPr>
          <w:b/>
          <w:bCs/>
          <w:sz w:val="24"/>
          <w:szCs w:val="24"/>
        </w:rPr>
        <w:t>6</w:t>
      </w:r>
      <w:r w:rsidRPr="00094DF0">
        <w:rPr>
          <w:sz w:val="24"/>
          <w:szCs w:val="24"/>
        </w:rPr>
        <w:t>:23814. Nature Publishing Group.</w:t>
      </w:r>
    </w:p>
    <w:p w14:paraId="35C96C85" w14:textId="6A30DE50" w:rsidR="0010665C" w:rsidRPr="00094DF0" w:rsidRDefault="0010665C" w:rsidP="00316524">
      <w:pPr>
        <w:pStyle w:val="Bibliography"/>
        <w:spacing w:line="480" w:lineRule="auto"/>
        <w:rPr>
          <w:sz w:val="24"/>
          <w:szCs w:val="24"/>
        </w:rPr>
      </w:pPr>
      <w:r w:rsidRPr="00094DF0">
        <w:rPr>
          <w:sz w:val="24"/>
          <w:szCs w:val="24"/>
        </w:rPr>
        <w:t>Eklund JF, Cabeza-Jaimejuan MDM. 2017. Quality of governance and effectiveness of protected areas: crucial concepts for conservation planning. Annals of the New York Academy of Sciences</w:t>
      </w:r>
      <w:ins w:id="833" w:author="Richard Schuster" w:date="2023-02-18T12:32:00Z">
        <w:r w:rsidR="00C97E93">
          <w:rPr>
            <w:sz w:val="24"/>
            <w:szCs w:val="24"/>
          </w:rPr>
          <w:t xml:space="preserve"> </w:t>
        </w:r>
        <w:r w:rsidR="00C97E93" w:rsidRPr="00C97E93">
          <w:rPr>
            <w:b/>
            <w:bCs/>
            <w:sz w:val="24"/>
            <w:szCs w:val="24"/>
            <w:rPrChange w:id="834" w:author="Richard Schuster" w:date="2023-02-18T12:32:00Z">
              <w:rPr>
                <w:sz w:val="24"/>
                <w:szCs w:val="24"/>
              </w:rPr>
            </w:rPrChange>
          </w:rPr>
          <w:t>1399</w:t>
        </w:r>
        <w:r w:rsidR="00C97E93">
          <w:rPr>
            <w:sz w:val="24"/>
            <w:szCs w:val="24"/>
          </w:rPr>
          <w:t>:27-41.</w:t>
        </w:r>
      </w:ins>
      <w:del w:id="835" w:author="Richard Schuster" w:date="2023-02-18T12:32:00Z">
        <w:r w:rsidRPr="00094DF0" w:rsidDel="00C97E93">
          <w:rPr>
            <w:sz w:val="24"/>
            <w:szCs w:val="24"/>
          </w:rPr>
          <w:delText>.</w:delText>
        </w:r>
      </w:del>
      <w:ins w:id="836" w:author="emain" w:date="2022-12-13T18:34:00Z">
        <w:del w:id="837" w:author="Richard Schuster" w:date="2023-02-18T12:32:00Z">
          <w:r w:rsidR="00D62D2A" w:rsidDel="00C97E93">
            <w:rPr>
              <w:sz w:val="24"/>
              <w:szCs w:val="24"/>
            </w:rPr>
            <w:delText xml:space="preserve"> provide vol. and page numbers</w:delText>
          </w:r>
        </w:del>
      </w:ins>
    </w:p>
    <w:p w14:paraId="0B54EBA8" w14:textId="77777777" w:rsidR="0010665C" w:rsidRPr="00094DF0" w:rsidRDefault="0010665C" w:rsidP="00316524">
      <w:pPr>
        <w:pStyle w:val="Bibliography"/>
        <w:spacing w:line="480" w:lineRule="auto"/>
        <w:rPr>
          <w:sz w:val="24"/>
          <w:szCs w:val="24"/>
        </w:rPr>
      </w:pPr>
      <w:r w:rsidRPr="00094DF0">
        <w:rPr>
          <w:sz w:val="24"/>
          <w:szCs w:val="24"/>
        </w:rPr>
        <w:t xml:space="preserve">Fick SE, Hijmans RJ. 2017. WorldClim 2: new 1-km spatial resolution climate surfaces for global land areas. International Journal of Climatology </w:t>
      </w:r>
      <w:r w:rsidRPr="00094DF0">
        <w:rPr>
          <w:b/>
          <w:bCs/>
          <w:sz w:val="24"/>
          <w:szCs w:val="24"/>
        </w:rPr>
        <w:t>37</w:t>
      </w:r>
      <w:r w:rsidRPr="00094DF0">
        <w:rPr>
          <w:sz w:val="24"/>
          <w:szCs w:val="24"/>
        </w:rPr>
        <w:t>:4302–4315.</w:t>
      </w:r>
    </w:p>
    <w:p w14:paraId="53E14E7E" w14:textId="77777777" w:rsidR="0010665C" w:rsidRPr="00094DF0" w:rsidRDefault="0010665C" w:rsidP="00316524">
      <w:pPr>
        <w:pStyle w:val="Bibliography"/>
        <w:spacing w:line="480" w:lineRule="auto"/>
        <w:rPr>
          <w:sz w:val="24"/>
          <w:szCs w:val="24"/>
        </w:rPr>
      </w:pPr>
      <w:r w:rsidRPr="00094DF0">
        <w:rPr>
          <w:sz w:val="24"/>
          <w:szCs w:val="24"/>
        </w:rPr>
        <w:t xml:space="preserve">Hanson JO, Rhodes JR, Butchart SHM, Buchanan GM, Rondinini C, Ficetola GF, Fuller RA. 2020. Global conservation of species’ niches. Nature </w:t>
      </w:r>
      <w:r w:rsidRPr="00094DF0">
        <w:rPr>
          <w:b/>
          <w:bCs/>
          <w:sz w:val="24"/>
          <w:szCs w:val="24"/>
        </w:rPr>
        <w:t>580</w:t>
      </w:r>
      <w:r w:rsidRPr="00094DF0">
        <w:rPr>
          <w:sz w:val="24"/>
          <w:szCs w:val="24"/>
        </w:rPr>
        <w:t>:232–234.</w:t>
      </w:r>
    </w:p>
    <w:p w14:paraId="058D160A" w14:textId="77777777" w:rsidR="0010665C" w:rsidRPr="00094DF0" w:rsidRDefault="0010665C" w:rsidP="00316524">
      <w:pPr>
        <w:pStyle w:val="Bibliography"/>
        <w:spacing w:line="480" w:lineRule="auto"/>
        <w:rPr>
          <w:sz w:val="24"/>
          <w:szCs w:val="24"/>
        </w:rPr>
      </w:pPr>
      <w:r w:rsidRPr="00094DF0">
        <w:rPr>
          <w:sz w:val="24"/>
          <w:szCs w:val="24"/>
        </w:rPr>
        <w:t xml:space="preserve">Hoffmann S, Irl SD, Beierkuhnlein C. 2019. Predicted climate shifts within terrestrial protected areas worldwide. Nature communications </w:t>
      </w:r>
      <w:r w:rsidRPr="00094DF0">
        <w:rPr>
          <w:b/>
          <w:bCs/>
          <w:sz w:val="24"/>
          <w:szCs w:val="24"/>
        </w:rPr>
        <w:t>10</w:t>
      </w:r>
      <w:r w:rsidRPr="00094DF0">
        <w:rPr>
          <w:sz w:val="24"/>
          <w:szCs w:val="24"/>
        </w:rPr>
        <w:t>:1–10. Nature Publishing Group.</w:t>
      </w:r>
    </w:p>
    <w:p w14:paraId="10931E14" w14:textId="77777777" w:rsidR="0010665C" w:rsidRPr="00094DF0" w:rsidRDefault="0010665C" w:rsidP="00316524">
      <w:pPr>
        <w:pStyle w:val="Bibliography"/>
        <w:spacing w:line="480" w:lineRule="auto"/>
        <w:rPr>
          <w:sz w:val="24"/>
          <w:szCs w:val="24"/>
        </w:rPr>
      </w:pPr>
      <w:r w:rsidRPr="00094DF0">
        <w:rPr>
          <w:sz w:val="24"/>
          <w:szCs w:val="24"/>
        </w:rPr>
        <w:t xml:space="preserve">Hudson LN et al. 2014. The PREDICTS database: a global database of how local terrestrial biodiversity responds to human impacts. Ecology and Evolution </w:t>
      </w:r>
      <w:r w:rsidRPr="00094DF0">
        <w:rPr>
          <w:b/>
          <w:bCs/>
          <w:sz w:val="24"/>
          <w:szCs w:val="24"/>
        </w:rPr>
        <w:t>4</w:t>
      </w:r>
      <w:r w:rsidRPr="00094DF0">
        <w:rPr>
          <w:sz w:val="24"/>
          <w:szCs w:val="24"/>
        </w:rPr>
        <w:t>:4701–4735.</w:t>
      </w:r>
    </w:p>
    <w:p w14:paraId="76F5B1B1" w14:textId="77777777" w:rsidR="0010665C" w:rsidRPr="00094DF0" w:rsidRDefault="0010665C" w:rsidP="00316524">
      <w:pPr>
        <w:pStyle w:val="Bibliography"/>
        <w:spacing w:line="480" w:lineRule="auto"/>
        <w:rPr>
          <w:sz w:val="24"/>
          <w:szCs w:val="24"/>
        </w:rPr>
      </w:pPr>
      <w:r w:rsidRPr="00094DF0">
        <w:rPr>
          <w:sz w:val="24"/>
          <w:szCs w:val="24"/>
        </w:rPr>
        <w:lastRenderedPageBreak/>
        <w:t xml:space="preserve">Hurlbert AH, Jetz W. 2007. Species richness, hotspots, and the scale dependence of range maps in ecology and conservation. Proceedings of the National Academy of Sciences </w:t>
      </w:r>
      <w:r w:rsidRPr="00094DF0">
        <w:rPr>
          <w:b/>
          <w:bCs/>
          <w:sz w:val="24"/>
          <w:szCs w:val="24"/>
        </w:rPr>
        <w:t>104</w:t>
      </w:r>
      <w:r w:rsidRPr="00094DF0">
        <w:rPr>
          <w:sz w:val="24"/>
          <w:szCs w:val="24"/>
        </w:rPr>
        <w:t>:13384–13389. National Acad Sciences.</w:t>
      </w:r>
    </w:p>
    <w:p w14:paraId="4AAEB7A1" w14:textId="3104AE69" w:rsidR="0010665C" w:rsidRPr="00094DF0" w:rsidRDefault="0010665C" w:rsidP="00316524">
      <w:pPr>
        <w:pStyle w:val="Bibliography"/>
        <w:spacing w:line="480" w:lineRule="auto"/>
        <w:rPr>
          <w:sz w:val="24"/>
          <w:szCs w:val="24"/>
        </w:rPr>
      </w:pPr>
      <w:r w:rsidRPr="00094DF0">
        <w:rPr>
          <w:sz w:val="24"/>
          <w:szCs w:val="24"/>
        </w:rPr>
        <w:t xml:space="preserve">IUCN. 2018, February 19. Indigenous Protected and Conserved Areas (IPCAs): Pathway to achieving Target 11 in Canada through reconciliation. </w:t>
      </w:r>
      <w:ins w:id="838" w:author="emain" w:date="2022-12-13T18:34:00Z">
        <w:r w:rsidR="00D62D2A">
          <w:rPr>
            <w:sz w:val="24"/>
            <w:szCs w:val="24"/>
          </w:rPr>
          <w:t xml:space="preserve">Gland, Switzerland, International Union for the Conservation of Nature. </w:t>
        </w:r>
      </w:ins>
      <w:r w:rsidRPr="00094DF0">
        <w:rPr>
          <w:sz w:val="24"/>
          <w:szCs w:val="24"/>
        </w:rPr>
        <w:t>Available from https://www.iucn.org/news/protected-areas/201802/indigenous-protected-and-conserved-areas-ipcas-pathway-achieving-target-11-canada-through-reconciliation (accessed October 14, 2022).</w:t>
      </w:r>
    </w:p>
    <w:p w14:paraId="2BC77DB9" w14:textId="51CDFD2C" w:rsidR="0010665C" w:rsidRPr="00094DF0" w:rsidRDefault="0010665C" w:rsidP="00316524">
      <w:pPr>
        <w:pStyle w:val="Bibliography"/>
        <w:spacing w:line="480" w:lineRule="auto"/>
        <w:rPr>
          <w:sz w:val="24"/>
          <w:szCs w:val="24"/>
        </w:rPr>
      </w:pPr>
      <w:r w:rsidRPr="00094DF0">
        <w:rPr>
          <w:sz w:val="24"/>
          <w:szCs w:val="24"/>
        </w:rPr>
        <w:t xml:space="preserve">IUCN. 2019. The IUCN Red List of Threatened Species. version 1.18. </w:t>
      </w:r>
      <w:ins w:id="839" w:author="emain" w:date="2022-12-13T18:34:00Z">
        <w:r w:rsidR="00D62D2A">
          <w:rPr>
            <w:sz w:val="24"/>
            <w:szCs w:val="24"/>
          </w:rPr>
          <w:t xml:space="preserve">Gland, Switzerland, International Union for the Conservation of Nature. </w:t>
        </w:r>
      </w:ins>
      <w:r w:rsidRPr="00094DF0">
        <w:rPr>
          <w:sz w:val="24"/>
          <w:szCs w:val="24"/>
        </w:rPr>
        <w:t>Available from https://www.iucnredlist.org/ (accessed October 10, 2019).</w:t>
      </w:r>
    </w:p>
    <w:p w14:paraId="1F2EDAB5" w14:textId="77777777" w:rsidR="0010665C" w:rsidRPr="00094DF0" w:rsidRDefault="0010665C" w:rsidP="00316524">
      <w:pPr>
        <w:pStyle w:val="Bibliography"/>
        <w:spacing w:line="480" w:lineRule="auto"/>
        <w:rPr>
          <w:sz w:val="24"/>
          <w:szCs w:val="24"/>
        </w:rPr>
      </w:pPr>
      <w:r w:rsidRPr="00094DF0">
        <w:rPr>
          <w:sz w:val="24"/>
          <w:szCs w:val="24"/>
        </w:rPr>
        <w:t xml:space="preserve">Jung M et al. 2021. Areas of global importance for conserving terrestrial biodiversity, carbon and water. Nature Ecology &amp; Evolution </w:t>
      </w:r>
      <w:r w:rsidRPr="00094DF0">
        <w:rPr>
          <w:b/>
          <w:bCs/>
          <w:sz w:val="24"/>
          <w:szCs w:val="24"/>
        </w:rPr>
        <w:t>5</w:t>
      </w:r>
      <w:r w:rsidRPr="00094DF0">
        <w:rPr>
          <w:sz w:val="24"/>
          <w:szCs w:val="24"/>
        </w:rPr>
        <w:t>:1499–1509. Nature Publishing Group.</w:t>
      </w:r>
    </w:p>
    <w:p w14:paraId="63890394" w14:textId="77777777" w:rsidR="0010665C" w:rsidRPr="00094DF0" w:rsidRDefault="0010665C" w:rsidP="00316524">
      <w:pPr>
        <w:pStyle w:val="Bibliography"/>
        <w:spacing w:line="480" w:lineRule="auto"/>
        <w:rPr>
          <w:sz w:val="24"/>
          <w:szCs w:val="24"/>
        </w:rPr>
      </w:pPr>
      <w:r w:rsidRPr="00094DF0">
        <w:rPr>
          <w:sz w:val="24"/>
          <w:szCs w:val="24"/>
        </w:rPr>
        <w:t xml:space="preserve">Kaufmann D, Kraay A, Mastruzzi M. 2011. The Worldwide Governance Indicators: Methodology and Analytical Issues1. Hague Journal on the Rule of Law </w:t>
      </w:r>
      <w:r w:rsidRPr="00094DF0">
        <w:rPr>
          <w:b/>
          <w:bCs/>
          <w:sz w:val="24"/>
          <w:szCs w:val="24"/>
        </w:rPr>
        <w:t>3</w:t>
      </w:r>
      <w:r w:rsidRPr="00094DF0">
        <w:rPr>
          <w:sz w:val="24"/>
          <w:szCs w:val="24"/>
        </w:rPr>
        <w:t>:220–246. Cambridge University Press.</w:t>
      </w:r>
    </w:p>
    <w:p w14:paraId="1A5B3CF4" w14:textId="77777777" w:rsidR="0010665C" w:rsidRPr="00094DF0" w:rsidRDefault="0010665C" w:rsidP="00316524">
      <w:pPr>
        <w:pStyle w:val="Bibliography"/>
        <w:spacing w:line="480" w:lineRule="auto"/>
        <w:rPr>
          <w:sz w:val="24"/>
          <w:szCs w:val="24"/>
        </w:rPr>
      </w:pPr>
      <w:r w:rsidRPr="00094DF0">
        <w:rPr>
          <w:sz w:val="24"/>
          <w:szCs w:val="24"/>
        </w:rPr>
        <w:t xml:space="preserve">Kehoe L, Romero-Muñoz A, Polaina E, Estes L, Kreft H, Kuemmerle T. 2017. Biodiversity at risk under future cropland expansion and intensification. Nature Ecology &amp; Evolution </w:t>
      </w:r>
      <w:r w:rsidRPr="00094DF0">
        <w:rPr>
          <w:b/>
          <w:bCs/>
          <w:sz w:val="24"/>
          <w:szCs w:val="24"/>
        </w:rPr>
        <w:t>1</w:t>
      </w:r>
      <w:r w:rsidRPr="00094DF0">
        <w:rPr>
          <w:sz w:val="24"/>
          <w:szCs w:val="24"/>
        </w:rPr>
        <w:t>:1129–1135. Nature Publishing Group.</w:t>
      </w:r>
    </w:p>
    <w:p w14:paraId="393E1D9B" w14:textId="01AF58EF" w:rsidR="0010665C" w:rsidRPr="00094DF0" w:rsidRDefault="0010665C" w:rsidP="00316524">
      <w:pPr>
        <w:pStyle w:val="Bibliography"/>
        <w:spacing w:line="480" w:lineRule="auto"/>
        <w:rPr>
          <w:sz w:val="24"/>
          <w:szCs w:val="24"/>
        </w:rPr>
      </w:pPr>
      <w:r w:rsidRPr="00094DF0">
        <w:rPr>
          <w:sz w:val="24"/>
          <w:szCs w:val="24"/>
        </w:rPr>
        <w:t xml:space="preserve">Kelly LT et al. 2020. Fire and biodiversity in the Anthropocene. Science </w:t>
      </w:r>
      <w:r w:rsidRPr="00094DF0">
        <w:rPr>
          <w:b/>
          <w:bCs/>
          <w:sz w:val="24"/>
          <w:szCs w:val="24"/>
        </w:rPr>
        <w:t>370</w:t>
      </w:r>
      <w:ins w:id="840" w:author="emain" w:date="2022-12-13T18:35:00Z">
        <w:r w:rsidR="00D62D2A">
          <w:rPr>
            <w:sz w:val="24"/>
            <w:szCs w:val="24"/>
          </w:rPr>
          <w:t xml:space="preserve">: </w:t>
        </w:r>
      </w:ins>
      <w:ins w:id="841" w:author="emain" w:date="2022-12-13T18:34:00Z">
        <w:r w:rsidR="00D62D2A" w:rsidRPr="00094DF0">
          <w:rPr>
            <w:sz w:val="24"/>
            <w:szCs w:val="24"/>
          </w:rPr>
          <w:t>eabb0355</w:t>
        </w:r>
      </w:ins>
      <w:r w:rsidRPr="00094DF0">
        <w:rPr>
          <w:sz w:val="24"/>
          <w:szCs w:val="24"/>
        </w:rPr>
        <w:t xml:space="preserve">. </w:t>
      </w:r>
      <w:del w:id="842" w:author="emain" w:date="2022-12-13T18:35:00Z">
        <w:r w:rsidRPr="00094DF0" w:rsidDel="00D62D2A">
          <w:rPr>
            <w:sz w:val="24"/>
            <w:szCs w:val="24"/>
          </w:rPr>
          <w:delText>American Association for the Advancement of Science. Available from https://science.sciencemag.org/content/370/6519/</w:delText>
        </w:r>
      </w:del>
      <w:del w:id="843" w:author="emain" w:date="2022-12-13T18:34:00Z">
        <w:r w:rsidRPr="00094DF0" w:rsidDel="00D62D2A">
          <w:rPr>
            <w:sz w:val="24"/>
            <w:szCs w:val="24"/>
          </w:rPr>
          <w:delText>eabb0355</w:delText>
        </w:r>
      </w:del>
      <w:del w:id="844" w:author="emain" w:date="2022-12-13T18:35:00Z">
        <w:r w:rsidRPr="00094DF0" w:rsidDel="00D62D2A">
          <w:rPr>
            <w:sz w:val="24"/>
            <w:szCs w:val="24"/>
          </w:rPr>
          <w:delText xml:space="preserve"> (accessed December 11, 2020).</w:delText>
        </w:r>
      </w:del>
    </w:p>
    <w:p w14:paraId="1F02894B" w14:textId="77777777" w:rsidR="0010665C" w:rsidRPr="00094DF0" w:rsidRDefault="0010665C" w:rsidP="00316524">
      <w:pPr>
        <w:pStyle w:val="Bibliography"/>
        <w:spacing w:line="480" w:lineRule="auto"/>
        <w:rPr>
          <w:sz w:val="24"/>
          <w:szCs w:val="24"/>
        </w:rPr>
      </w:pPr>
      <w:r w:rsidRPr="00695FFC">
        <w:rPr>
          <w:sz w:val="24"/>
          <w:szCs w:val="24"/>
          <w:lang w:val="en-CA"/>
          <w:rPrChange w:id="845" w:author="Richard Schuster" w:date="2022-12-14T04:42:00Z">
            <w:rPr>
              <w:sz w:val="24"/>
              <w:szCs w:val="24"/>
              <w:lang w:val="de-AT"/>
            </w:rPr>
          </w:rPrChange>
        </w:rPr>
        <w:t xml:space="preserve">Leberger R, Rosa IMD, Guerra CA, Wolf F, Pereira HM. 2020. </w:t>
      </w:r>
      <w:r w:rsidRPr="00094DF0">
        <w:rPr>
          <w:sz w:val="24"/>
          <w:szCs w:val="24"/>
        </w:rPr>
        <w:t xml:space="preserve">Global patterns of forest loss across IUCN categories of protected areas. Biological Conservation </w:t>
      </w:r>
      <w:r w:rsidRPr="00094DF0">
        <w:rPr>
          <w:b/>
          <w:bCs/>
          <w:sz w:val="24"/>
          <w:szCs w:val="24"/>
        </w:rPr>
        <w:t>241</w:t>
      </w:r>
      <w:r w:rsidRPr="00094DF0">
        <w:rPr>
          <w:sz w:val="24"/>
          <w:szCs w:val="24"/>
        </w:rPr>
        <w:t>:108299.</w:t>
      </w:r>
    </w:p>
    <w:p w14:paraId="3F59CEC0" w14:textId="77777777" w:rsidR="0010665C" w:rsidRPr="00094DF0" w:rsidRDefault="0010665C" w:rsidP="00316524">
      <w:pPr>
        <w:pStyle w:val="Bibliography"/>
        <w:spacing w:line="480" w:lineRule="auto"/>
        <w:rPr>
          <w:sz w:val="24"/>
          <w:szCs w:val="24"/>
        </w:rPr>
      </w:pPr>
      <w:r w:rsidRPr="00094DF0">
        <w:rPr>
          <w:sz w:val="24"/>
          <w:szCs w:val="24"/>
        </w:rPr>
        <w:lastRenderedPageBreak/>
        <w:t xml:space="preserve">Loarie SR, Duffy PB, Hamilton H, Asner GP, Field CB, Ackerly DD. 2009. The velocity of climate change. Nature </w:t>
      </w:r>
      <w:r w:rsidRPr="00094DF0">
        <w:rPr>
          <w:b/>
          <w:bCs/>
          <w:sz w:val="24"/>
          <w:szCs w:val="24"/>
        </w:rPr>
        <w:t>462</w:t>
      </w:r>
      <w:r w:rsidRPr="00094DF0">
        <w:rPr>
          <w:sz w:val="24"/>
          <w:szCs w:val="24"/>
        </w:rPr>
        <w:t>:1052–1055.</w:t>
      </w:r>
    </w:p>
    <w:p w14:paraId="735D60AE" w14:textId="77777777" w:rsidR="0010665C" w:rsidRPr="00094DF0" w:rsidRDefault="0010665C" w:rsidP="00316524">
      <w:pPr>
        <w:pStyle w:val="Bibliography"/>
        <w:spacing w:line="480" w:lineRule="auto"/>
        <w:rPr>
          <w:sz w:val="24"/>
          <w:szCs w:val="24"/>
        </w:rPr>
      </w:pPr>
      <w:r w:rsidRPr="00094DF0">
        <w:rPr>
          <w:sz w:val="24"/>
          <w:szCs w:val="24"/>
        </w:rPr>
        <w:t xml:space="preserve">Margules CR, Pressey RL. 2000. Systematic conservation planning. Nature </w:t>
      </w:r>
      <w:r w:rsidRPr="00094DF0">
        <w:rPr>
          <w:b/>
          <w:bCs/>
          <w:sz w:val="24"/>
          <w:szCs w:val="24"/>
        </w:rPr>
        <w:t>405</w:t>
      </w:r>
      <w:r w:rsidRPr="00094DF0">
        <w:rPr>
          <w:sz w:val="24"/>
          <w:szCs w:val="24"/>
        </w:rPr>
        <w:t>:243–53.</w:t>
      </w:r>
    </w:p>
    <w:p w14:paraId="6052F79C" w14:textId="77777777" w:rsidR="0010665C" w:rsidRPr="00094DF0" w:rsidRDefault="0010665C" w:rsidP="00316524">
      <w:pPr>
        <w:pStyle w:val="Bibliography"/>
        <w:spacing w:line="480" w:lineRule="auto"/>
        <w:rPr>
          <w:sz w:val="24"/>
          <w:szCs w:val="24"/>
        </w:rPr>
      </w:pPr>
      <w:r w:rsidRPr="00094DF0">
        <w:rPr>
          <w:sz w:val="24"/>
          <w:szCs w:val="24"/>
        </w:rPr>
        <w:t xml:space="preserve">Martin A, McGuire S, Sullivan S. 2013. Global environmental justice and biodiversity conservation. The Geographical Journal </w:t>
      </w:r>
      <w:r w:rsidRPr="00094DF0">
        <w:rPr>
          <w:b/>
          <w:bCs/>
          <w:sz w:val="24"/>
          <w:szCs w:val="24"/>
        </w:rPr>
        <w:t>179</w:t>
      </w:r>
      <w:r w:rsidRPr="00094DF0">
        <w:rPr>
          <w:sz w:val="24"/>
          <w:szCs w:val="24"/>
        </w:rPr>
        <w:t>:122–131.</w:t>
      </w:r>
    </w:p>
    <w:p w14:paraId="69F1F403" w14:textId="77777777" w:rsidR="0010665C" w:rsidRPr="00094DF0" w:rsidRDefault="0010665C" w:rsidP="00316524">
      <w:pPr>
        <w:pStyle w:val="Bibliography"/>
        <w:spacing w:line="480" w:lineRule="auto"/>
        <w:rPr>
          <w:sz w:val="24"/>
          <w:szCs w:val="24"/>
        </w:rPr>
      </w:pPr>
      <w:r w:rsidRPr="00094DF0">
        <w:rPr>
          <w:sz w:val="24"/>
          <w:szCs w:val="24"/>
        </w:rPr>
        <w:t xml:space="preserve">Mascia MB, Pailler S. 2011. Protected area downgrading, downsizing, and degazettement (PADDD) and its conservation implications. Conservation Letters </w:t>
      </w:r>
      <w:r w:rsidRPr="00094DF0">
        <w:rPr>
          <w:b/>
          <w:bCs/>
          <w:sz w:val="24"/>
          <w:szCs w:val="24"/>
        </w:rPr>
        <w:t>4</w:t>
      </w:r>
      <w:r w:rsidRPr="00094DF0">
        <w:rPr>
          <w:sz w:val="24"/>
          <w:szCs w:val="24"/>
        </w:rPr>
        <w:t>:9–20. Blackwell Publishing Inc.</w:t>
      </w:r>
    </w:p>
    <w:p w14:paraId="022AF6DA" w14:textId="77777777" w:rsidR="0010665C" w:rsidRPr="00094DF0" w:rsidRDefault="0010665C" w:rsidP="00316524">
      <w:pPr>
        <w:pStyle w:val="Bibliography"/>
        <w:spacing w:line="480" w:lineRule="auto"/>
        <w:rPr>
          <w:sz w:val="24"/>
          <w:szCs w:val="24"/>
        </w:rPr>
      </w:pPr>
      <w:r w:rsidRPr="00094DF0">
        <w:rPr>
          <w:sz w:val="24"/>
          <w:szCs w:val="24"/>
        </w:rPr>
        <w:t xml:space="preserve">Maxwell SL, Butt N, Maron M, McAlpine CA, Chapman S, Ullmann A, Segan DB, Watson JEM. 2019. Conservation implications of ecological responses to extreme weather and climate events. Diversity and Distributions </w:t>
      </w:r>
      <w:r w:rsidRPr="00094DF0">
        <w:rPr>
          <w:b/>
          <w:bCs/>
          <w:sz w:val="24"/>
          <w:szCs w:val="24"/>
        </w:rPr>
        <w:t>25</w:t>
      </w:r>
      <w:r w:rsidRPr="00094DF0">
        <w:rPr>
          <w:sz w:val="24"/>
          <w:szCs w:val="24"/>
        </w:rPr>
        <w:t>:613–625.</w:t>
      </w:r>
    </w:p>
    <w:p w14:paraId="454CC1EB" w14:textId="77777777" w:rsidR="0010665C" w:rsidRPr="00094DF0" w:rsidRDefault="0010665C" w:rsidP="00316524">
      <w:pPr>
        <w:pStyle w:val="Bibliography"/>
        <w:spacing w:line="480" w:lineRule="auto"/>
        <w:rPr>
          <w:sz w:val="24"/>
          <w:szCs w:val="24"/>
        </w:rPr>
      </w:pPr>
      <w:r w:rsidRPr="00094DF0">
        <w:rPr>
          <w:sz w:val="24"/>
          <w:szCs w:val="24"/>
        </w:rPr>
        <w:t xml:space="preserve">McBride MF, Wilson KA, Bode M, Possingham HP. 2007. Incorporating the effects of socioeconomic uncertainty into priority setting for conservation investment. Conservation Biology </w:t>
      </w:r>
      <w:r w:rsidRPr="00094DF0">
        <w:rPr>
          <w:b/>
          <w:bCs/>
          <w:sz w:val="24"/>
          <w:szCs w:val="24"/>
        </w:rPr>
        <w:t>21</w:t>
      </w:r>
      <w:r w:rsidRPr="00094DF0">
        <w:rPr>
          <w:sz w:val="24"/>
          <w:szCs w:val="24"/>
        </w:rPr>
        <w:t>:1463–1474. Wiley Online Library.</w:t>
      </w:r>
    </w:p>
    <w:p w14:paraId="2CB81B1B" w14:textId="77777777" w:rsidR="0010665C" w:rsidRPr="00094DF0" w:rsidRDefault="0010665C" w:rsidP="00316524">
      <w:pPr>
        <w:pStyle w:val="Bibliography"/>
        <w:spacing w:line="480" w:lineRule="auto"/>
        <w:rPr>
          <w:sz w:val="24"/>
          <w:szCs w:val="24"/>
        </w:rPr>
      </w:pPr>
      <w:r w:rsidRPr="00F76ED7">
        <w:rPr>
          <w:sz w:val="24"/>
          <w:szCs w:val="24"/>
          <w:lang w:val="de-AT"/>
          <w:rPrChange w:id="846" w:author="Richard Schuster" w:date="2023-02-18T11:47:00Z">
            <w:rPr>
              <w:sz w:val="24"/>
              <w:szCs w:val="24"/>
            </w:rPr>
          </w:rPrChange>
        </w:rPr>
        <w:t xml:space="preserve">Miller RL, Marsh H, Benham C, Hamann M. 2019. </w:t>
      </w:r>
      <w:r w:rsidRPr="00094DF0">
        <w:rPr>
          <w:sz w:val="24"/>
          <w:szCs w:val="24"/>
        </w:rPr>
        <w:t xml:space="preserve">A framework for improving the cross-jurisdictional governance of a marine migratory species. Conservation Science and Practice </w:t>
      </w:r>
      <w:r w:rsidRPr="00094DF0">
        <w:rPr>
          <w:b/>
          <w:bCs/>
          <w:sz w:val="24"/>
          <w:szCs w:val="24"/>
        </w:rPr>
        <w:t>1</w:t>
      </w:r>
      <w:r w:rsidRPr="00094DF0">
        <w:rPr>
          <w:sz w:val="24"/>
          <w:szCs w:val="24"/>
        </w:rPr>
        <w:t>:e58. Wiley Online Library.</w:t>
      </w:r>
    </w:p>
    <w:p w14:paraId="2DF4B746" w14:textId="77777777" w:rsidR="0010665C" w:rsidRPr="00094DF0" w:rsidRDefault="0010665C" w:rsidP="00316524">
      <w:pPr>
        <w:pStyle w:val="Bibliography"/>
        <w:spacing w:line="480" w:lineRule="auto"/>
        <w:rPr>
          <w:sz w:val="24"/>
          <w:szCs w:val="24"/>
        </w:rPr>
      </w:pPr>
      <w:r w:rsidRPr="00094DF0">
        <w:rPr>
          <w:sz w:val="24"/>
          <w:szCs w:val="24"/>
        </w:rPr>
        <w:t>Moilanen A, Wilson K, Possingham H. 2009. Spatial conservation prioritization: quantitative methods and computational tools. Oxford University Press.</w:t>
      </w:r>
    </w:p>
    <w:p w14:paraId="2027B174" w14:textId="77777777" w:rsidR="0010665C" w:rsidRPr="00094DF0" w:rsidRDefault="0010665C" w:rsidP="00316524">
      <w:pPr>
        <w:pStyle w:val="Bibliography"/>
        <w:spacing w:line="480" w:lineRule="auto"/>
        <w:rPr>
          <w:sz w:val="24"/>
          <w:szCs w:val="24"/>
        </w:rPr>
      </w:pPr>
      <w:r w:rsidRPr="00094DF0">
        <w:rPr>
          <w:sz w:val="24"/>
          <w:szCs w:val="24"/>
        </w:rPr>
        <w:t xml:space="preserve">Myers N, Mittermeier RA, Mittermeier CG, da Fonseca GAB, Kent J. 2000. Biodiversity hotspots for conservation priorities. Nature </w:t>
      </w:r>
      <w:r w:rsidRPr="00094DF0">
        <w:rPr>
          <w:b/>
          <w:bCs/>
          <w:sz w:val="24"/>
          <w:szCs w:val="24"/>
        </w:rPr>
        <w:t>403</w:t>
      </w:r>
      <w:r w:rsidRPr="00094DF0">
        <w:rPr>
          <w:sz w:val="24"/>
          <w:szCs w:val="24"/>
        </w:rPr>
        <w:t>:853–858. Nature Publishing Group.</w:t>
      </w:r>
    </w:p>
    <w:p w14:paraId="2DCF6B62" w14:textId="77777777" w:rsidR="0010665C" w:rsidRPr="00094DF0" w:rsidRDefault="0010665C" w:rsidP="00316524">
      <w:pPr>
        <w:pStyle w:val="Bibliography"/>
        <w:spacing w:line="480" w:lineRule="auto"/>
        <w:rPr>
          <w:sz w:val="24"/>
          <w:szCs w:val="24"/>
        </w:rPr>
      </w:pPr>
      <w:r w:rsidRPr="00094DF0">
        <w:rPr>
          <w:sz w:val="24"/>
          <w:szCs w:val="24"/>
        </w:rPr>
        <w:lastRenderedPageBreak/>
        <w:t>Neimanis VP. 2013. Crown Land | The Canadian Encyclopedia. Available from https://www.thecanadianencyclopedia.ca/en/article/crown-land (accessed October 14, 2022).</w:t>
      </w:r>
    </w:p>
    <w:p w14:paraId="095769F1" w14:textId="77777777" w:rsidR="0010665C" w:rsidRPr="00094DF0" w:rsidRDefault="0010665C" w:rsidP="00316524">
      <w:pPr>
        <w:pStyle w:val="Bibliography"/>
        <w:spacing w:line="480" w:lineRule="auto"/>
        <w:rPr>
          <w:sz w:val="24"/>
          <w:szCs w:val="24"/>
        </w:rPr>
      </w:pPr>
      <w:r w:rsidRPr="00094DF0">
        <w:rPr>
          <w:sz w:val="24"/>
          <w:szCs w:val="24"/>
        </w:rPr>
        <w:t xml:space="preserve">Newbold T et al. 2015. Global effects of land use on local terrestrial biodiversity. Nature </w:t>
      </w:r>
      <w:r w:rsidRPr="00094DF0">
        <w:rPr>
          <w:b/>
          <w:bCs/>
          <w:sz w:val="24"/>
          <w:szCs w:val="24"/>
        </w:rPr>
        <w:t>520</w:t>
      </w:r>
      <w:r w:rsidRPr="00094DF0">
        <w:rPr>
          <w:sz w:val="24"/>
          <w:szCs w:val="24"/>
        </w:rPr>
        <w:t>:45–50. Nature Publishing Group.</w:t>
      </w:r>
    </w:p>
    <w:p w14:paraId="79880622" w14:textId="77777777" w:rsidR="0010665C" w:rsidRPr="00094DF0" w:rsidRDefault="0010665C" w:rsidP="00316524">
      <w:pPr>
        <w:pStyle w:val="Bibliography"/>
        <w:spacing w:line="480" w:lineRule="auto"/>
        <w:rPr>
          <w:sz w:val="24"/>
          <w:szCs w:val="24"/>
        </w:rPr>
      </w:pPr>
      <w:r w:rsidRPr="00094DF0">
        <w:rPr>
          <w:sz w:val="24"/>
          <w:szCs w:val="24"/>
        </w:rPr>
        <w:t xml:space="preserve">Pimm SL, Raven P. 2000. Extinction by numbers. Nature </w:t>
      </w:r>
      <w:r w:rsidRPr="00094DF0">
        <w:rPr>
          <w:b/>
          <w:bCs/>
          <w:sz w:val="24"/>
          <w:szCs w:val="24"/>
        </w:rPr>
        <w:t>403</w:t>
      </w:r>
      <w:r w:rsidRPr="00094DF0">
        <w:rPr>
          <w:sz w:val="24"/>
          <w:szCs w:val="24"/>
        </w:rPr>
        <w:t>:843–845.</w:t>
      </w:r>
    </w:p>
    <w:p w14:paraId="72604068" w14:textId="77777777" w:rsidR="0010665C" w:rsidRPr="00094DF0" w:rsidRDefault="0010665C" w:rsidP="00316524">
      <w:pPr>
        <w:pStyle w:val="Bibliography"/>
        <w:spacing w:line="480" w:lineRule="auto"/>
        <w:rPr>
          <w:sz w:val="24"/>
          <w:szCs w:val="24"/>
        </w:rPr>
      </w:pPr>
      <w:r w:rsidRPr="00094DF0">
        <w:rPr>
          <w:sz w:val="24"/>
          <w:szCs w:val="24"/>
        </w:rPr>
        <w:t xml:space="preserve">Pouzols FM, Toivonen T, Di Minin E, Kukkala AS, Kullberg P, Kuusterä J, Lehtomäki J, Tenkanen H, Verburg PH, Moilanen A. 2014. Global protected area expansion is compromised by projected land-use and parochialism. Nature </w:t>
      </w:r>
      <w:r w:rsidRPr="00094DF0">
        <w:rPr>
          <w:b/>
          <w:bCs/>
          <w:sz w:val="24"/>
          <w:szCs w:val="24"/>
        </w:rPr>
        <w:t>516</w:t>
      </w:r>
      <w:r w:rsidRPr="00094DF0">
        <w:rPr>
          <w:sz w:val="24"/>
          <w:szCs w:val="24"/>
        </w:rPr>
        <w:t>:383–386. Nature Research.</w:t>
      </w:r>
    </w:p>
    <w:p w14:paraId="7193D1EF" w14:textId="77777777" w:rsidR="0010665C" w:rsidRPr="00094DF0" w:rsidRDefault="0010665C" w:rsidP="00316524">
      <w:pPr>
        <w:pStyle w:val="Bibliography"/>
        <w:spacing w:line="480" w:lineRule="auto"/>
        <w:rPr>
          <w:sz w:val="24"/>
          <w:szCs w:val="24"/>
        </w:rPr>
      </w:pPr>
      <w:r w:rsidRPr="00094DF0">
        <w:rPr>
          <w:sz w:val="24"/>
          <w:szCs w:val="24"/>
        </w:rPr>
        <w:t>Rasker R. 2019. Public Land Ownership in the United States. Available from https://headwaterseconomics.org/public-lands/protected-lands/public-land-ownership-in-the-us/ (accessed October 14, 2022).</w:t>
      </w:r>
    </w:p>
    <w:p w14:paraId="4EE9BD47" w14:textId="77777777" w:rsidR="0010665C" w:rsidRPr="00094DF0" w:rsidRDefault="0010665C" w:rsidP="00316524">
      <w:pPr>
        <w:pStyle w:val="Bibliography"/>
        <w:spacing w:line="480" w:lineRule="auto"/>
        <w:rPr>
          <w:sz w:val="24"/>
          <w:szCs w:val="24"/>
        </w:rPr>
      </w:pPr>
      <w:r w:rsidRPr="00094DF0">
        <w:rPr>
          <w:sz w:val="24"/>
          <w:szCs w:val="24"/>
        </w:rPr>
        <w:t xml:space="preserve">Santini L, Butchart SHM, Rondinini C, Benítez-López A, Hilbers JP, Schipper AM, Cengic M, Tobias JA, Huijbregts MAJ. 2019. Applying habitat and population-density models to land-cover time series to inform IUCN Red List assessments. Conservation Biology </w:t>
      </w:r>
      <w:r w:rsidRPr="00094DF0">
        <w:rPr>
          <w:b/>
          <w:bCs/>
          <w:sz w:val="24"/>
          <w:szCs w:val="24"/>
        </w:rPr>
        <w:t>33</w:t>
      </w:r>
      <w:r w:rsidRPr="00094DF0">
        <w:rPr>
          <w:sz w:val="24"/>
          <w:szCs w:val="24"/>
        </w:rPr>
        <w:t>:1084–1093.</w:t>
      </w:r>
    </w:p>
    <w:p w14:paraId="780F2594" w14:textId="77777777" w:rsidR="0010665C" w:rsidRPr="00094DF0" w:rsidRDefault="0010665C" w:rsidP="00316524">
      <w:pPr>
        <w:pStyle w:val="Bibliography"/>
        <w:spacing w:line="480" w:lineRule="auto"/>
        <w:rPr>
          <w:sz w:val="24"/>
          <w:szCs w:val="24"/>
        </w:rPr>
      </w:pPr>
      <w:r w:rsidRPr="00094DF0">
        <w:rPr>
          <w:sz w:val="24"/>
          <w:szCs w:val="24"/>
        </w:rPr>
        <w:t xml:space="preserve">Schulze K, Knights K, Coad L, Geldmann J, Leverington F, Eassom A, Marr M, Butchart SH, Hockings M, Burgess ND. 2018. An assessment of threats to terrestrial protected areas. Conservation Letters </w:t>
      </w:r>
      <w:r w:rsidRPr="00094DF0">
        <w:rPr>
          <w:b/>
          <w:bCs/>
          <w:sz w:val="24"/>
          <w:szCs w:val="24"/>
        </w:rPr>
        <w:t>11</w:t>
      </w:r>
      <w:r w:rsidRPr="00094DF0">
        <w:rPr>
          <w:sz w:val="24"/>
          <w:szCs w:val="24"/>
        </w:rPr>
        <w:t>:e12435. Wiley Online Library.</w:t>
      </w:r>
    </w:p>
    <w:p w14:paraId="7821A855" w14:textId="77777777" w:rsidR="0010665C" w:rsidRPr="00094DF0" w:rsidRDefault="0010665C" w:rsidP="00316524">
      <w:pPr>
        <w:pStyle w:val="Bibliography"/>
        <w:spacing w:line="480" w:lineRule="auto"/>
        <w:rPr>
          <w:sz w:val="24"/>
          <w:szCs w:val="24"/>
        </w:rPr>
      </w:pPr>
      <w:r w:rsidRPr="00094DF0">
        <w:rPr>
          <w:sz w:val="24"/>
          <w:szCs w:val="24"/>
        </w:rPr>
        <w:t xml:space="preserve">Tesfaw AT, Pfaff A, Kroner REG, Qin S, Medeiros R, Mascia MB. 2018. Land-use and land-cover change shape the sustainability and impacts of protected areas. Proceedings of the National Academy of Sciences </w:t>
      </w:r>
      <w:r w:rsidRPr="00094DF0">
        <w:rPr>
          <w:b/>
          <w:bCs/>
          <w:sz w:val="24"/>
          <w:szCs w:val="24"/>
        </w:rPr>
        <w:t>115</w:t>
      </w:r>
      <w:r w:rsidRPr="00094DF0">
        <w:rPr>
          <w:sz w:val="24"/>
          <w:szCs w:val="24"/>
        </w:rPr>
        <w:t>:2084–2089. National Acad Sciences.</w:t>
      </w:r>
    </w:p>
    <w:p w14:paraId="3E43B19A" w14:textId="77777777" w:rsidR="0010665C" w:rsidRPr="00094DF0" w:rsidRDefault="0010665C" w:rsidP="00316524">
      <w:pPr>
        <w:pStyle w:val="Bibliography"/>
        <w:spacing w:line="480" w:lineRule="auto"/>
        <w:rPr>
          <w:sz w:val="24"/>
          <w:szCs w:val="24"/>
        </w:rPr>
      </w:pPr>
      <w:r w:rsidRPr="00094DF0">
        <w:rPr>
          <w:sz w:val="24"/>
          <w:szCs w:val="24"/>
        </w:rPr>
        <w:lastRenderedPageBreak/>
        <w:t>UNEP-WCMC, IUCN. 2020. Protected Planet: The World Database on Protected Areas (WDPA). Available from www.protectedplanet.net (accessed January 10, 2020).</w:t>
      </w:r>
    </w:p>
    <w:p w14:paraId="46012A00" w14:textId="77777777" w:rsidR="0010665C" w:rsidRPr="00094DF0" w:rsidRDefault="0010665C" w:rsidP="00316524">
      <w:pPr>
        <w:pStyle w:val="Bibliography"/>
        <w:spacing w:line="480" w:lineRule="auto"/>
        <w:rPr>
          <w:sz w:val="24"/>
          <w:szCs w:val="24"/>
        </w:rPr>
      </w:pPr>
      <w:r w:rsidRPr="00094DF0">
        <w:rPr>
          <w:sz w:val="24"/>
          <w:szCs w:val="24"/>
        </w:rPr>
        <w:t xml:space="preserve">Venter O et al. 2014. Targeting Global Protected Area Expansion for Imperiled Biodiversity. PLOS Biology </w:t>
      </w:r>
      <w:r w:rsidRPr="00094DF0">
        <w:rPr>
          <w:b/>
          <w:bCs/>
          <w:sz w:val="24"/>
          <w:szCs w:val="24"/>
        </w:rPr>
        <w:t>12</w:t>
      </w:r>
      <w:r w:rsidRPr="00094DF0">
        <w:rPr>
          <w:sz w:val="24"/>
          <w:szCs w:val="24"/>
        </w:rPr>
        <w:t>:e1001891. Public Library of Science.</w:t>
      </w:r>
    </w:p>
    <w:p w14:paraId="35B51FA9" w14:textId="77777777" w:rsidR="0010665C" w:rsidRPr="00094DF0" w:rsidRDefault="0010665C" w:rsidP="00316524">
      <w:pPr>
        <w:pStyle w:val="Bibliography"/>
        <w:spacing w:line="480" w:lineRule="auto"/>
        <w:rPr>
          <w:sz w:val="24"/>
          <w:szCs w:val="24"/>
        </w:rPr>
      </w:pPr>
      <w:r w:rsidRPr="00094DF0">
        <w:rPr>
          <w:sz w:val="24"/>
          <w:szCs w:val="24"/>
        </w:rPr>
        <w:t xml:space="preserve">Watson JE, Dudley N, Segan DB, Hockings M. 2014. The performance and potential of protected areas. Nature </w:t>
      </w:r>
      <w:r w:rsidRPr="00094DF0">
        <w:rPr>
          <w:b/>
          <w:bCs/>
          <w:sz w:val="24"/>
          <w:szCs w:val="24"/>
        </w:rPr>
        <w:t>515</w:t>
      </w:r>
      <w:r w:rsidRPr="00094DF0">
        <w:rPr>
          <w:sz w:val="24"/>
          <w:szCs w:val="24"/>
        </w:rPr>
        <w:t>:67–73.</w:t>
      </w:r>
    </w:p>
    <w:p w14:paraId="20FFFDEE" w14:textId="3935D504" w:rsidR="000516FB" w:rsidRPr="00094DF0" w:rsidRDefault="000516FB" w:rsidP="00316524">
      <w:pPr>
        <w:keepNext/>
        <w:pBdr>
          <w:top w:val="nil"/>
          <w:left w:val="nil"/>
          <w:bottom w:val="nil"/>
          <w:right w:val="nil"/>
          <w:between w:val="nil"/>
        </w:pBdr>
        <w:spacing w:before="120" w:after="120" w:line="480" w:lineRule="auto"/>
        <w:rPr>
          <w:color w:val="262626"/>
          <w:sz w:val="24"/>
          <w:szCs w:val="24"/>
        </w:rPr>
      </w:pPr>
      <w:bookmarkStart w:id="847" w:name="_heading=h.3znysh7" w:colFirst="0" w:colLast="0"/>
      <w:bookmarkEnd w:id="847"/>
      <w:r w:rsidRPr="00094DF0">
        <w:rPr>
          <w:color w:val="262626"/>
          <w:sz w:val="24"/>
          <w:szCs w:val="24"/>
        </w:rPr>
        <w:br w:type="page"/>
      </w:r>
    </w:p>
    <w:p w14:paraId="2698A421" w14:textId="7579DB6F" w:rsidR="00283056" w:rsidRPr="00094DF0" w:rsidDel="005B1280" w:rsidRDefault="00283056" w:rsidP="00316524">
      <w:pPr>
        <w:spacing w:line="480" w:lineRule="auto"/>
        <w:rPr>
          <w:ins w:id="848" w:author="emain" w:date="2022-12-13T14:07:00Z"/>
          <w:del w:id="849" w:author="Richard Schuster" w:date="2023-02-19T05:43:00Z"/>
          <w:sz w:val="24"/>
          <w:szCs w:val="24"/>
        </w:rPr>
      </w:pPr>
      <w:ins w:id="850" w:author="emain" w:date="2022-12-13T14:06:00Z">
        <w:del w:id="851" w:author="Richard Schuster" w:date="2023-02-19T05:43:00Z">
          <w:r w:rsidRPr="00094DF0" w:rsidDel="005B1280">
            <w:rPr>
              <w:sz w:val="24"/>
              <w:szCs w:val="24"/>
            </w:rPr>
            <w:lastRenderedPageBreak/>
            <w:delText>Tables and figures need to stand relatively on their own</w:delText>
          </w:r>
        </w:del>
      </w:ins>
      <w:ins w:id="852" w:author="emain" w:date="2022-12-13T14:07:00Z">
        <w:del w:id="853" w:author="Richard Schuster" w:date="2023-02-19T05:43:00Z">
          <w:r w:rsidRPr="00094DF0" w:rsidDel="005B1280">
            <w:rPr>
              <w:sz w:val="24"/>
              <w:szCs w:val="24"/>
            </w:rPr>
            <w:delText>, so for some more context is needed</w:delText>
          </w:r>
        </w:del>
      </w:ins>
    </w:p>
    <w:p w14:paraId="49C3A9B5" w14:textId="5EE415A7" w:rsidR="00283056" w:rsidRPr="00094DF0" w:rsidRDefault="00283056" w:rsidP="00316524">
      <w:pPr>
        <w:spacing w:line="480" w:lineRule="auto"/>
        <w:rPr>
          <w:ins w:id="854" w:author="emain" w:date="2022-12-13T14:06:00Z"/>
          <w:sz w:val="24"/>
          <w:szCs w:val="24"/>
        </w:rPr>
      </w:pPr>
      <w:ins w:id="855" w:author="emain" w:date="2022-12-13T14:06:00Z">
        <w:del w:id="856" w:author="Richard Schuster" w:date="2023-02-19T05:43:00Z">
          <w:r w:rsidRPr="00094DF0" w:rsidDel="005B1280">
            <w:rPr>
              <w:sz w:val="24"/>
              <w:szCs w:val="24"/>
            </w:rPr>
            <w:delText xml:space="preserve"> </w:delText>
          </w:r>
        </w:del>
      </w:ins>
    </w:p>
    <w:p w14:paraId="082844FF" w14:textId="707D104F" w:rsidR="000516FB" w:rsidRPr="00094DF0" w:rsidRDefault="000516FB" w:rsidP="00316524">
      <w:pPr>
        <w:spacing w:line="480" w:lineRule="auto"/>
        <w:rPr>
          <w:sz w:val="24"/>
          <w:szCs w:val="24"/>
        </w:rPr>
      </w:pPr>
      <w:r w:rsidRPr="00094DF0">
        <w:rPr>
          <w:sz w:val="24"/>
          <w:szCs w:val="24"/>
        </w:rPr>
        <w:t>Table 1.</w:t>
      </w:r>
      <w:del w:id="857" w:author="Richard Schuster" w:date="2023-02-18T12:59:00Z">
        <w:r w:rsidRPr="00094DF0" w:rsidDel="00933036">
          <w:rPr>
            <w:sz w:val="24"/>
            <w:szCs w:val="24"/>
          </w:rPr>
          <w:delText xml:space="preserve"> </w:delText>
        </w:r>
      </w:del>
      <w:ins w:id="858" w:author="Richard Schuster" w:date="2023-02-18T12:56:00Z">
        <w:r w:rsidR="00FB2176" w:rsidRPr="00094DF0">
          <w:rPr>
            <w:sz w:val="24"/>
            <w:szCs w:val="24"/>
          </w:rPr>
          <w:t>.</w:t>
        </w:r>
      </w:ins>
      <w:ins w:id="859" w:author="Richard Schuster" w:date="2023-02-18T13:00:00Z">
        <w:r w:rsidR="00E97EF6">
          <w:rPr>
            <w:sz w:val="24"/>
            <w:szCs w:val="24"/>
          </w:rPr>
          <w:t>S</w:t>
        </w:r>
      </w:ins>
      <w:ins w:id="860" w:author="emain" w:date="2022-12-13T13:59:00Z">
        <w:del w:id="861" w:author="Richard Schuster" w:date="2023-02-18T13:00:00Z">
          <w:r w:rsidR="00316524" w:rsidRPr="00094DF0" w:rsidDel="00E97EF6">
            <w:rPr>
              <w:sz w:val="24"/>
              <w:szCs w:val="24"/>
            </w:rPr>
            <w:delText>XXX (what kind of scenarios, need context specific to your study</w:delText>
          </w:r>
        </w:del>
      </w:ins>
      <w:ins w:id="862" w:author="emain" w:date="2022-12-13T14:00:00Z">
        <w:del w:id="863" w:author="Richard Schuster" w:date="2023-02-18T13:00:00Z">
          <w:r w:rsidR="00316524" w:rsidRPr="00094DF0" w:rsidDel="00E97EF6">
            <w:rPr>
              <w:sz w:val="24"/>
              <w:szCs w:val="24"/>
            </w:rPr>
            <w:delText>) s</w:delText>
          </w:r>
        </w:del>
      </w:ins>
      <w:del w:id="864" w:author="Richard Schuster" w:date="2023-02-18T13:00:00Z">
        <w:r w:rsidRPr="00094DF0" w:rsidDel="00E97EF6">
          <w:rPr>
            <w:sz w:val="24"/>
            <w:szCs w:val="24"/>
          </w:rPr>
          <w:delText>S</w:delText>
        </w:r>
      </w:del>
      <w:r w:rsidRPr="00094DF0">
        <w:rPr>
          <w:sz w:val="24"/>
          <w:szCs w:val="24"/>
        </w:rPr>
        <w:t xml:space="preserve">cenarios </w:t>
      </w:r>
      <w:del w:id="865" w:author="Richard Schuster" w:date="2023-02-18T13:00:00Z">
        <w:r w:rsidRPr="00094DF0" w:rsidDel="00E97EF6">
          <w:rPr>
            <w:sz w:val="24"/>
            <w:szCs w:val="24"/>
          </w:rPr>
          <w:delText xml:space="preserve">explored </w:delText>
        </w:r>
      </w:del>
      <w:ins w:id="866" w:author="Richard Schuster" w:date="2023-02-18T13:00:00Z">
        <w:r w:rsidR="00E97EF6">
          <w:rPr>
            <w:sz w:val="24"/>
            <w:szCs w:val="24"/>
          </w:rPr>
          <w:t xml:space="preserve">explored </w:t>
        </w:r>
      </w:ins>
      <w:r w:rsidRPr="00094DF0">
        <w:rPr>
          <w:sz w:val="24"/>
          <w:szCs w:val="24"/>
        </w:rPr>
        <w:t>and global protection results</w:t>
      </w:r>
      <w:ins w:id="867" w:author="emain" w:date="2022-12-13T14:00:00Z">
        <w:r w:rsidR="00283056" w:rsidRPr="00094DF0">
          <w:rPr>
            <w:sz w:val="24"/>
            <w:szCs w:val="24"/>
          </w:rPr>
          <w:t xml:space="preserve"> in an examination of </w:t>
        </w:r>
      </w:ins>
      <w:ins w:id="868" w:author="Richard Schuster" w:date="2023-02-18T12:59:00Z">
        <w:r w:rsidR="00933036">
          <w:rPr>
            <w:sz w:val="24"/>
            <w:szCs w:val="24"/>
          </w:rPr>
          <w:t>the s</w:t>
        </w:r>
        <w:r w:rsidR="00933036" w:rsidRPr="00094DF0">
          <w:rPr>
            <w:sz w:val="24"/>
            <w:szCs w:val="24"/>
          </w:rPr>
          <w:t>patial representation of priority areas for protection that account for governance, land use, and climate risk to terrestrial vertebrates</w:t>
        </w:r>
      </w:ins>
      <w:ins w:id="869" w:author="emain" w:date="2022-12-13T14:00:00Z">
        <w:del w:id="870" w:author="Richard Schuster" w:date="2023-02-18T12:59:00Z">
          <w:r w:rsidR="00283056" w:rsidRPr="00094DF0" w:rsidDel="00AA3881">
            <w:rPr>
              <w:sz w:val="24"/>
              <w:szCs w:val="24"/>
            </w:rPr>
            <w:delText>xxx (or something like this)</w:delText>
          </w:r>
        </w:del>
      </w:ins>
      <w:r w:rsidRPr="00094DF0">
        <w:rPr>
          <w:sz w:val="24"/>
          <w:szCs w:val="24"/>
        </w:rPr>
        <w:t xml:space="preserve">. </w:t>
      </w:r>
      <w:del w:id="871" w:author="emain" w:date="2022-12-13T14:03:00Z">
        <w:r w:rsidRPr="00094DF0" w:rsidDel="00283056">
          <w:rPr>
            <w:sz w:val="24"/>
            <w:szCs w:val="24"/>
          </w:rPr>
          <w:delText>The risk factor order represents the order risk factors were included in the hierarchical prioritization. (G = governance, L = land use, C = Climate).</w:delText>
        </w:r>
      </w:del>
      <w:ins w:id="872" w:author="emain" w:date="2022-12-13T14:03:00Z">
        <w:r w:rsidR="00283056" w:rsidRPr="00094DF0">
          <w:rPr>
            <w:sz w:val="24"/>
            <w:szCs w:val="24"/>
          </w:rPr>
          <w:t xml:space="preserve"> </w:t>
        </w:r>
      </w:ins>
    </w:p>
    <w:tbl>
      <w:tblPr>
        <w:tblW w:w="8747" w:type="dxa"/>
        <w:tblBorders>
          <w:top w:val="single" w:sz="8" w:space="0" w:color="70AD47"/>
          <w:left w:val="single" w:sz="8" w:space="0" w:color="70AD47"/>
          <w:bottom w:val="single" w:sz="8" w:space="0" w:color="70AD47"/>
          <w:insideH w:val="single" w:sz="8" w:space="0" w:color="70AD47"/>
        </w:tblBorders>
        <w:tblLayout w:type="fixed"/>
        <w:tblLook w:val="0000" w:firstRow="0" w:lastRow="0" w:firstColumn="0" w:lastColumn="0" w:noHBand="0" w:noVBand="0"/>
      </w:tblPr>
      <w:tblGrid>
        <w:gridCol w:w="1768"/>
        <w:gridCol w:w="2616"/>
        <w:gridCol w:w="4363"/>
      </w:tblGrid>
      <w:tr w:rsidR="000516FB" w:rsidRPr="00094DF0" w14:paraId="15A03D9F" w14:textId="77777777" w:rsidTr="00283056">
        <w:trPr>
          <w:trHeight w:val="232"/>
        </w:trPr>
        <w:tc>
          <w:tcPr>
            <w:tcW w:w="1768" w:type="dxa"/>
            <w:tcBorders>
              <w:top w:val="single" w:sz="8" w:space="0" w:color="70AD47"/>
              <w:left w:val="single" w:sz="8" w:space="0" w:color="70AD47"/>
              <w:bottom w:val="single" w:sz="8" w:space="0" w:color="70AD47"/>
            </w:tcBorders>
            <w:shd w:val="clear" w:color="auto" w:fill="FFFFFF" w:themeFill="background1"/>
            <w:vAlign w:val="center"/>
          </w:tcPr>
          <w:p w14:paraId="0BEBB113" w14:textId="77777777" w:rsidR="000516FB" w:rsidRPr="00094DF0" w:rsidRDefault="000516FB" w:rsidP="00316524">
            <w:pPr>
              <w:spacing w:line="480" w:lineRule="auto"/>
              <w:rPr>
                <w:color w:val="000000"/>
                <w:sz w:val="24"/>
                <w:szCs w:val="24"/>
              </w:rPr>
            </w:pPr>
            <w:r w:rsidRPr="00094DF0">
              <w:rPr>
                <w:color w:val="000000"/>
                <w:sz w:val="24"/>
                <w:szCs w:val="24"/>
              </w:rPr>
              <w:t>Scenario</w:t>
            </w:r>
          </w:p>
        </w:tc>
        <w:tc>
          <w:tcPr>
            <w:tcW w:w="2616" w:type="dxa"/>
            <w:tcBorders>
              <w:top w:val="single" w:sz="8" w:space="0" w:color="70AD47"/>
              <w:bottom w:val="single" w:sz="8" w:space="0" w:color="70AD47"/>
            </w:tcBorders>
            <w:shd w:val="clear" w:color="auto" w:fill="FFFFFF" w:themeFill="background1"/>
            <w:vAlign w:val="center"/>
          </w:tcPr>
          <w:p w14:paraId="6BF4CF7C" w14:textId="25F36BCC" w:rsidR="000516FB" w:rsidRPr="00094DF0" w:rsidRDefault="000516FB" w:rsidP="00316524">
            <w:pPr>
              <w:spacing w:line="480" w:lineRule="auto"/>
              <w:rPr>
                <w:color w:val="000000"/>
                <w:sz w:val="24"/>
                <w:szCs w:val="24"/>
              </w:rPr>
            </w:pPr>
            <w:r w:rsidRPr="00094DF0">
              <w:rPr>
                <w:color w:val="000000"/>
                <w:sz w:val="24"/>
                <w:szCs w:val="24"/>
              </w:rPr>
              <w:t>Risk factors included</w:t>
            </w:r>
            <w:ins w:id="873" w:author="emain" w:date="2022-12-13T14:02:00Z">
              <w:r w:rsidR="00283056" w:rsidRPr="00094DF0">
                <w:rPr>
                  <w:color w:val="000000"/>
                  <w:sz w:val="24"/>
                  <w:szCs w:val="24"/>
                </w:rPr>
                <w:t>*</w:t>
              </w:r>
            </w:ins>
          </w:p>
        </w:tc>
        <w:tc>
          <w:tcPr>
            <w:tcW w:w="4363" w:type="dxa"/>
            <w:tcBorders>
              <w:top w:val="single" w:sz="8" w:space="0" w:color="70AD47"/>
              <w:bottom w:val="single" w:sz="8" w:space="0" w:color="70AD47"/>
            </w:tcBorders>
            <w:shd w:val="clear" w:color="auto" w:fill="FFFFFF" w:themeFill="background1"/>
            <w:vAlign w:val="center"/>
          </w:tcPr>
          <w:p w14:paraId="29C8C0FC" w14:textId="197CC6CA" w:rsidR="000516FB" w:rsidRPr="00094DF0" w:rsidRDefault="000516FB" w:rsidP="00316524">
            <w:pPr>
              <w:spacing w:line="480" w:lineRule="auto"/>
              <w:rPr>
                <w:color w:val="000000"/>
                <w:sz w:val="24"/>
                <w:szCs w:val="24"/>
              </w:rPr>
            </w:pPr>
            <w:r w:rsidRPr="00094DF0">
              <w:rPr>
                <w:color w:val="000000"/>
                <w:sz w:val="24"/>
                <w:szCs w:val="24"/>
              </w:rPr>
              <w:t xml:space="preserve">Global land area protected </w:t>
            </w:r>
            <w:ins w:id="874" w:author="emain" w:date="2022-12-13T14:03:00Z">
              <w:r w:rsidR="00283056" w:rsidRPr="00094DF0">
                <w:rPr>
                  <w:color w:val="000000"/>
                  <w:sz w:val="24"/>
                  <w:szCs w:val="24"/>
                </w:rPr>
                <w:t>(</w:t>
              </w:r>
            </w:ins>
            <w:del w:id="875" w:author="emain" w:date="2022-12-13T14:03:00Z">
              <w:r w:rsidRPr="00094DF0" w:rsidDel="00283056">
                <w:rPr>
                  <w:color w:val="000000"/>
                  <w:sz w:val="24"/>
                  <w:szCs w:val="24"/>
                </w:rPr>
                <w:delText>[</w:delText>
              </w:r>
            </w:del>
            <w:r w:rsidRPr="00094DF0">
              <w:rPr>
                <w:color w:val="000000"/>
                <w:sz w:val="24"/>
                <w:szCs w:val="24"/>
              </w:rPr>
              <w:t>%</w:t>
            </w:r>
            <w:ins w:id="876" w:author="emain" w:date="2022-12-13T14:03:00Z">
              <w:r w:rsidR="00283056" w:rsidRPr="00094DF0">
                <w:rPr>
                  <w:color w:val="000000"/>
                  <w:sz w:val="24"/>
                  <w:szCs w:val="24"/>
                </w:rPr>
                <w:t>)</w:t>
              </w:r>
            </w:ins>
            <w:del w:id="877" w:author="emain" w:date="2022-12-13T14:03:00Z">
              <w:r w:rsidRPr="00094DF0" w:rsidDel="00283056">
                <w:rPr>
                  <w:color w:val="000000"/>
                  <w:sz w:val="24"/>
                  <w:szCs w:val="24"/>
                </w:rPr>
                <w:delText>]</w:delText>
              </w:r>
            </w:del>
          </w:p>
        </w:tc>
      </w:tr>
      <w:tr w:rsidR="000516FB" w:rsidRPr="00094DF0" w14:paraId="794EAD1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F68A779" w14:textId="62E2FC10" w:rsidR="000516FB" w:rsidRPr="00094DF0" w:rsidRDefault="00283056" w:rsidP="00316524">
            <w:pPr>
              <w:spacing w:line="480" w:lineRule="auto"/>
              <w:rPr>
                <w:color w:val="000000"/>
                <w:sz w:val="24"/>
                <w:szCs w:val="24"/>
              </w:rPr>
            </w:pPr>
            <w:ins w:id="878" w:author="emain" w:date="2022-12-13T14:03:00Z">
              <w:r w:rsidRPr="00094DF0">
                <w:rPr>
                  <w:color w:val="000000"/>
                  <w:sz w:val="24"/>
                  <w:szCs w:val="24"/>
                </w:rPr>
                <w:t>N</w:t>
              </w:r>
            </w:ins>
            <w:del w:id="879" w:author="emain" w:date="2022-12-13T14:03:00Z">
              <w:r w:rsidR="000516FB" w:rsidRPr="00094DF0" w:rsidDel="00283056">
                <w:rPr>
                  <w:color w:val="000000"/>
                  <w:sz w:val="24"/>
                  <w:szCs w:val="24"/>
                </w:rPr>
                <w:delText>n</w:delText>
              </w:r>
            </w:del>
            <w:r w:rsidR="000516FB" w:rsidRPr="00094DF0">
              <w:rPr>
                <w:color w:val="000000"/>
                <w:sz w:val="24"/>
                <w:szCs w:val="24"/>
              </w:rPr>
              <w:t>ull</w:t>
            </w:r>
          </w:p>
        </w:tc>
        <w:tc>
          <w:tcPr>
            <w:tcW w:w="2616" w:type="dxa"/>
            <w:tcBorders>
              <w:bottom w:val="single" w:sz="8" w:space="0" w:color="A8D08D"/>
              <w:right w:val="single" w:sz="8" w:space="0" w:color="A8D08D"/>
            </w:tcBorders>
            <w:shd w:val="clear" w:color="auto" w:fill="FFFFFF" w:themeFill="background1"/>
            <w:vAlign w:val="center"/>
          </w:tcPr>
          <w:p w14:paraId="2CED94F7" w14:textId="77777777" w:rsidR="000516FB" w:rsidRPr="00094DF0" w:rsidRDefault="000516FB" w:rsidP="00316524">
            <w:pPr>
              <w:spacing w:line="480" w:lineRule="auto"/>
              <w:rPr>
                <w:color w:val="000000"/>
                <w:sz w:val="24"/>
                <w:szCs w:val="24"/>
              </w:rPr>
            </w:pPr>
            <w:r w:rsidRPr="00094DF0">
              <w:rPr>
                <w:color w:val="000000"/>
                <w:sz w:val="24"/>
                <w:szCs w:val="24"/>
              </w:rPr>
              <w:t>-</w:t>
            </w:r>
          </w:p>
        </w:tc>
        <w:tc>
          <w:tcPr>
            <w:tcW w:w="4363" w:type="dxa"/>
            <w:tcBorders>
              <w:bottom w:val="single" w:sz="8" w:space="0" w:color="A8D08D"/>
              <w:right w:val="single" w:sz="8" w:space="0" w:color="A8D08D"/>
            </w:tcBorders>
            <w:shd w:val="clear" w:color="auto" w:fill="FFFFFF" w:themeFill="background1"/>
          </w:tcPr>
          <w:p w14:paraId="31789090" w14:textId="77777777" w:rsidR="000516FB" w:rsidRPr="00094DF0" w:rsidRDefault="000516FB" w:rsidP="00316524">
            <w:pPr>
              <w:spacing w:line="480" w:lineRule="auto"/>
              <w:rPr>
                <w:color w:val="000000"/>
                <w:sz w:val="24"/>
                <w:szCs w:val="24"/>
              </w:rPr>
            </w:pPr>
            <w:r w:rsidRPr="00094DF0">
              <w:rPr>
                <w:color w:val="000000"/>
                <w:sz w:val="24"/>
                <w:szCs w:val="24"/>
              </w:rPr>
              <w:t>21.27</w:t>
            </w:r>
          </w:p>
        </w:tc>
      </w:tr>
      <w:tr w:rsidR="000516FB" w:rsidRPr="00094DF0" w14:paraId="4DCC413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A524D53" w14:textId="77777777" w:rsidR="000516FB" w:rsidRPr="00094DF0" w:rsidRDefault="000516FB" w:rsidP="00316524">
            <w:pPr>
              <w:spacing w:line="480" w:lineRule="auto"/>
              <w:rPr>
                <w:color w:val="000000"/>
                <w:sz w:val="24"/>
                <w:szCs w:val="24"/>
              </w:rPr>
            </w:pPr>
            <w:r w:rsidRPr="00094DF0">
              <w:rPr>
                <w:color w:val="000000"/>
                <w:sz w:val="24"/>
                <w:szCs w:val="24"/>
              </w:rPr>
              <w:t>1</w:t>
            </w:r>
          </w:p>
        </w:tc>
        <w:tc>
          <w:tcPr>
            <w:tcW w:w="2616" w:type="dxa"/>
            <w:tcBorders>
              <w:bottom w:val="single" w:sz="8" w:space="0" w:color="A8D08D"/>
              <w:right w:val="single" w:sz="8" w:space="0" w:color="A8D08D"/>
            </w:tcBorders>
            <w:shd w:val="clear" w:color="auto" w:fill="FFFFFF" w:themeFill="background1"/>
            <w:vAlign w:val="center"/>
          </w:tcPr>
          <w:p w14:paraId="226D5593" w14:textId="77777777" w:rsidR="000516FB" w:rsidRPr="00094DF0" w:rsidRDefault="000516FB" w:rsidP="00316524">
            <w:pPr>
              <w:spacing w:line="480" w:lineRule="auto"/>
              <w:rPr>
                <w:color w:val="000000"/>
                <w:sz w:val="24"/>
                <w:szCs w:val="24"/>
              </w:rPr>
            </w:pPr>
            <w:r w:rsidRPr="00094DF0">
              <w:rPr>
                <w:color w:val="000000"/>
                <w:sz w:val="24"/>
                <w:szCs w:val="24"/>
              </w:rPr>
              <w:t>G</w:t>
            </w:r>
          </w:p>
        </w:tc>
        <w:tc>
          <w:tcPr>
            <w:tcW w:w="4363" w:type="dxa"/>
            <w:tcBorders>
              <w:bottom w:val="single" w:sz="8" w:space="0" w:color="A8D08D"/>
              <w:right w:val="single" w:sz="8" w:space="0" w:color="A8D08D"/>
            </w:tcBorders>
            <w:shd w:val="clear" w:color="auto" w:fill="FFFFFF" w:themeFill="background1"/>
          </w:tcPr>
          <w:p w14:paraId="5778BBDF" w14:textId="77777777" w:rsidR="000516FB" w:rsidRPr="00094DF0" w:rsidRDefault="000516FB" w:rsidP="00316524">
            <w:pPr>
              <w:spacing w:line="480" w:lineRule="auto"/>
              <w:rPr>
                <w:color w:val="000000"/>
                <w:sz w:val="24"/>
                <w:szCs w:val="24"/>
              </w:rPr>
            </w:pPr>
            <w:r w:rsidRPr="00094DF0">
              <w:rPr>
                <w:color w:val="000000"/>
                <w:sz w:val="24"/>
                <w:szCs w:val="24"/>
              </w:rPr>
              <w:t>21.35</w:t>
            </w:r>
          </w:p>
        </w:tc>
      </w:tr>
      <w:tr w:rsidR="000516FB" w:rsidRPr="00094DF0" w14:paraId="40FD195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2FEDACD9" w14:textId="77777777" w:rsidR="000516FB" w:rsidRPr="00094DF0" w:rsidRDefault="000516FB" w:rsidP="00316524">
            <w:pPr>
              <w:spacing w:line="480" w:lineRule="auto"/>
              <w:rPr>
                <w:color w:val="000000"/>
                <w:sz w:val="24"/>
                <w:szCs w:val="24"/>
              </w:rPr>
            </w:pPr>
            <w:r w:rsidRPr="00094DF0">
              <w:rPr>
                <w:color w:val="000000"/>
                <w:sz w:val="24"/>
                <w:szCs w:val="24"/>
              </w:rPr>
              <w:t>2</w:t>
            </w:r>
          </w:p>
        </w:tc>
        <w:tc>
          <w:tcPr>
            <w:tcW w:w="2616" w:type="dxa"/>
            <w:tcBorders>
              <w:bottom w:val="single" w:sz="8" w:space="0" w:color="A8D08D"/>
              <w:right w:val="single" w:sz="8" w:space="0" w:color="A8D08D"/>
            </w:tcBorders>
            <w:shd w:val="clear" w:color="auto" w:fill="FFFFFF" w:themeFill="background1"/>
            <w:vAlign w:val="center"/>
          </w:tcPr>
          <w:p w14:paraId="4C0CD593" w14:textId="77777777" w:rsidR="000516FB" w:rsidRPr="00094DF0" w:rsidRDefault="000516FB" w:rsidP="00316524">
            <w:pPr>
              <w:spacing w:line="480" w:lineRule="auto"/>
              <w:rPr>
                <w:color w:val="000000"/>
                <w:sz w:val="24"/>
                <w:szCs w:val="24"/>
              </w:rPr>
            </w:pPr>
            <w:r w:rsidRPr="00094DF0">
              <w:rPr>
                <w:color w:val="000000"/>
                <w:sz w:val="24"/>
                <w:szCs w:val="24"/>
              </w:rPr>
              <w:t>L</w:t>
            </w:r>
          </w:p>
        </w:tc>
        <w:tc>
          <w:tcPr>
            <w:tcW w:w="4363" w:type="dxa"/>
            <w:tcBorders>
              <w:bottom w:val="single" w:sz="8" w:space="0" w:color="A8D08D"/>
              <w:right w:val="single" w:sz="8" w:space="0" w:color="A8D08D"/>
            </w:tcBorders>
            <w:shd w:val="clear" w:color="auto" w:fill="FFFFFF" w:themeFill="background1"/>
          </w:tcPr>
          <w:p w14:paraId="236A52F4" w14:textId="77777777" w:rsidR="000516FB" w:rsidRPr="00094DF0" w:rsidRDefault="000516FB" w:rsidP="00316524">
            <w:pPr>
              <w:spacing w:line="480" w:lineRule="auto"/>
              <w:rPr>
                <w:color w:val="000000"/>
                <w:sz w:val="24"/>
                <w:szCs w:val="24"/>
              </w:rPr>
            </w:pPr>
            <w:r w:rsidRPr="00094DF0">
              <w:rPr>
                <w:color w:val="000000"/>
                <w:sz w:val="24"/>
                <w:szCs w:val="24"/>
              </w:rPr>
              <w:t>22.31</w:t>
            </w:r>
          </w:p>
        </w:tc>
      </w:tr>
      <w:tr w:rsidR="000516FB" w:rsidRPr="00094DF0" w14:paraId="049918B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8C2932C" w14:textId="77777777" w:rsidR="000516FB" w:rsidRPr="00094DF0" w:rsidRDefault="000516FB" w:rsidP="00316524">
            <w:pPr>
              <w:spacing w:line="480" w:lineRule="auto"/>
              <w:rPr>
                <w:color w:val="000000"/>
                <w:sz w:val="24"/>
                <w:szCs w:val="24"/>
              </w:rPr>
            </w:pPr>
            <w:r w:rsidRPr="00094DF0">
              <w:rPr>
                <w:color w:val="000000"/>
                <w:sz w:val="24"/>
                <w:szCs w:val="24"/>
              </w:rPr>
              <w:t>3</w:t>
            </w:r>
          </w:p>
        </w:tc>
        <w:tc>
          <w:tcPr>
            <w:tcW w:w="2616" w:type="dxa"/>
            <w:tcBorders>
              <w:bottom w:val="single" w:sz="8" w:space="0" w:color="A8D08D"/>
              <w:right w:val="single" w:sz="8" w:space="0" w:color="A8D08D"/>
            </w:tcBorders>
            <w:shd w:val="clear" w:color="auto" w:fill="FFFFFF" w:themeFill="background1"/>
            <w:vAlign w:val="center"/>
          </w:tcPr>
          <w:p w14:paraId="6B94D407" w14:textId="77777777" w:rsidR="000516FB" w:rsidRPr="00094DF0" w:rsidRDefault="000516FB" w:rsidP="00316524">
            <w:pPr>
              <w:spacing w:line="480" w:lineRule="auto"/>
              <w:rPr>
                <w:color w:val="000000"/>
                <w:sz w:val="24"/>
                <w:szCs w:val="24"/>
              </w:rPr>
            </w:pPr>
            <w:r w:rsidRPr="00094DF0">
              <w:rPr>
                <w:color w:val="000000"/>
                <w:sz w:val="24"/>
                <w:szCs w:val="24"/>
              </w:rPr>
              <w:t>C</w:t>
            </w:r>
          </w:p>
        </w:tc>
        <w:tc>
          <w:tcPr>
            <w:tcW w:w="4363" w:type="dxa"/>
            <w:tcBorders>
              <w:bottom w:val="single" w:sz="8" w:space="0" w:color="A8D08D"/>
              <w:right w:val="single" w:sz="8" w:space="0" w:color="A8D08D"/>
            </w:tcBorders>
            <w:shd w:val="clear" w:color="auto" w:fill="FFFFFF" w:themeFill="background1"/>
          </w:tcPr>
          <w:p w14:paraId="4796F09A" w14:textId="77777777" w:rsidR="000516FB" w:rsidRPr="00094DF0" w:rsidRDefault="000516FB" w:rsidP="00316524">
            <w:pPr>
              <w:spacing w:line="480" w:lineRule="auto"/>
              <w:rPr>
                <w:color w:val="000000"/>
                <w:sz w:val="24"/>
                <w:szCs w:val="24"/>
              </w:rPr>
            </w:pPr>
            <w:r w:rsidRPr="00094DF0">
              <w:rPr>
                <w:color w:val="000000"/>
                <w:sz w:val="24"/>
                <w:szCs w:val="24"/>
              </w:rPr>
              <w:t>23.79</w:t>
            </w:r>
          </w:p>
        </w:tc>
      </w:tr>
      <w:tr w:rsidR="000516FB" w:rsidRPr="00094DF0" w14:paraId="2F385817"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0055027D" w14:textId="77777777" w:rsidR="000516FB" w:rsidRPr="00094DF0" w:rsidRDefault="000516FB" w:rsidP="00316524">
            <w:pPr>
              <w:spacing w:line="480" w:lineRule="auto"/>
              <w:rPr>
                <w:color w:val="000000"/>
                <w:sz w:val="24"/>
                <w:szCs w:val="24"/>
              </w:rPr>
            </w:pPr>
            <w:r w:rsidRPr="00094DF0">
              <w:rPr>
                <w:color w:val="000000"/>
                <w:sz w:val="24"/>
                <w:szCs w:val="24"/>
              </w:rPr>
              <w:t>4</w:t>
            </w:r>
          </w:p>
        </w:tc>
        <w:tc>
          <w:tcPr>
            <w:tcW w:w="2616" w:type="dxa"/>
            <w:tcBorders>
              <w:bottom w:val="single" w:sz="8" w:space="0" w:color="A8D08D"/>
              <w:right w:val="single" w:sz="8" w:space="0" w:color="A8D08D"/>
            </w:tcBorders>
            <w:shd w:val="clear" w:color="auto" w:fill="FFFFFF" w:themeFill="background1"/>
            <w:vAlign w:val="center"/>
          </w:tcPr>
          <w:p w14:paraId="584D3420" w14:textId="77777777" w:rsidR="000516FB" w:rsidRPr="00094DF0" w:rsidRDefault="000516FB" w:rsidP="00316524">
            <w:pPr>
              <w:spacing w:line="480" w:lineRule="auto"/>
              <w:rPr>
                <w:color w:val="000000"/>
                <w:sz w:val="24"/>
                <w:szCs w:val="24"/>
              </w:rPr>
            </w:pPr>
            <w:r w:rsidRPr="00094DF0">
              <w:rPr>
                <w:color w:val="000000"/>
                <w:sz w:val="24"/>
                <w:szCs w:val="24"/>
              </w:rPr>
              <w:t>G &gt; L</w:t>
            </w:r>
          </w:p>
        </w:tc>
        <w:tc>
          <w:tcPr>
            <w:tcW w:w="4363" w:type="dxa"/>
            <w:tcBorders>
              <w:bottom w:val="single" w:sz="8" w:space="0" w:color="A8D08D"/>
              <w:right w:val="single" w:sz="8" w:space="0" w:color="A8D08D"/>
            </w:tcBorders>
            <w:shd w:val="clear" w:color="auto" w:fill="FFFFFF" w:themeFill="background1"/>
          </w:tcPr>
          <w:p w14:paraId="24D58ABE" w14:textId="77777777" w:rsidR="000516FB" w:rsidRPr="00094DF0" w:rsidRDefault="000516FB" w:rsidP="00316524">
            <w:pPr>
              <w:spacing w:line="480" w:lineRule="auto"/>
              <w:rPr>
                <w:color w:val="000000"/>
                <w:sz w:val="24"/>
                <w:szCs w:val="24"/>
              </w:rPr>
            </w:pPr>
            <w:r w:rsidRPr="00094DF0">
              <w:rPr>
                <w:color w:val="000000"/>
                <w:sz w:val="24"/>
                <w:szCs w:val="24"/>
              </w:rPr>
              <w:t>21.93</w:t>
            </w:r>
          </w:p>
        </w:tc>
      </w:tr>
      <w:tr w:rsidR="000516FB" w:rsidRPr="00094DF0" w14:paraId="354D946E"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1F98459F" w14:textId="77777777" w:rsidR="000516FB" w:rsidRPr="00094DF0" w:rsidRDefault="000516FB" w:rsidP="00316524">
            <w:pPr>
              <w:spacing w:line="480" w:lineRule="auto"/>
              <w:rPr>
                <w:color w:val="000000"/>
                <w:sz w:val="24"/>
                <w:szCs w:val="24"/>
              </w:rPr>
            </w:pPr>
            <w:r w:rsidRPr="00094DF0">
              <w:rPr>
                <w:color w:val="000000"/>
                <w:sz w:val="24"/>
                <w:szCs w:val="24"/>
              </w:rPr>
              <w:t>5</w:t>
            </w:r>
          </w:p>
        </w:tc>
        <w:tc>
          <w:tcPr>
            <w:tcW w:w="2616" w:type="dxa"/>
            <w:tcBorders>
              <w:bottom w:val="single" w:sz="8" w:space="0" w:color="A8D08D"/>
              <w:right w:val="single" w:sz="8" w:space="0" w:color="A8D08D"/>
            </w:tcBorders>
            <w:shd w:val="clear" w:color="auto" w:fill="FFFFFF" w:themeFill="background1"/>
            <w:vAlign w:val="center"/>
          </w:tcPr>
          <w:p w14:paraId="2FB3A161" w14:textId="77777777" w:rsidR="000516FB" w:rsidRPr="00094DF0" w:rsidRDefault="000516FB" w:rsidP="00316524">
            <w:pPr>
              <w:spacing w:line="480" w:lineRule="auto"/>
              <w:rPr>
                <w:color w:val="000000"/>
                <w:sz w:val="24"/>
                <w:szCs w:val="24"/>
              </w:rPr>
            </w:pPr>
            <w:r w:rsidRPr="00094DF0">
              <w:rPr>
                <w:color w:val="000000"/>
                <w:sz w:val="24"/>
                <w:szCs w:val="24"/>
              </w:rPr>
              <w:t>L &gt; G</w:t>
            </w:r>
          </w:p>
        </w:tc>
        <w:tc>
          <w:tcPr>
            <w:tcW w:w="4363" w:type="dxa"/>
            <w:tcBorders>
              <w:bottom w:val="single" w:sz="8" w:space="0" w:color="A8D08D"/>
              <w:right w:val="single" w:sz="8" w:space="0" w:color="A8D08D"/>
            </w:tcBorders>
            <w:shd w:val="clear" w:color="auto" w:fill="FFFFFF" w:themeFill="background1"/>
          </w:tcPr>
          <w:p w14:paraId="1942DE0F" w14:textId="77777777" w:rsidR="000516FB" w:rsidRPr="00094DF0" w:rsidRDefault="000516FB" w:rsidP="00316524">
            <w:pPr>
              <w:spacing w:line="480" w:lineRule="auto"/>
              <w:rPr>
                <w:color w:val="000000"/>
                <w:sz w:val="24"/>
                <w:szCs w:val="24"/>
              </w:rPr>
            </w:pPr>
            <w:r w:rsidRPr="00094DF0">
              <w:rPr>
                <w:color w:val="000000"/>
                <w:sz w:val="24"/>
                <w:szCs w:val="24"/>
              </w:rPr>
              <w:t>22.18</w:t>
            </w:r>
          </w:p>
        </w:tc>
      </w:tr>
      <w:tr w:rsidR="000516FB" w:rsidRPr="00094DF0" w14:paraId="1BA5E8E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7C441587" w14:textId="77777777" w:rsidR="000516FB" w:rsidRPr="00094DF0" w:rsidRDefault="000516FB" w:rsidP="00316524">
            <w:pPr>
              <w:spacing w:line="480" w:lineRule="auto"/>
              <w:rPr>
                <w:color w:val="000000"/>
                <w:sz w:val="24"/>
                <w:szCs w:val="24"/>
              </w:rPr>
            </w:pPr>
            <w:r w:rsidRPr="00094DF0">
              <w:rPr>
                <w:color w:val="000000"/>
                <w:sz w:val="24"/>
                <w:szCs w:val="24"/>
              </w:rPr>
              <w:t>6</w:t>
            </w:r>
          </w:p>
        </w:tc>
        <w:tc>
          <w:tcPr>
            <w:tcW w:w="2616" w:type="dxa"/>
            <w:tcBorders>
              <w:bottom w:val="single" w:sz="8" w:space="0" w:color="A8D08D"/>
              <w:right w:val="single" w:sz="8" w:space="0" w:color="A8D08D"/>
            </w:tcBorders>
            <w:shd w:val="clear" w:color="auto" w:fill="FFFFFF" w:themeFill="background1"/>
            <w:vAlign w:val="center"/>
          </w:tcPr>
          <w:p w14:paraId="5AFAC684" w14:textId="77777777" w:rsidR="000516FB" w:rsidRPr="00094DF0" w:rsidRDefault="000516FB" w:rsidP="00316524">
            <w:pPr>
              <w:spacing w:line="480" w:lineRule="auto"/>
              <w:rPr>
                <w:color w:val="000000"/>
                <w:sz w:val="24"/>
                <w:szCs w:val="24"/>
              </w:rPr>
            </w:pPr>
            <w:r w:rsidRPr="00094DF0">
              <w:rPr>
                <w:color w:val="000000"/>
                <w:sz w:val="24"/>
                <w:szCs w:val="24"/>
              </w:rPr>
              <w:t>G &gt; C</w:t>
            </w:r>
          </w:p>
        </w:tc>
        <w:tc>
          <w:tcPr>
            <w:tcW w:w="4363" w:type="dxa"/>
            <w:tcBorders>
              <w:bottom w:val="single" w:sz="8" w:space="0" w:color="A8D08D"/>
              <w:right w:val="single" w:sz="8" w:space="0" w:color="A8D08D"/>
            </w:tcBorders>
            <w:shd w:val="clear" w:color="auto" w:fill="FFFFFF" w:themeFill="background1"/>
          </w:tcPr>
          <w:p w14:paraId="619E9423" w14:textId="77777777" w:rsidR="000516FB" w:rsidRPr="00094DF0" w:rsidRDefault="000516FB" w:rsidP="00316524">
            <w:pPr>
              <w:spacing w:line="480" w:lineRule="auto"/>
              <w:rPr>
                <w:color w:val="000000"/>
                <w:sz w:val="24"/>
                <w:szCs w:val="24"/>
              </w:rPr>
            </w:pPr>
            <w:r w:rsidRPr="00094DF0">
              <w:rPr>
                <w:color w:val="000000"/>
                <w:sz w:val="24"/>
                <w:szCs w:val="24"/>
              </w:rPr>
              <w:t>23.78</w:t>
            </w:r>
          </w:p>
        </w:tc>
      </w:tr>
      <w:tr w:rsidR="000516FB" w:rsidRPr="00094DF0" w14:paraId="5CE55083"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6E54FEB" w14:textId="77777777" w:rsidR="000516FB" w:rsidRPr="00094DF0" w:rsidRDefault="000516FB" w:rsidP="00316524">
            <w:pPr>
              <w:spacing w:line="480" w:lineRule="auto"/>
              <w:rPr>
                <w:color w:val="000000"/>
                <w:sz w:val="24"/>
                <w:szCs w:val="24"/>
              </w:rPr>
            </w:pPr>
            <w:r w:rsidRPr="00094DF0">
              <w:rPr>
                <w:color w:val="000000"/>
                <w:sz w:val="24"/>
                <w:szCs w:val="24"/>
              </w:rPr>
              <w:t>7</w:t>
            </w:r>
          </w:p>
        </w:tc>
        <w:tc>
          <w:tcPr>
            <w:tcW w:w="2616" w:type="dxa"/>
            <w:tcBorders>
              <w:bottom w:val="single" w:sz="8" w:space="0" w:color="A8D08D"/>
              <w:right w:val="single" w:sz="8" w:space="0" w:color="A8D08D"/>
            </w:tcBorders>
            <w:shd w:val="clear" w:color="auto" w:fill="FFFFFF" w:themeFill="background1"/>
            <w:vAlign w:val="center"/>
          </w:tcPr>
          <w:p w14:paraId="6637CE53" w14:textId="77777777" w:rsidR="000516FB" w:rsidRPr="00094DF0" w:rsidRDefault="000516FB" w:rsidP="00316524">
            <w:pPr>
              <w:spacing w:line="480" w:lineRule="auto"/>
              <w:rPr>
                <w:color w:val="000000"/>
                <w:sz w:val="24"/>
                <w:szCs w:val="24"/>
              </w:rPr>
            </w:pPr>
            <w:r w:rsidRPr="00094DF0">
              <w:rPr>
                <w:color w:val="000000"/>
                <w:sz w:val="24"/>
                <w:szCs w:val="24"/>
              </w:rPr>
              <w:t>C &gt; G</w:t>
            </w:r>
          </w:p>
        </w:tc>
        <w:tc>
          <w:tcPr>
            <w:tcW w:w="4363" w:type="dxa"/>
            <w:tcBorders>
              <w:bottom w:val="single" w:sz="8" w:space="0" w:color="A8D08D"/>
              <w:right w:val="single" w:sz="8" w:space="0" w:color="A8D08D"/>
            </w:tcBorders>
            <w:shd w:val="clear" w:color="auto" w:fill="FFFFFF" w:themeFill="background1"/>
          </w:tcPr>
          <w:p w14:paraId="05F32BD5" w14:textId="77777777" w:rsidR="000516FB" w:rsidRPr="00094DF0" w:rsidRDefault="000516FB" w:rsidP="00316524">
            <w:pPr>
              <w:spacing w:line="480" w:lineRule="auto"/>
              <w:rPr>
                <w:color w:val="000000"/>
                <w:sz w:val="24"/>
                <w:szCs w:val="24"/>
              </w:rPr>
            </w:pPr>
            <w:r w:rsidRPr="00094DF0">
              <w:rPr>
                <w:color w:val="000000"/>
                <w:sz w:val="24"/>
                <w:szCs w:val="24"/>
              </w:rPr>
              <w:t>23.31</w:t>
            </w:r>
          </w:p>
        </w:tc>
      </w:tr>
      <w:tr w:rsidR="000516FB" w:rsidRPr="00094DF0" w14:paraId="56B0665F"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644E8C07" w14:textId="77777777" w:rsidR="000516FB" w:rsidRPr="00094DF0" w:rsidRDefault="000516FB" w:rsidP="00316524">
            <w:pPr>
              <w:spacing w:line="480" w:lineRule="auto"/>
              <w:rPr>
                <w:color w:val="000000"/>
                <w:sz w:val="24"/>
                <w:szCs w:val="24"/>
              </w:rPr>
            </w:pPr>
            <w:r w:rsidRPr="00094DF0">
              <w:rPr>
                <w:color w:val="000000"/>
                <w:sz w:val="24"/>
                <w:szCs w:val="24"/>
              </w:rPr>
              <w:t>8</w:t>
            </w:r>
          </w:p>
        </w:tc>
        <w:tc>
          <w:tcPr>
            <w:tcW w:w="2616" w:type="dxa"/>
            <w:tcBorders>
              <w:bottom w:val="single" w:sz="8" w:space="0" w:color="A8D08D"/>
              <w:right w:val="single" w:sz="8" w:space="0" w:color="A8D08D"/>
            </w:tcBorders>
            <w:shd w:val="clear" w:color="auto" w:fill="FFFFFF" w:themeFill="background1"/>
            <w:vAlign w:val="center"/>
          </w:tcPr>
          <w:p w14:paraId="345ECB99" w14:textId="77777777" w:rsidR="000516FB" w:rsidRPr="00094DF0" w:rsidRDefault="000516FB" w:rsidP="00316524">
            <w:pPr>
              <w:spacing w:line="480" w:lineRule="auto"/>
              <w:rPr>
                <w:color w:val="000000"/>
                <w:sz w:val="24"/>
                <w:szCs w:val="24"/>
              </w:rPr>
            </w:pPr>
            <w:r w:rsidRPr="00094DF0">
              <w:rPr>
                <w:color w:val="000000"/>
                <w:sz w:val="24"/>
                <w:szCs w:val="24"/>
              </w:rPr>
              <w:t>L &gt; C</w:t>
            </w:r>
          </w:p>
        </w:tc>
        <w:tc>
          <w:tcPr>
            <w:tcW w:w="4363" w:type="dxa"/>
            <w:tcBorders>
              <w:bottom w:val="single" w:sz="8" w:space="0" w:color="A8D08D"/>
              <w:right w:val="single" w:sz="8" w:space="0" w:color="A8D08D"/>
            </w:tcBorders>
            <w:shd w:val="clear" w:color="auto" w:fill="FFFFFF" w:themeFill="background1"/>
          </w:tcPr>
          <w:p w14:paraId="33B58B5E" w14:textId="77777777" w:rsidR="000516FB" w:rsidRPr="00094DF0" w:rsidRDefault="000516FB" w:rsidP="00316524">
            <w:pPr>
              <w:spacing w:line="480" w:lineRule="auto"/>
              <w:rPr>
                <w:color w:val="000000"/>
                <w:sz w:val="24"/>
                <w:szCs w:val="24"/>
              </w:rPr>
            </w:pPr>
            <w:r w:rsidRPr="00094DF0">
              <w:rPr>
                <w:color w:val="000000"/>
                <w:sz w:val="24"/>
                <w:szCs w:val="24"/>
              </w:rPr>
              <w:t>23.52</w:t>
            </w:r>
          </w:p>
        </w:tc>
      </w:tr>
      <w:tr w:rsidR="000516FB" w:rsidRPr="00094DF0" w14:paraId="7EE5F6D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48542074" w14:textId="77777777" w:rsidR="000516FB" w:rsidRPr="00094DF0" w:rsidRDefault="000516FB" w:rsidP="00316524">
            <w:pPr>
              <w:spacing w:line="480" w:lineRule="auto"/>
              <w:rPr>
                <w:color w:val="000000"/>
                <w:sz w:val="24"/>
                <w:szCs w:val="24"/>
              </w:rPr>
            </w:pPr>
            <w:r w:rsidRPr="00094DF0">
              <w:rPr>
                <w:color w:val="000000"/>
                <w:sz w:val="24"/>
                <w:szCs w:val="24"/>
              </w:rPr>
              <w:t>9</w:t>
            </w:r>
          </w:p>
        </w:tc>
        <w:tc>
          <w:tcPr>
            <w:tcW w:w="2616" w:type="dxa"/>
            <w:tcBorders>
              <w:bottom w:val="single" w:sz="8" w:space="0" w:color="A8D08D"/>
              <w:right w:val="single" w:sz="8" w:space="0" w:color="A8D08D"/>
            </w:tcBorders>
            <w:shd w:val="clear" w:color="auto" w:fill="FFFFFF" w:themeFill="background1"/>
            <w:vAlign w:val="center"/>
          </w:tcPr>
          <w:p w14:paraId="5E6DE917" w14:textId="77777777" w:rsidR="000516FB" w:rsidRPr="00094DF0" w:rsidRDefault="000516FB" w:rsidP="00316524">
            <w:pPr>
              <w:spacing w:line="480" w:lineRule="auto"/>
              <w:rPr>
                <w:color w:val="000000"/>
                <w:sz w:val="24"/>
                <w:szCs w:val="24"/>
              </w:rPr>
            </w:pPr>
            <w:r w:rsidRPr="00094DF0">
              <w:rPr>
                <w:color w:val="000000"/>
                <w:sz w:val="24"/>
                <w:szCs w:val="24"/>
              </w:rPr>
              <w:t>C &gt; L</w:t>
            </w:r>
          </w:p>
        </w:tc>
        <w:tc>
          <w:tcPr>
            <w:tcW w:w="4363" w:type="dxa"/>
            <w:tcBorders>
              <w:bottom w:val="single" w:sz="8" w:space="0" w:color="A8D08D"/>
              <w:right w:val="single" w:sz="8" w:space="0" w:color="A8D08D"/>
            </w:tcBorders>
            <w:shd w:val="clear" w:color="auto" w:fill="FFFFFF" w:themeFill="background1"/>
          </w:tcPr>
          <w:p w14:paraId="39940739" w14:textId="77777777" w:rsidR="000516FB" w:rsidRPr="00094DF0" w:rsidRDefault="000516FB" w:rsidP="00316524">
            <w:pPr>
              <w:spacing w:line="480" w:lineRule="auto"/>
              <w:rPr>
                <w:color w:val="000000"/>
                <w:sz w:val="24"/>
                <w:szCs w:val="24"/>
              </w:rPr>
            </w:pPr>
            <w:r w:rsidRPr="00094DF0">
              <w:rPr>
                <w:color w:val="000000"/>
                <w:sz w:val="24"/>
                <w:szCs w:val="24"/>
              </w:rPr>
              <w:t>22.99</w:t>
            </w:r>
          </w:p>
        </w:tc>
      </w:tr>
      <w:tr w:rsidR="000516FB" w:rsidRPr="00094DF0" w14:paraId="062638D5"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73A72FC" w14:textId="77777777" w:rsidR="000516FB" w:rsidRPr="00094DF0" w:rsidRDefault="000516FB" w:rsidP="00316524">
            <w:pPr>
              <w:spacing w:line="480" w:lineRule="auto"/>
              <w:rPr>
                <w:color w:val="000000"/>
                <w:sz w:val="24"/>
                <w:szCs w:val="24"/>
              </w:rPr>
            </w:pPr>
            <w:r w:rsidRPr="00094DF0">
              <w:rPr>
                <w:color w:val="000000"/>
                <w:sz w:val="24"/>
                <w:szCs w:val="24"/>
              </w:rPr>
              <w:t>10</w:t>
            </w:r>
          </w:p>
        </w:tc>
        <w:tc>
          <w:tcPr>
            <w:tcW w:w="2616" w:type="dxa"/>
            <w:tcBorders>
              <w:bottom w:val="single" w:sz="8" w:space="0" w:color="A8D08D"/>
              <w:right w:val="single" w:sz="8" w:space="0" w:color="A8D08D"/>
            </w:tcBorders>
            <w:shd w:val="clear" w:color="auto" w:fill="FFFFFF" w:themeFill="background1"/>
            <w:vAlign w:val="center"/>
          </w:tcPr>
          <w:p w14:paraId="785A1D43" w14:textId="77777777" w:rsidR="000516FB" w:rsidRPr="00094DF0" w:rsidRDefault="000516FB" w:rsidP="00316524">
            <w:pPr>
              <w:spacing w:line="480" w:lineRule="auto"/>
              <w:rPr>
                <w:color w:val="000000"/>
                <w:sz w:val="24"/>
                <w:szCs w:val="24"/>
              </w:rPr>
            </w:pPr>
            <w:r w:rsidRPr="00094DF0">
              <w:rPr>
                <w:color w:val="000000"/>
                <w:sz w:val="24"/>
                <w:szCs w:val="24"/>
              </w:rPr>
              <w:t>G &gt; L &gt; C</w:t>
            </w:r>
          </w:p>
        </w:tc>
        <w:tc>
          <w:tcPr>
            <w:tcW w:w="4363" w:type="dxa"/>
            <w:tcBorders>
              <w:bottom w:val="single" w:sz="8" w:space="0" w:color="A8D08D"/>
              <w:right w:val="single" w:sz="8" w:space="0" w:color="A8D08D"/>
            </w:tcBorders>
            <w:shd w:val="clear" w:color="auto" w:fill="FFFFFF" w:themeFill="background1"/>
          </w:tcPr>
          <w:p w14:paraId="34218CE0" w14:textId="77777777" w:rsidR="000516FB" w:rsidRPr="00094DF0" w:rsidRDefault="000516FB" w:rsidP="00316524">
            <w:pPr>
              <w:spacing w:line="480" w:lineRule="auto"/>
              <w:rPr>
                <w:color w:val="000000"/>
                <w:sz w:val="24"/>
                <w:szCs w:val="24"/>
              </w:rPr>
            </w:pPr>
            <w:r w:rsidRPr="00094DF0">
              <w:rPr>
                <w:color w:val="000000"/>
                <w:sz w:val="24"/>
                <w:szCs w:val="24"/>
              </w:rPr>
              <w:t>23.52</w:t>
            </w:r>
          </w:p>
        </w:tc>
      </w:tr>
      <w:tr w:rsidR="000516FB" w:rsidRPr="00094DF0" w14:paraId="3DFA0CC1"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035EF37D" w14:textId="77777777" w:rsidR="000516FB" w:rsidRPr="00094DF0" w:rsidRDefault="000516FB" w:rsidP="00316524">
            <w:pPr>
              <w:spacing w:line="480" w:lineRule="auto"/>
              <w:rPr>
                <w:color w:val="000000"/>
                <w:sz w:val="24"/>
                <w:szCs w:val="24"/>
              </w:rPr>
            </w:pPr>
            <w:r w:rsidRPr="00094DF0">
              <w:rPr>
                <w:color w:val="000000"/>
                <w:sz w:val="24"/>
                <w:szCs w:val="24"/>
              </w:rPr>
              <w:t>11</w:t>
            </w:r>
          </w:p>
        </w:tc>
        <w:tc>
          <w:tcPr>
            <w:tcW w:w="2616" w:type="dxa"/>
            <w:tcBorders>
              <w:bottom w:val="single" w:sz="8" w:space="0" w:color="A8D08D"/>
              <w:right w:val="single" w:sz="8" w:space="0" w:color="A8D08D"/>
            </w:tcBorders>
            <w:shd w:val="clear" w:color="auto" w:fill="FFFFFF" w:themeFill="background1"/>
            <w:vAlign w:val="center"/>
          </w:tcPr>
          <w:p w14:paraId="6CAFA70C" w14:textId="77777777" w:rsidR="000516FB" w:rsidRPr="00094DF0" w:rsidRDefault="000516FB" w:rsidP="00316524">
            <w:pPr>
              <w:spacing w:line="480" w:lineRule="auto"/>
              <w:rPr>
                <w:color w:val="000000"/>
                <w:sz w:val="24"/>
                <w:szCs w:val="24"/>
              </w:rPr>
            </w:pPr>
            <w:r w:rsidRPr="00094DF0">
              <w:rPr>
                <w:color w:val="000000"/>
                <w:sz w:val="24"/>
                <w:szCs w:val="24"/>
              </w:rPr>
              <w:t>G &gt; C &gt; L</w:t>
            </w:r>
          </w:p>
        </w:tc>
        <w:tc>
          <w:tcPr>
            <w:tcW w:w="4363" w:type="dxa"/>
            <w:tcBorders>
              <w:bottom w:val="single" w:sz="8" w:space="0" w:color="A8D08D"/>
              <w:right w:val="single" w:sz="8" w:space="0" w:color="A8D08D"/>
            </w:tcBorders>
            <w:shd w:val="clear" w:color="auto" w:fill="FFFFFF" w:themeFill="background1"/>
          </w:tcPr>
          <w:p w14:paraId="29A870BF" w14:textId="77777777" w:rsidR="000516FB" w:rsidRPr="00094DF0" w:rsidRDefault="000516FB" w:rsidP="00316524">
            <w:pPr>
              <w:spacing w:line="480" w:lineRule="auto"/>
              <w:rPr>
                <w:color w:val="000000"/>
                <w:sz w:val="24"/>
                <w:szCs w:val="24"/>
              </w:rPr>
            </w:pPr>
            <w:r w:rsidRPr="00094DF0">
              <w:rPr>
                <w:color w:val="000000"/>
                <w:sz w:val="24"/>
                <w:szCs w:val="24"/>
              </w:rPr>
              <w:t>23</w:t>
            </w:r>
          </w:p>
        </w:tc>
      </w:tr>
      <w:tr w:rsidR="000516FB" w:rsidRPr="00094DF0" w14:paraId="3DA69CD5"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CC818E3" w14:textId="77777777" w:rsidR="000516FB" w:rsidRPr="00094DF0" w:rsidRDefault="000516FB" w:rsidP="00316524">
            <w:pPr>
              <w:spacing w:line="480" w:lineRule="auto"/>
              <w:rPr>
                <w:color w:val="000000"/>
                <w:sz w:val="24"/>
                <w:szCs w:val="24"/>
              </w:rPr>
            </w:pPr>
            <w:r w:rsidRPr="00094DF0">
              <w:rPr>
                <w:color w:val="000000"/>
                <w:sz w:val="24"/>
                <w:szCs w:val="24"/>
              </w:rPr>
              <w:t>12</w:t>
            </w:r>
          </w:p>
        </w:tc>
        <w:tc>
          <w:tcPr>
            <w:tcW w:w="2616" w:type="dxa"/>
            <w:tcBorders>
              <w:bottom w:val="single" w:sz="8" w:space="0" w:color="A8D08D"/>
              <w:right w:val="single" w:sz="8" w:space="0" w:color="A8D08D"/>
            </w:tcBorders>
            <w:shd w:val="clear" w:color="auto" w:fill="FFFFFF" w:themeFill="background1"/>
            <w:vAlign w:val="center"/>
          </w:tcPr>
          <w:p w14:paraId="636F8EF6" w14:textId="77777777" w:rsidR="000516FB" w:rsidRPr="00094DF0" w:rsidRDefault="000516FB" w:rsidP="00316524">
            <w:pPr>
              <w:spacing w:line="480" w:lineRule="auto"/>
              <w:rPr>
                <w:color w:val="000000"/>
                <w:sz w:val="24"/>
                <w:szCs w:val="24"/>
              </w:rPr>
            </w:pPr>
            <w:r w:rsidRPr="00094DF0">
              <w:rPr>
                <w:color w:val="000000"/>
                <w:sz w:val="24"/>
                <w:szCs w:val="24"/>
              </w:rPr>
              <w:t>L &gt; G &gt; C</w:t>
            </w:r>
          </w:p>
        </w:tc>
        <w:tc>
          <w:tcPr>
            <w:tcW w:w="4363" w:type="dxa"/>
            <w:tcBorders>
              <w:bottom w:val="single" w:sz="8" w:space="0" w:color="A8D08D"/>
              <w:right w:val="single" w:sz="8" w:space="0" w:color="A8D08D"/>
            </w:tcBorders>
            <w:shd w:val="clear" w:color="auto" w:fill="FFFFFF" w:themeFill="background1"/>
          </w:tcPr>
          <w:p w14:paraId="49CC4CAE" w14:textId="77777777" w:rsidR="000516FB" w:rsidRPr="00094DF0" w:rsidRDefault="000516FB" w:rsidP="00316524">
            <w:pPr>
              <w:spacing w:line="480" w:lineRule="auto"/>
              <w:rPr>
                <w:color w:val="000000"/>
                <w:sz w:val="24"/>
                <w:szCs w:val="24"/>
              </w:rPr>
            </w:pPr>
            <w:r w:rsidRPr="00094DF0">
              <w:rPr>
                <w:color w:val="000000"/>
                <w:sz w:val="24"/>
                <w:szCs w:val="24"/>
              </w:rPr>
              <w:t>23.5</w:t>
            </w:r>
          </w:p>
        </w:tc>
      </w:tr>
      <w:tr w:rsidR="000516FB" w:rsidRPr="00094DF0" w14:paraId="2C6C86BA"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BDB6741" w14:textId="77777777" w:rsidR="000516FB" w:rsidRPr="00094DF0" w:rsidRDefault="000516FB" w:rsidP="00316524">
            <w:pPr>
              <w:spacing w:line="480" w:lineRule="auto"/>
              <w:rPr>
                <w:color w:val="000000"/>
                <w:sz w:val="24"/>
                <w:szCs w:val="24"/>
              </w:rPr>
            </w:pPr>
            <w:r w:rsidRPr="00094DF0">
              <w:rPr>
                <w:color w:val="000000"/>
                <w:sz w:val="24"/>
                <w:szCs w:val="24"/>
              </w:rPr>
              <w:t>13</w:t>
            </w:r>
          </w:p>
        </w:tc>
        <w:tc>
          <w:tcPr>
            <w:tcW w:w="2616" w:type="dxa"/>
            <w:tcBorders>
              <w:bottom w:val="single" w:sz="8" w:space="0" w:color="A8D08D"/>
              <w:right w:val="single" w:sz="8" w:space="0" w:color="A8D08D"/>
            </w:tcBorders>
            <w:shd w:val="clear" w:color="auto" w:fill="FFFFFF" w:themeFill="background1"/>
            <w:vAlign w:val="center"/>
          </w:tcPr>
          <w:p w14:paraId="6B14F437" w14:textId="77777777" w:rsidR="000516FB" w:rsidRPr="00094DF0" w:rsidRDefault="000516FB" w:rsidP="00316524">
            <w:pPr>
              <w:spacing w:line="480" w:lineRule="auto"/>
              <w:rPr>
                <w:color w:val="000000"/>
                <w:sz w:val="24"/>
                <w:szCs w:val="24"/>
              </w:rPr>
            </w:pPr>
            <w:r w:rsidRPr="00094DF0">
              <w:rPr>
                <w:color w:val="000000"/>
                <w:sz w:val="24"/>
                <w:szCs w:val="24"/>
              </w:rPr>
              <w:t>L &gt; C &gt; G</w:t>
            </w:r>
          </w:p>
        </w:tc>
        <w:tc>
          <w:tcPr>
            <w:tcW w:w="4363" w:type="dxa"/>
            <w:tcBorders>
              <w:bottom w:val="single" w:sz="8" w:space="0" w:color="A8D08D"/>
              <w:right w:val="single" w:sz="8" w:space="0" w:color="A8D08D"/>
            </w:tcBorders>
            <w:shd w:val="clear" w:color="auto" w:fill="FFFFFF" w:themeFill="background1"/>
          </w:tcPr>
          <w:p w14:paraId="1DE9C663" w14:textId="77777777" w:rsidR="000516FB" w:rsidRPr="00094DF0" w:rsidRDefault="000516FB" w:rsidP="00316524">
            <w:pPr>
              <w:spacing w:line="480" w:lineRule="auto"/>
              <w:rPr>
                <w:color w:val="000000"/>
                <w:sz w:val="24"/>
                <w:szCs w:val="24"/>
              </w:rPr>
            </w:pPr>
            <w:r w:rsidRPr="00094DF0">
              <w:rPr>
                <w:color w:val="000000"/>
                <w:sz w:val="24"/>
                <w:szCs w:val="24"/>
              </w:rPr>
              <w:t>23.08</w:t>
            </w:r>
          </w:p>
        </w:tc>
      </w:tr>
      <w:tr w:rsidR="000516FB" w:rsidRPr="00094DF0" w14:paraId="0FBBE83B"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5A796157" w14:textId="77777777" w:rsidR="000516FB" w:rsidRPr="00094DF0" w:rsidRDefault="000516FB" w:rsidP="00316524">
            <w:pPr>
              <w:spacing w:line="480" w:lineRule="auto"/>
              <w:rPr>
                <w:color w:val="000000"/>
                <w:sz w:val="24"/>
                <w:szCs w:val="24"/>
              </w:rPr>
            </w:pPr>
            <w:r w:rsidRPr="00094DF0">
              <w:rPr>
                <w:color w:val="000000"/>
                <w:sz w:val="24"/>
                <w:szCs w:val="24"/>
              </w:rPr>
              <w:t>14</w:t>
            </w:r>
          </w:p>
        </w:tc>
        <w:tc>
          <w:tcPr>
            <w:tcW w:w="2616" w:type="dxa"/>
            <w:tcBorders>
              <w:bottom w:val="single" w:sz="8" w:space="0" w:color="A8D08D"/>
              <w:right w:val="single" w:sz="8" w:space="0" w:color="A8D08D"/>
            </w:tcBorders>
            <w:shd w:val="clear" w:color="auto" w:fill="FFFFFF" w:themeFill="background1"/>
            <w:vAlign w:val="center"/>
          </w:tcPr>
          <w:p w14:paraId="7D98234A" w14:textId="77777777" w:rsidR="000516FB" w:rsidRPr="00094DF0" w:rsidRDefault="000516FB" w:rsidP="00316524">
            <w:pPr>
              <w:spacing w:line="480" w:lineRule="auto"/>
              <w:rPr>
                <w:color w:val="000000"/>
                <w:sz w:val="24"/>
                <w:szCs w:val="24"/>
              </w:rPr>
            </w:pPr>
            <w:r w:rsidRPr="00094DF0">
              <w:rPr>
                <w:color w:val="000000"/>
                <w:sz w:val="24"/>
                <w:szCs w:val="24"/>
              </w:rPr>
              <w:t>C &gt; G &gt; L</w:t>
            </w:r>
          </w:p>
        </w:tc>
        <w:tc>
          <w:tcPr>
            <w:tcW w:w="4363" w:type="dxa"/>
            <w:tcBorders>
              <w:bottom w:val="single" w:sz="8" w:space="0" w:color="A8D08D"/>
              <w:right w:val="single" w:sz="8" w:space="0" w:color="A8D08D"/>
            </w:tcBorders>
            <w:shd w:val="clear" w:color="auto" w:fill="FFFFFF" w:themeFill="background1"/>
          </w:tcPr>
          <w:p w14:paraId="508EC22C" w14:textId="77777777" w:rsidR="000516FB" w:rsidRPr="00094DF0" w:rsidRDefault="000516FB" w:rsidP="00316524">
            <w:pPr>
              <w:spacing w:line="480" w:lineRule="auto"/>
              <w:rPr>
                <w:color w:val="000000"/>
                <w:sz w:val="24"/>
                <w:szCs w:val="24"/>
              </w:rPr>
            </w:pPr>
            <w:r w:rsidRPr="00094DF0">
              <w:rPr>
                <w:color w:val="000000"/>
                <w:sz w:val="24"/>
                <w:szCs w:val="24"/>
              </w:rPr>
              <w:t>22.3</w:t>
            </w:r>
          </w:p>
        </w:tc>
      </w:tr>
      <w:tr w:rsidR="000516FB" w:rsidRPr="00094DF0" w14:paraId="02595940" w14:textId="77777777" w:rsidTr="00283056">
        <w:trPr>
          <w:trHeight w:val="232"/>
        </w:trPr>
        <w:tc>
          <w:tcPr>
            <w:tcW w:w="1768" w:type="dxa"/>
            <w:tcBorders>
              <w:left w:val="single" w:sz="8" w:space="0" w:color="A8D08D"/>
              <w:bottom w:val="single" w:sz="8" w:space="0" w:color="A8D08D"/>
              <w:right w:val="single" w:sz="8" w:space="0" w:color="A8D08D"/>
            </w:tcBorders>
            <w:shd w:val="clear" w:color="auto" w:fill="FFFFFF" w:themeFill="background1"/>
            <w:vAlign w:val="center"/>
          </w:tcPr>
          <w:p w14:paraId="36C8D588" w14:textId="77777777" w:rsidR="000516FB" w:rsidRPr="00094DF0" w:rsidRDefault="000516FB" w:rsidP="00316524">
            <w:pPr>
              <w:spacing w:line="480" w:lineRule="auto"/>
              <w:rPr>
                <w:color w:val="000000"/>
                <w:sz w:val="24"/>
                <w:szCs w:val="24"/>
              </w:rPr>
            </w:pPr>
            <w:r w:rsidRPr="00094DF0">
              <w:rPr>
                <w:color w:val="000000"/>
                <w:sz w:val="24"/>
                <w:szCs w:val="24"/>
              </w:rPr>
              <w:t>15</w:t>
            </w:r>
          </w:p>
        </w:tc>
        <w:tc>
          <w:tcPr>
            <w:tcW w:w="2616" w:type="dxa"/>
            <w:tcBorders>
              <w:bottom w:val="single" w:sz="8" w:space="0" w:color="A8D08D"/>
              <w:right w:val="single" w:sz="8" w:space="0" w:color="A8D08D"/>
            </w:tcBorders>
            <w:shd w:val="clear" w:color="auto" w:fill="FFFFFF" w:themeFill="background1"/>
            <w:vAlign w:val="center"/>
          </w:tcPr>
          <w:p w14:paraId="51B4A1CA" w14:textId="77777777" w:rsidR="000516FB" w:rsidRPr="00094DF0" w:rsidRDefault="000516FB" w:rsidP="00316524">
            <w:pPr>
              <w:spacing w:line="480" w:lineRule="auto"/>
              <w:rPr>
                <w:color w:val="000000"/>
                <w:sz w:val="24"/>
                <w:szCs w:val="24"/>
              </w:rPr>
            </w:pPr>
            <w:r w:rsidRPr="00094DF0">
              <w:rPr>
                <w:color w:val="000000"/>
                <w:sz w:val="24"/>
                <w:szCs w:val="24"/>
              </w:rPr>
              <w:t>C &gt; L &gt; G</w:t>
            </w:r>
          </w:p>
        </w:tc>
        <w:tc>
          <w:tcPr>
            <w:tcW w:w="4363" w:type="dxa"/>
            <w:tcBorders>
              <w:bottom w:val="single" w:sz="8" w:space="0" w:color="A8D08D"/>
              <w:right w:val="single" w:sz="8" w:space="0" w:color="A8D08D"/>
            </w:tcBorders>
            <w:shd w:val="clear" w:color="auto" w:fill="FFFFFF" w:themeFill="background1"/>
          </w:tcPr>
          <w:p w14:paraId="19AFA4FE" w14:textId="77777777" w:rsidR="000516FB" w:rsidRPr="00094DF0" w:rsidRDefault="000516FB" w:rsidP="00316524">
            <w:pPr>
              <w:spacing w:line="480" w:lineRule="auto"/>
              <w:rPr>
                <w:color w:val="000000"/>
                <w:sz w:val="24"/>
                <w:szCs w:val="24"/>
              </w:rPr>
            </w:pPr>
            <w:r w:rsidRPr="00094DF0">
              <w:rPr>
                <w:color w:val="000000"/>
                <w:sz w:val="24"/>
                <w:szCs w:val="24"/>
              </w:rPr>
              <w:t>22.99</w:t>
            </w:r>
          </w:p>
        </w:tc>
      </w:tr>
    </w:tbl>
    <w:p w14:paraId="00000061" w14:textId="2EC508BD" w:rsidR="003415FF" w:rsidRPr="00094DF0" w:rsidRDefault="00283056" w:rsidP="00316524">
      <w:pPr>
        <w:spacing w:line="480" w:lineRule="auto"/>
        <w:rPr>
          <w:color w:val="000000"/>
          <w:sz w:val="24"/>
          <w:szCs w:val="24"/>
        </w:rPr>
        <w:sectPr w:rsidR="003415FF" w:rsidRPr="00094DF0" w:rsidSect="0031652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720" w:gutter="0"/>
          <w:pgNumType w:start="1"/>
          <w:cols w:space="720"/>
          <w:docGrid w:linePitch="272"/>
        </w:sectPr>
      </w:pPr>
      <w:ins w:id="880" w:author="emain" w:date="2022-12-13T14:02:00Z">
        <w:r w:rsidRPr="00094DF0">
          <w:rPr>
            <w:color w:val="262626"/>
            <w:sz w:val="24"/>
            <w:szCs w:val="24"/>
          </w:rPr>
          <w:lastRenderedPageBreak/>
          <w:t>*</w:t>
        </w:r>
        <w:r w:rsidRPr="00094DF0">
          <w:rPr>
            <w:sz w:val="24"/>
            <w:szCs w:val="24"/>
          </w:rPr>
          <w:t xml:space="preserve"> Order represents the order in which risk factors were included in the hierarchical prioritization. Abbreviations: G, governance; L, land use; C, climate).</w:t>
        </w:r>
      </w:ins>
      <w:r w:rsidR="00FE7864" w:rsidRPr="00094DF0">
        <w:rPr>
          <w:color w:val="262626"/>
          <w:sz w:val="24"/>
          <w:szCs w:val="24"/>
        </w:rPr>
        <w:br/>
      </w:r>
    </w:p>
    <w:p w14:paraId="00000064" w14:textId="22E3F229" w:rsidR="003415FF" w:rsidRDefault="00FE7864" w:rsidP="00D62D2A">
      <w:pPr>
        <w:spacing w:line="480" w:lineRule="auto"/>
        <w:rPr>
          <w:sz w:val="24"/>
          <w:szCs w:val="24"/>
        </w:rPr>
      </w:pPr>
      <w:r w:rsidRPr="00094DF0">
        <w:rPr>
          <w:b/>
          <w:sz w:val="24"/>
          <w:szCs w:val="24"/>
        </w:rPr>
        <w:lastRenderedPageBreak/>
        <w:t>Figure 1:</w:t>
      </w:r>
      <w:r w:rsidRPr="00094DF0">
        <w:rPr>
          <w:sz w:val="24"/>
          <w:szCs w:val="24"/>
        </w:rPr>
        <w:t xml:space="preserve"> Spatial representation of priority areas for protection </w:t>
      </w:r>
      <w:del w:id="881" w:author="emain" w:date="2022-12-13T14:04:00Z">
        <w:r w:rsidRPr="00094DF0" w:rsidDel="00283056">
          <w:rPr>
            <w:sz w:val="24"/>
            <w:szCs w:val="24"/>
          </w:rPr>
          <w:delText xml:space="preserve">to </w:delText>
        </w:r>
      </w:del>
      <w:ins w:id="882" w:author="emain" w:date="2022-12-13T14:04:00Z">
        <w:r w:rsidR="00283056" w:rsidRPr="00094DF0">
          <w:rPr>
            <w:sz w:val="24"/>
            <w:szCs w:val="24"/>
          </w:rPr>
          <w:t xml:space="preserve">that </w:t>
        </w:r>
      </w:ins>
      <w:r w:rsidRPr="00094DF0">
        <w:rPr>
          <w:sz w:val="24"/>
          <w:szCs w:val="24"/>
        </w:rPr>
        <w:t>account for governance, land use</w:t>
      </w:r>
      <w:ins w:id="883" w:author="emain" w:date="2022-12-13T14:03:00Z">
        <w:r w:rsidR="00283056" w:rsidRPr="00094DF0">
          <w:rPr>
            <w:sz w:val="24"/>
            <w:szCs w:val="24"/>
          </w:rPr>
          <w:t>,</w:t>
        </w:r>
      </w:ins>
      <w:r w:rsidRPr="00094DF0">
        <w:rPr>
          <w:sz w:val="24"/>
          <w:szCs w:val="24"/>
        </w:rPr>
        <w:t xml:space="preserve"> and climate risk </w:t>
      </w:r>
      <w:commentRangeStart w:id="884"/>
      <w:ins w:id="885" w:author="emain" w:date="2022-12-13T14:11:00Z">
        <w:r w:rsidR="00732415" w:rsidRPr="00094DF0">
          <w:rPr>
            <w:sz w:val="24"/>
            <w:szCs w:val="24"/>
          </w:rPr>
          <w:t xml:space="preserve">to </w:t>
        </w:r>
      </w:ins>
      <w:ins w:id="886" w:author="emain" w:date="2022-12-13T14:12:00Z">
        <w:r w:rsidR="00732415" w:rsidRPr="00094DF0">
          <w:rPr>
            <w:sz w:val="24"/>
            <w:szCs w:val="24"/>
          </w:rPr>
          <w:t xml:space="preserve">terrestrial vertebrates </w:t>
        </w:r>
        <w:commentRangeEnd w:id="884"/>
        <w:r w:rsidR="00732415" w:rsidRPr="00094DF0">
          <w:rPr>
            <w:rStyle w:val="CommentReference"/>
          </w:rPr>
          <w:commentReference w:id="884"/>
        </w:r>
      </w:ins>
      <w:r w:rsidRPr="00094DF0">
        <w:rPr>
          <w:sz w:val="24"/>
          <w:szCs w:val="24"/>
        </w:rPr>
        <w:t xml:space="preserve">together and in that order. </w:t>
      </w:r>
      <w:del w:id="887" w:author="emain" w:date="2022-12-13T14:04:00Z">
        <w:r w:rsidRPr="00094DF0" w:rsidDel="00283056">
          <w:rPr>
            <w:sz w:val="24"/>
            <w:szCs w:val="24"/>
          </w:rPr>
          <w:delText>Accounting for these risks to protected area effectiveness to produce more resilient conservation networks would require 23.5% of land surface to reach suitable habitat protection goals (</w:delText>
        </w:r>
        <w:r w:rsidRPr="00094DF0" w:rsidDel="00283056">
          <w:rPr>
            <w:i/>
            <w:sz w:val="24"/>
            <w:szCs w:val="24"/>
          </w:rPr>
          <w:delText>26</w:delText>
        </w:r>
        <w:r w:rsidRPr="00094DF0" w:rsidDel="00283056">
          <w:rPr>
            <w:sz w:val="24"/>
            <w:szCs w:val="24"/>
          </w:rPr>
          <w:delText>) for vertebrate species from the IUCN Red List of Threatened Species (</w:delText>
        </w:r>
        <w:r w:rsidRPr="00094DF0" w:rsidDel="00283056">
          <w:rPr>
            <w:i/>
            <w:sz w:val="24"/>
            <w:szCs w:val="24"/>
          </w:rPr>
          <w:delText>20</w:delText>
        </w:r>
      </w:del>
      <w:del w:id="888" w:author="Richard Schuster" w:date="2023-02-19T05:44:00Z">
        <w:r w:rsidRPr="00094DF0" w:rsidDel="005B1280">
          <w:rPr>
            <w:sz w:val="24"/>
            <w:szCs w:val="24"/>
          </w:rPr>
          <w:delText>).</w:delText>
        </w:r>
      </w:del>
      <w:ins w:id="889" w:author="emain" w:date="2022-12-13T14:04:00Z">
        <w:del w:id="890" w:author="Richard Schuster" w:date="2023-02-19T05:44:00Z">
          <w:r w:rsidR="00283056" w:rsidRPr="00094DF0" w:rsidDel="005B1280">
            <w:rPr>
              <w:sz w:val="24"/>
              <w:szCs w:val="24"/>
            </w:rPr>
            <w:delText xml:space="preserve"> (move to Results if not already there; SSG, “Tables and Figures”</w:delText>
          </w:r>
        </w:del>
      </w:ins>
    </w:p>
    <w:p w14:paraId="548560BD" w14:textId="77777777" w:rsidR="00D62D2A" w:rsidRPr="00094DF0" w:rsidRDefault="00D62D2A" w:rsidP="00D62D2A">
      <w:pPr>
        <w:spacing w:line="480" w:lineRule="auto"/>
        <w:rPr>
          <w:b/>
          <w:sz w:val="24"/>
          <w:szCs w:val="24"/>
        </w:rPr>
      </w:pPr>
    </w:p>
    <w:p w14:paraId="00000066" w14:textId="52FC1229" w:rsidR="003415FF" w:rsidRPr="00094DF0" w:rsidRDefault="00FE7864" w:rsidP="00316524">
      <w:pPr>
        <w:spacing w:line="480" w:lineRule="auto"/>
        <w:ind w:left="360"/>
        <w:rPr>
          <w:sz w:val="24"/>
          <w:szCs w:val="24"/>
        </w:rPr>
      </w:pPr>
      <w:r w:rsidRPr="00094DF0">
        <w:rPr>
          <w:b/>
          <w:sz w:val="24"/>
          <w:szCs w:val="24"/>
        </w:rPr>
        <w:t>Figure 2</w:t>
      </w:r>
      <w:r w:rsidRPr="00094DF0">
        <w:rPr>
          <w:sz w:val="24"/>
          <w:szCs w:val="24"/>
        </w:rPr>
        <w:t xml:space="preserve">: </w:t>
      </w:r>
      <w:del w:id="891" w:author="emain" w:date="2022-12-13T14:04:00Z">
        <w:r w:rsidRPr="00094DF0" w:rsidDel="00283056">
          <w:rPr>
            <w:sz w:val="24"/>
            <w:szCs w:val="24"/>
          </w:rPr>
          <w:delText>“</w:delText>
        </w:r>
      </w:del>
      <w:r w:rsidRPr="00094DF0">
        <w:rPr>
          <w:sz w:val="24"/>
          <w:szCs w:val="24"/>
        </w:rPr>
        <w:t>No regrets</w:t>
      </w:r>
      <w:del w:id="892" w:author="emain" w:date="2022-12-13T14:05:00Z">
        <w:r w:rsidRPr="00094DF0" w:rsidDel="00283056">
          <w:rPr>
            <w:sz w:val="24"/>
            <w:szCs w:val="24"/>
          </w:rPr>
          <w:delText>”</w:delText>
        </w:r>
      </w:del>
      <w:r w:rsidRPr="00094DF0">
        <w:rPr>
          <w:sz w:val="24"/>
          <w:szCs w:val="24"/>
        </w:rPr>
        <w:t xml:space="preserve"> areas </w:t>
      </w:r>
      <w:ins w:id="893" w:author="emain" w:date="2022-12-13T14:05:00Z">
        <w:r w:rsidR="00283056" w:rsidRPr="00094DF0">
          <w:rPr>
            <w:sz w:val="24"/>
            <w:szCs w:val="24"/>
          </w:rPr>
          <w:t xml:space="preserve">(i.e., </w:t>
        </w:r>
      </w:ins>
      <w:ins w:id="894" w:author="Richard Schuster" w:date="2023-02-18T12:39:00Z">
        <w:r w:rsidR="00D56B12">
          <w:rPr>
            <w:sz w:val="24"/>
            <w:szCs w:val="24"/>
          </w:rPr>
          <w:t xml:space="preserve">areas that all 15 non-baseline scenarios </w:t>
        </w:r>
      </w:ins>
      <w:ins w:id="895" w:author="Richard Schuster" w:date="2023-02-19T06:04:00Z">
        <w:r w:rsidR="0091278D">
          <w:rPr>
            <w:sz w:val="24"/>
            <w:szCs w:val="24"/>
          </w:rPr>
          <w:t>prioritized</w:t>
        </w:r>
      </w:ins>
      <w:commentRangeStart w:id="896"/>
      <w:ins w:id="897" w:author="emain" w:date="2022-12-13T14:05:00Z">
        <w:del w:id="898" w:author="Richard Schuster" w:date="2023-02-19T06:03:00Z">
          <w:r w:rsidR="00283056" w:rsidRPr="00094DF0" w:rsidDel="0091278D">
            <w:rPr>
              <w:sz w:val="24"/>
              <w:szCs w:val="24"/>
            </w:rPr>
            <w:delText>xxx</w:delText>
          </w:r>
        </w:del>
        <w:commentRangeEnd w:id="896"/>
        <w:r w:rsidR="00283056" w:rsidRPr="00094DF0">
          <w:rPr>
            <w:rStyle w:val="CommentReference"/>
          </w:rPr>
          <w:commentReference w:id="896"/>
        </w:r>
        <w:r w:rsidR="00283056" w:rsidRPr="00094DF0">
          <w:rPr>
            <w:sz w:val="24"/>
            <w:szCs w:val="24"/>
          </w:rPr>
          <w:t xml:space="preserve">) </w:t>
        </w:r>
      </w:ins>
      <w:r w:rsidRPr="00094DF0">
        <w:rPr>
          <w:sz w:val="24"/>
          <w:szCs w:val="24"/>
        </w:rPr>
        <w:t>comprising 8.5 million km</w:t>
      </w:r>
      <w:r w:rsidRPr="00415984">
        <w:rPr>
          <w:sz w:val="24"/>
          <w:szCs w:val="24"/>
          <w:vertAlign w:val="superscript"/>
          <w:rPrChange w:id="899" w:author="Richard Schuster" w:date="2023-02-18T12:48:00Z">
            <w:rPr>
              <w:sz w:val="24"/>
              <w:szCs w:val="24"/>
            </w:rPr>
          </w:rPrChange>
        </w:rPr>
        <w:t>2</w:t>
      </w:r>
      <w:r w:rsidRPr="00094DF0">
        <w:rPr>
          <w:sz w:val="24"/>
          <w:szCs w:val="24"/>
        </w:rPr>
        <w:t xml:space="preserve"> of land that was identified as priority habitat for protection </w:t>
      </w:r>
      <w:ins w:id="900" w:author="emain" w:date="2022-12-13T14:13:00Z">
        <w:r w:rsidR="00732415" w:rsidRPr="00094DF0">
          <w:rPr>
            <w:sz w:val="24"/>
            <w:szCs w:val="24"/>
          </w:rPr>
          <w:t xml:space="preserve">of </w:t>
        </w:r>
      </w:ins>
      <w:ins w:id="901" w:author="Richard Schuster" w:date="2023-02-18T12:38:00Z">
        <w:r w:rsidR="008658D6">
          <w:rPr>
            <w:sz w:val="24"/>
            <w:szCs w:val="24"/>
          </w:rPr>
          <w:t xml:space="preserve">terrestrial vertebrates </w:t>
        </w:r>
      </w:ins>
      <w:ins w:id="902" w:author="emain" w:date="2022-12-13T14:13:00Z">
        <w:del w:id="903" w:author="Richard Schuster" w:date="2023-02-18T12:38:00Z">
          <w:r w:rsidR="00732415" w:rsidRPr="00094DF0" w:rsidDel="008658D6">
            <w:rPr>
              <w:sz w:val="24"/>
              <w:szCs w:val="24"/>
            </w:rPr>
            <w:delText xml:space="preserve">xxx </w:delText>
          </w:r>
        </w:del>
      </w:ins>
      <w:r w:rsidRPr="00094DF0">
        <w:rPr>
          <w:sz w:val="24"/>
          <w:szCs w:val="24"/>
        </w:rPr>
        <w:t xml:space="preserve">regardless of the </w:t>
      </w:r>
      <w:ins w:id="904" w:author="emain" w:date="2022-12-13T14:13:00Z">
        <w:r w:rsidR="00732415" w:rsidRPr="00094DF0">
          <w:rPr>
            <w:sz w:val="24"/>
            <w:szCs w:val="24"/>
          </w:rPr>
          <w:t xml:space="preserve">type of </w:t>
        </w:r>
      </w:ins>
      <w:r w:rsidRPr="00094DF0">
        <w:rPr>
          <w:sz w:val="24"/>
          <w:szCs w:val="24"/>
        </w:rPr>
        <w:t>risk</w:t>
      </w:r>
      <w:del w:id="905" w:author="emain" w:date="2022-12-13T14:13:00Z">
        <w:r w:rsidRPr="00094DF0" w:rsidDel="00732415">
          <w:rPr>
            <w:sz w:val="24"/>
            <w:szCs w:val="24"/>
          </w:rPr>
          <w:delText xml:space="preserve">s </w:delText>
        </w:r>
      </w:del>
      <w:ins w:id="906" w:author="emain" w:date="2022-12-13T14:07:00Z">
        <w:r w:rsidR="00283056" w:rsidRPr="00094DF0">
          <w:rPr>
            <w:sz w:val="24"/>
            <w:szCs w:val="24"/>
          </w:rPr>
          <w:t xml:space="preserve"> </w:t>
        </w:r>
      </w:ins>
      <w:ins w:id="907" w:author="emain" w:date="2022-12-13T14:08:00Z">
        <w:r w:rsidR="00283056" w:rsidRPr="00094DF0">
          <w:rPr>
            <w:sz w:val="24"/>
            <w:szCs w:val="24"/>
          </w:rPr>
          <w:t>(</w:t>
        </w:r>
      </w:ins>
      <w:ins w:id="908" w:author="emain" w:date="2022-12-13T14:13:00Z">
        <w:r w:rsidR="00732415" w:rsidRPr="00094DF0">
          <w:rPr>
            <w:sz w:val="24"/>
            <w:szCs w:val="24"/>
          </w:rPr>
          <w:t>x, y, and z</w:t>
        </w:r>
      </w:ins>
      <w:ins w:id="909" w:author="emain" w:date="2022-12-13T14:08:00Z">
        <w:r w:rsidR="00283056" w:rsidRPr="00094DF0">
          <w:rPr>
            <w:sz w:val="24"/>
            <w:szCs w:val="24"/>
          </w:rPr>
          <w:t xml:space="preserve">) </w:t>
        </w:r>
      </w:ins>
      <w:r w:rsidRPr="00094DF0">
        <w:rPr>
          <w:sz w:val="24"/>
          <w:szCs w:val="24"/>
        </w:rPr>
        <w:t xml:space="preserve">included in our </w:t>
      </w:r>
      <w:ins w:id="910" w:author="Richard Schuster" w:date="2023-02-18T12:40:00Z">
        <w:r w:rsidR="00D56B12">
          <w:rPr>
            <w:sz w:val="24"/>
            <w:szCs w:val="24"/>
          </w:rPr>
          <w:t xml:space="preserve">systematic conservation prioritization </w:t>
        </w:r>
      </w:ins>
      <w:r w:rsidRPr="00094DF0">
        <w:rPr>
          <w:sz w:val="24"/>
          <w:szCs w:val="24"/>
        </w:rPr>
        <w:t>analys</w:t>
      </w:r>
      <w:ins w:id="911" w:author="emain" w:date="2022-12-13T14:05:00Z">
        <w:r w:rsidR="00283056" w:rsidRPr="00094DF0">
          <w:rPr>
            <w:sz w:val="24"/>
            <w:szCs w:val="24"/>
          </w:rPr>
          <w:t>e</w:t>
        </w:r>
      </w:ins>
      <w:del w:id="912" w:author="emain" w:date="2022-12-13T14:05:00Z">
        <w:r w:rsidRPr="00094DF0" w:rsidDel="00283056">
          <w:rPr>
            <w:sz w:val="24"/>
            <w:szCs w:val="24"/>
          </w:rPr>
          <w:delText>i</w:delText>
        </w:r>
      </w:del>
      <w:r w:rsidRPr="00094DF0">
        <w:rPr>
          <w:sz w:val="24"/>
          <w:szCs w:val="24"/>
        </w:rPr>
        <w:t>s</w:t>
      </w:r>
      <w:ins w:id="913" w:author="emain" w:date="2022-12-13T14:05:00Z">
        <w:del w:id="914" w:author="Richard Schuster" w:date="2023-02-18T12:41:00Z">
          <w:r w:rsidR="00283056" w:rsidRPr="00094DF0" w:rsidDel="00D56B12">
            <w:rPr>
              <w:sz w:val="24"/>
              <w:szCs w:val="24"/>
            </w:rPr>
            <w:delText xml:space="preserve"> of xxx (</w:delText>
          </w:r>
        </w:del>
      </w:ins>
      <w:ins w:id="915" w:author="emain" w:date="2022-12-13T14:06:00Z">
        <w:del w:id="916" w:author="Richard Schuster" w:date="2023-02-18T12:41:00Z">
          <w:r w:rsidR="00283056" w:rsidRPr="00094DF0" w:rsidDel="00D56B12">
            <w:rPr>
              <w:sz w:val="24"/>
              <w:szCs w:val="24"/>
            </w:rPr>
            <w:delText>provide context; what did you analyze?)</w:delText>
          </w:r>
        </w:del>
      </w:ins>
      <w:r w:rsidRPr="00094DF0">
        <w:rPr>
          <w:sz w:val="24"/>
          <w:szCs w:val="24"/>
        </w:rPr>
        <w:t>.</w:t>
      </w:r>
    </w:p>
    <w:p w14:paraId="00000067" w14:textId="151E5685" w:rsidR="003415FF" w:rsidRPr="00094DF0" w:rsidRDefault="003415FF" w:rsidP="00316524">
      <w:pPr>
        <w:spacing w:line="480" w:lineRule="auto"/>
        <w:rPr>
          <w:sz w:val="24"/>
          <w:szCs w:val="24"/>
        </w:rPr>
      </w:pPr>
    </w:p>
    <w:p w14:paraId="0000006B" w14:textId="3478B607" w:rsidR="003415FF" w:rsidRPr="00094DF0" w:rsidRDefault="00FE7864" w:rsidP="00316524">
      <w:pPr>
        <w:spacing w:line="480" w:lineRule="auto"/>
        <w:ind w:left="360"/>
        <w:rPr>
          <w:sz w:val="24"/>
          <w:szCs w:val="24"/>
        </w:rPr>
      </w:pPr>
      <w:r w:rsidRPr="00094DF0">
        <w:rPr>
          <w:b/>
          <w:sz w:val="24"/>
          <w:szCs w:val="24"/>
        </w:rPr>
        <w:t>Figure 3:</w:t>
      </w:r>
      <w:r w:rsidRPr="00094DF0">
        <w:rPr>
          <w:sz w:val="24"/>
          <w:szCs w:val="24"/>
        </w:rPr>
        <w:t xml:space="preserve">  Percent country-level variation between the baseline </w:t>
      </w:r>
      <w:ins w:id="917" w:author="emain" w:date="2022-12-13T14:26:00Z">
        <w:r w:rsidR="00B11D55" w:rsidRPr="00094DF0">
          <w:rPr>
            <w:sz w:val="24"/>
            <w:szCs w:val="24"/>
          </w:rPr>
          <w:t xml:space="preserve">(traditional area-minimizing approach to conservation optimization without considering risk) selected-area </w:t>
        </w:r>
      </w:ins>
      <w:r w:rsidRPr="00094DF0">
        <w:rPr>
          <w:sz w:val="24"/>
          <w:szCs w:val="24"/>
        </w:rPr>
        <w:t xml:space="preserve">scenario and the 15 scenarios </w:t>
      </w:r>
      <w:ins w:id="918" w:author="emain" w:date="2022-12-13T14:07:00Z">
        <w:r w:rsidR="00283056" w:rsidRPr="00094DF0">
          <w:rPr>
            <w:sz w:val="24"/>
            <w:szCs w:val="24"/>
          </w:rPr>
          <w:t xml:space="preserve">that </w:t>
        </w:r>
      </w:ins>
      <w:r w:rsidRPr="00094DF0">
        <w:rPr>
          <w:sz w:val="24"/>
          <w:szCs w:val="24"/>
        </w:rPr>
        <w:t>includ</w:t>
      </w:r>
      <w:ins w:id="919" w:author="emain" w:date="2022-12-13T14:07:00Z">
        <w:r w:rsidR="00283056" w:rsidRPr="00094DF0">
          <w:rPr>
            <w:sz w:val="24"/>
            <w:szCs w:val="24"/>
          </w:rPr>
          <w:t>ed</w:t>
        </w:r>
      </w:ins>
      <w:del w:id="920" w:author="emain" w:date="2022-12-13T14:07:00Z">
        <w:r w:rsidRPr="00094DF0" w:rsidDel="00283056">
          <w:rPr>
            <w:sz w:val="24"/>
            <w:szCs w:val="24"/>
          </w:rPr>
          <w:delText>ing</w:delText>
        </w:r>
      </w:del>
      <w:r w:rsidRPr="00094DF0">
        <w:rPr>
          <w:sz w:val="24"/>
          <w:szCs w:val="24"/>
        </w:rPr>
        <w:t xml:space="preserve"> </w:t>
      </w:r>
      <w:ins w:id="921" w:author="emain" w:date="2022-12-13T14:14:00Z">
        <w:del w:id="922" w:author="Richard Schuster" w:date="2023-02-19T06:27:00Z">
          <w:r w:rsidR="00732415" w:rsidRPr="00094DF0" w:rsidDel="006745A6">
            <w:rPr>
              <w:sz w:val="24"/>
              <w:szCs w:val="24"/>
            </w:rPr>
            <w:delText>x</w:delText>
          </w:r>
        </w:del>
      </w:ins>
      <w:ins w:id="923" w:author="Richard Schuster" w:date="2023-02-19T06:27:00Z">
        <w:r w:rsidR="006745A6">
          <w:rPr>
            <w:sz w:val="24"/>
            <w:szCs w:val="24"/>
          </w:rPr>
          <w:t>governance</w:t>
        </w:r>
      </w:ins>
      <w:ins w:id="924" w:author="emain" w:date="2022-12-13T14:14:00Z">
        <w:r w:rsidR="00732415" w:rsidRPr="00094DF0">
          <w:rPr>
            <w:sz w:val="24"/>
            <w:szCs w:val="24"/>
          </w:rPr>
          <w:t xml:space="preserve">, </w:t>
        </w:r>
        <w:del w:id="925" w:author="Richard Schuster" w:date="2023-02-19T06:27:00Z">
          <w:r w:rsidR="00732415" w:rsidRPr="00094DF0" w:rsidDel="006745A6">
            <w:rPr>
              <w:sz w:val="24"/>
              <w:szCs w:val="24"/>
            </w:rPr>
            <w:delText>y</w:delText>
          </w:r>
        </w:del>
      </w:ins>
      <w:ins w:id="926" w:author="Richard Schuster" w:date="2023-02-19T06:27:00Z">
        <w:r w:rsidR="006745A6">
          <w:rPr>
            <w:sz w:val="24"/>
            <w:szCs w:val="24"/>
          </w:rPr>
          <w:t>land-use</w:t>
        </w:r>
      </w:ins>
      <w:ins w:id="927" w:author="emain" w:date="2022-12-13T14:14:00Z">
        <w:r w:rsidR="00732415" w:rsidRPr="00094DF0">
          <w:rPr>
            <w:sz w:val="24"/>
            <w:szCs w:val="24"/>
          </w:rPr>
          <w:t xml:space="preserve">, and </w:t>
        </w:r>
        <w:del w:id="928" w:author="Richard Schuster" w:date="2023-02-19T06:28:00Z">
          <w:r w:rsidR="00732415" w:rsidRPr="00094DF0" w:rsidDel="006745A6">
            <w:rPr>
              <w:sz w:val="24"/>
              <w:szCs w:val="24"/>
            </w:rPr>
            <w:delText>z</w:delText>
          </w:r>
        </w:del>
      </w:ins>
      <w:ins w:id="929" w:author="Richard Schuster" w:date="2023-02-19T06:28:00Z">
        <w:r w:rsidR="006745A6">
          <w:rPr>
            <w:sz w:val="24"/>
            <w:szCs w:val="24"/>
          </w:rPr>
          <w:t>climate</w:t>
        </w:r>
      </w:ins>
      <w:ins w:id="930" w:author="emain" w:date="2022-12-13T14:14:00Z">
        <w:r w:rsidR="00732415" w:rsidRPr="00094DF0">
          <w:rPr>
            <w:sz w:val="24"/>
            <w:szCs w:val="24"/>
          </w:rPr>
          <w:t xml:space="preserve"> </w:t>
        </w:r>
      </w:ins>
      <w:r w:rsidRPr="00094DF0">
        <w:rPr>
          <w:sz w:val="24"/>
          <w:szCs w:val="24"/>
        </w:rPr>
        <w:t>risk</w:t>
      </w:r>
      <w:ins w:id="931" w:author="emain" w:date="2022-12-13T14:14:00Z">
        <w:r w:rsidR="00732415" w:rsidRPr="00094DF0">
          <w:rPr>
            <w:sz w:val="24"/>
            <w:szCs w:val="24"/>
          </w:rPr>
          <w:t>s</w:t>
        </w:r>
      </w:ins>
      <w:ins w:id="932" w:author="emain" w:date="2022-12-13T14:07:00Z">
        <w:r w:rsidR="00283056" w:rsidRPr="00094DF0">
          <w:rPr>
            <w:sz w:val="24"/>
            <w:szCs w:val="24"/>
          </w:rPr>
          <w:t xml:space="preserve"> </w:t>
        </w:r>
      </w:ins>
      <w:ins w:id="933" w:author="emain" w:date="2022-12-13T14:14:00Z">
        <w:r w:rsidR="00732415" w:rsidRPr="00094DF0">
          <w:rPr>
            <w:sz w:val="24"/>
            <w:szCs w:val="24"/>
          </w:rPr>
          <w:t>to terrestrial vertebrate</w:t>
        </w:r>
      </w:ins>
      <w:ins w:id="934" w:author="emain" w:date="2022-12-13T14:27:00Z">
        <w:r w:rsidR="00B11D55" w:rsidRPr="00094DF0">
          <w:rPr>
            <w:sz w:val="24"/>
            <w:szCs w:val="24"/>
          </w:rPr>
          <w:t>s</w:t>
        </w:r>
      </w:ins>
      <w:r w:rsidRPr="00094DF0">
        <w:rPr>
          <w:sz w:val="24"/>
          <w:szCs w:val="24"/>
        </w:rPr>
        <w:t xml:space="preserve">. Countries </w:t>
      </w:r>
      <w:del w:id="935" w:author="emain" w:date="2022-12-13T14:08:00Z">
        <w:r w:rsidRPr="00094DF0" w:rsidDel="00283056">
          <w:rPr>
            <w:sz w:val="24"/>
            <w:szCs w:val="24"/>
          </w:rPr>
          <w:delText xml:space="preserve">whose results are </w:delText>
        </w:r>
      </w:del>
      <w:ins w:id="936" w:author="emain" w:date="2022-12-13T14:08:00Z">
        <w:r w:rsidR="00283056" w:rsidRPr="00094DF0">
          <w:rPr>
            <w:sz w:val="24"/>
            <w:szCs w:val="24"/>
          </w:rPr>
          <w:t xml:space="preserve">with </w:t>
        </w:r>
      </w:ins>
      <w:r w:rsidRPr="00094DF0">
        <w:rPr>
          <w:sz w:val="24"/>
          <w:szCs w:val="24"/>
        </w:rPr>
        <w:t xml:space="preserve">consistent </w:t>
      </w:r>
      <w:ins w:id="937" w:author="emain" w:date="2022-12-13T14:08:00Z">
        <w:r w:rsidR="00283056" w:rsidRPr="00094DF0">
          <w:rPr>
            <w:sz w:val="24"/>
            <w:szCs w:val="24"/>
          </w:rPr>
          <w:t xml:space="preserve">results </w:t>
        </w:r>
      </w:ins>
      <w:r w:rsidRPr="00094DF0">
        <w:rPr>
          <w:sz w:val="24"/>
          <w:szCs w:val="24"/>
        </w:rPr>
        <w:t xml:space="preserve">across the 15 scenarios (e.g., Mexico) have low variation, </w:t>
      </w:r>
      <w:del w:id="938" w:author="emain" w:date="2022-12-13T14:08:00Z">
        <w:r w:rsidRPr="00094DF0" w:rsidDel="00283056">
          <w:rPr>
            <w:sz w:val="24"/>
            <w:szCs w:val="24"/>
          </w:rPr>
          <w:delText xml:space="preserve">while </w:delText>
        </w:r>
      </w:del>
      <w:ins w:id="939" w:author="emain" w:date="2022-12-13T14:08:00Z">
        <w:r w:rsidR="00283056" w:rsidRPr="00094DF0">
          <w:rPr>
            <w:sz w:val="24"/>
            <w:szCs w:val="24"/>
          </w:rPr>
          <w:t xml:space="preserve">whereas </w:t>
        </w:r>
      </w:ins>
      <w:r w:rsidRPr="00094DF0">
        <w:rPr>
          <w:sz w:val="24"/>
          <w:szCs w:val="24"/>
        </w:rPr>
        <w:t xml:space="preserve">countries </w:t>
      </w:r>
      <w:del w:id="940" w:author="emain" w:date="2022-12-13T14:08:00Z">
        <w:r w:rsidRPr="00094DF0" w:rsidDel="00283056">
          <w:rPr>
            <w:sz w:val="24"/>
            <w:szCs w:val="24"/>
          </w:rPr>
          <w:delText xml:space="preserve">whose </w:delText>
        </w:r>
      </w:del>
      <w:ins w:id="941" w:author="emain" w:date="2022-12-13T14:08:00Z">
        <w:r w:rsidR="00283056" w:rsidRPr="00094DF0">
          <w:rPr>
            <w:sz w:val="24"/>
            <w:szCs w:val="24"/>
          </w:rPr>
          <w:t xml:space="preserve">with less consistent </w:t>
        </w:r>
      </w:ins>
      <w:r w:rsidRPr="00094DF0">
        <w:rPr>
          <w:sz w:val="24"/>
          <w:szCs w:val="24"/>
        </w:rPr>
        <w:t xml:space="preserve">results </w:t>
      </w:r>
      <w:del w:id="942" w:author="emain" w:date="2022-12-13T14:08:00Z">
        <w:r w:rsidRPr="00094DF0" w:rsidDel="00283056">
          <w:rPr>
            <w:sz w:val="24"/>
            <w:szCs w:val="24"/>
          </w:rPr>
          <w:delText xml:space="preserve">are less consistent </w:delText>
        </w:r>
      </w:del>
      <w:r w:rsidRPr="00094DF0">
        <w:rPr>
          <w:sz w:val="24"/>
          <w:szCs w:val="24"/>
        </w:rPr>
        <w:t xml:space="preserve">across the 15 scenarios (e.g., Finland) have high variation. </w:t>
      </w:r>
    </w:p>
    <w:p w14:paraId="0000006C" w14:textId="47E9F85E" w:rsidR="003415FF" w:rsidRPr="00094DF0" w:rsidRDefault="003415FF" w:rsidP="00316524">
      <w:pPr>
        <w:spacing w:line="480" w:lineRule="auto"/>
        <w:rPr>
          <w:sz w:val="24"/>
          <w:szCs w:val="24"/>
        </w:rPr>
      </w:pPr>
    </w:p>
    <w:p w14:paraId="0000006E" w14:textId="4A7E1EDF" w:rsidR="003415FF" w:rsidRPr="00094DF0" w:rsidRDefault="00FE7864" w:rsidP="00316524">
      <w:pPr>
        <w:spacing w:line="480" w:lineRule="auto"/>
        <w:ind w:left="360"/>
        <w:rPr>
          <w:b/>
          <w:sz w:val="24"/>
          <w:szCs w:val="24"/>
        </w:rPr>
      </w:pPr>
      <w:r w:rsidRPr="00094DF0">
        <w:rPr>
          <w:b/>
          <w:sz w:val="24"/>
          <w:szCs w:val="24"/>
        </w:rPr>
        <w:t xml:space="preserve">Figure 4: </w:t>
      </w:r>
      <w:r w:rsidRPr="00094DF0">
        <w:rPr>
          <w:sz w:val="24"/>
          <w:szCs w:val="24"/>
        </w:rPr>
        <w:t xml:space="preserve">Contrast </w:t>
      </w:r>
      <w:del w:id="943" w:author="emain" w:date="2022-12-13T14:16:00Z">
        <w:r w:rsidRPr="00094DF0" w:rsidDel="00732415">
          <w:rPr>
            <w:sz w:val="24"/>
            <w:szCs w:val="24"/>
          </w:rPr>
          <w:delText xml:space="preserve">of using </w:delText>
        </w:r>
      </w:del>
      <w:ins w:id="944" w:author="emain" w:date="2022-12-13T14:16:00Z">
        <w:r w:rsidR="00732415" w:rsidRPr="00094DF0">
          <w:rPr>
            <w:sz w:val="24"/>
            <w:szCs w:val="24"/>
          </w:rPr>
          <w:t xml:space="preserve">between the </w:t>
        </w:r>
      </w:ins>
      <w:r w:rsidRPr="00094DF0">
        <w:rPr>
          <w:sz w:val="24"/>
          <w:szCs w:val="24"/>
        </w:rPr>
        <w:t xml:space="preserve">individual </w:t>
      </w:r>
      <w:ins w:id="945" w:author="emain" w:date="2022-12-13T14:20:00Z">
        <w:r w:rsidR="00B11D55" w:rsidRPr="00094DF0">
          <w:rPr>
            <w:sz w:val="24"/>
            <w:szCs w:val="24"/>
          </w:rPr>
          <w:t xml:space="preserve">conservation </w:t>
        </w:r>
      </w:ins>
      <w:r w:rsidRPr="00094DF0">
        <w:rPr>
          <w:sz w:val="24"/>
          <w:szCs w:val="24"/>
        </w:rPr>
        <w:t xml:space="preserve">risk objectives (governance, land use, climate) </w:t>
      </w:r>
      <w:del w:id="946" w:author="emain" w:date="2022-12-13T14:16:00Z">
        <w:r w:rsidRPr="00094DF0" w:rsidDel="00732415">
          <w:rPr>
            <w:sz w:val="24"/>
            <w:szCs w:val="24"/>
          </w:rPr>
          <w:delText xml:space="preserve">to </w:delText>
        </w:r>
      </w:del>
      <w:ins w:id="947" w:author="emain" w:date="2022-12-13T14:16:00Z">
        <w:r w:rsidR="00732415" w:rsidRPr="00094DF0">
          <w:rPr>
            <w:sz w:val="24"/>
            <w:szCs w:val="24"/>
          </w:rPr>
          <w:t xml:space="preserve">and </w:t>
        </w:r>
      </w:ins>
      <w:r w:rsidRPr="00094DF0">
        <w:rPr>
          <w:sz w:val="24"/>
          <w:szCs w:val="24"/>
        </w:rPr>
        <w:t xml:space="preserve">the baseline </w:t>
      </w:r>
      <w:commentRangeStart w:id="948"/>
      <w:r w:rsidRPr="00094DF0">
        <w:rPr>
          <w:sz w:val="24"/>
          <w:szCs w:val="24"/>
        </w:rPr>
        <w:t>scenario</w:t>
      </w:r>
      <w:commentRangeEnd w:id="948"/>
      <w:r w:rsidR="00732415" w:rsidRPr="00094DF0">
        <w:rPr>
          <w:rStyle w:val="CommentReference"/>
        </w:rPr>
        <w:commentReference w:id="948"/>
      </w:r>
      <w:r w:rsidRPr="00094DF0">
        <w:rPr>
          <w:sz w:val="24"/>
          <w:szCs w:val="24"/>
        </w:rPr>
        <w:t xml:space="preserve"> </w:t>
      </w:r>
      <w:ins w:id="949" w:author="emain" w:date="2022-12-13T14:16:00Z">
        <w:r w:rsidR="00732415" w:rsidRPr="00094DF0">
          <w:rPr>
            <w:sz w:val="24"/>
            <w:szCs w:val="24"/>
          </w:rPr>
          <w:t>(null</w:t>
        </w:r>
      </w:ins>
      <w:ins w:id="950" w:author="emain" w:date="2022-12-13T14:19:00Z">
        <w:r w:rsidR="00732415" w:rsidRPr="00094DF0">
          <w:rPr>
            <w:sz w:val="24"/>
            <w:szCs w:val="24"/>
          </w:rPr>
          <w:t>, traditional area-minimizing approach to conservation optimization without considering risk</w:t>
        </w:r>
      </w:ins>
      <w:ins w:id="951" w:author="emain" w:date="2022-12-13T14:16:00Z">
        <w:r w:rsidR="00732415" w:rsidRPr="00094DF0">
          <w:rPr>
            <w:sz w:val="24"/>
            <w:szCs w:val="24"/>
          </w:rPr>
          <w:t xml:space="preserve">) </w:t>
        </w:r>
      </w:ins>
      <w:r w:rsidRPr="00094DF0">
        <w:rPr>
          <w:sz w:val="24"/>
          <w:szCs w:val="24"/>
        </w:rPr>
        <w:t xml:space="preserve">of </w:t>
      </w:r>
      <w:commentRangeStart w:id="952"/>
      <w:del w:id="953" w:author="Richard Schuster" w:date="2023-02-18T12:35:00Z">
        <w:r w:rsidRPr="00094DF0" w:rsidDel="00FF6F4F">
          <w:rPr>
            <w:sz w:val="24"/>
            <w:szCs w:val="24"/>
          </w:rPr>
          <w:delText xml:space="preserve">uniform </w:delText>
        </w:r>
      </w:del>
      <w:ins w:id="954" w:author="Richard Schuster" w:date="2023-02-18T12:35:00Z">
        <w:r w:rsidR="00FF6F4F">
          <w:rPr>
            <w:sz w:val="24"/>
            <w:szCs w:val="24"/>
          </w:rPr>
          <w:t>minimum set</w:t>
        </w:r>
        <w:r w:rsidR="00FF6F4F" w:rsidRPr="00094DF0">
          <w:rPr>
            <w:sz w:val="24"/>
            <w:szCs w:val="24"/>
          </w:rPr>
          <w:t xml:space="preserve"> </w:t>
        </w:r>
      </w:ins>
      <w:r w:rsidRPr="00094DF0">
        <w:rPr>
          <w:sz w:val="24"/>
          <w:szCs w:val="24"/>
        </w:rPr>
        <w:t>objective structure</w:t>
      </w:r>
      <w:commentRangeEnd w:id="952"/>
      <w:r w:rsidR="00283056" w:rsidRPr="00094DF0">
        <w:rPr>
          <w:rStyle w:val="CommentReference"/>
        </w:rPr>
        <w:commentReference w:id="952"/>
      </w:r>
      <w:ins w:id="955" w:author="emain" w:date="2022-12-13T14:25:00Z">
        <w:r w:rsidR="00B11D55" w:rsidRPr="00094DF0">
          <w:rPr>
            <w:sz w:val="24"/>
            <w:szCs w:val="24"/>
          </w:rPr>
          <w:t xml:space="preserve"> for conservation area selection</w:t>
        </w:r>
      </w:ins>
      <w:r w:rsidR="00E16086" w:rsidRPr="00094DF0">
        <w:rPr>
          <w:sz w:val="24"/>
          <w:szCs w:val="24"/>
        </w:rPr>
        <w:t xml:space="preserve">. </w:t>
      </w:r>
      <w:r w:rsidRPr="00094DF0">
        <w:rPr>
          <w:sz w:val="24"/>
          <w:szCs w:val="24"/>
        </w:rPr>
        <w:t xml:space="preserve">The top panels </w:t>
      </w:r>
      <w:del w:id="956" w:author="emain" w:date="2022-12-13T14:17:00Z">
        <w:r w:rsidRPr="00094DF0" w:rsidDel="00732415">
          <w:rPr>
            <w:sz w:val="24"/>
            <w:szCs w:val="24"/>
          </w:rPr>
          <w:delText xml:space="preserve">represent </w:delText>
        </w:r>
      </w:del>
      <w:ins w:id="957" w:author="emain" w:date="2022-12-13T14:17:00Z">
        <w:r w:rsidR="00732415" w:rsidRPr="00094DF0">
          <w:rPr>
            <w:sz w:val="24"/>
            <w:szCs w:val="24"/>
          </w:rPr>
          <w:t xml:space="preserve">show </w:t>
        </w:r>
      </w:ins>
      <w:r w:rsidRPr="00094DF0">
        <w:rPr>
          <w:sz w:val="24"/>
          <w:szCs w:val="24"/>
        </w:rPr>
        <w:t xml:space="preserve">the individual risk data for the focal regions </w:t>
      </w:r>
      <w:del w:id="958" w:author="emain" w:date="2022-12-13T14:17:00Z">
        <w:r w:rsidRPr="00094DF0" w:rsidDel="00732415">
          <w:rPr>
            <w:sz w:val="24"/>
            <w:szCs w:val="24"/>
          </w:rPr>
          <w:delText xml:space="preserve">including </w:delText>
        </w:r>
      </w:del>
      <w:ins w:id="959" w:author="emain" w:date="2022-12-13T14:17:00Z">
        <w:r w:rsidR="00732415" w:rsidRPr="00094DF0">
          <w:rPr>
            <w:sz w:val="24"/>
            <w:szCs w:val="24"/>
          </w:rPr>
          <w:t xml:space="preserve">(left, </w:t>
        </w:r>
      </w:ins>
      <w:r w:rsidRPr="00094DF0">
        <w:rPr>
          <w:sz w:val="24"/>
          <w:szCs w:val="24"/>
        </w:rPr>
        <w:t>northern Europe</w:t>
      </w:r>
      <w:del w:id="960" w:author="emain" w:date="2022-12-13T14:17:00Z">
        <w:r w:rsidRPr="00094DF0" w:rsidDel="00732415">
          <w:rPr>
            <w:sz w:val="24"/>
            <w:szCs w:val="24"/>
          </w:rPr>
          <w:delText xml:space="preserve"> (left), </w:delText>
        </w:r>
      </w:del>
      <w:ins w:id="961" w:author="emain" w:date="2022-12-13T14:17:00Z">
        <w:r w:rsidR="00732415" w:rsidRPr="00094DF0">
          <w:rPr>
            <w:sz w:val="24"/>
            <w:szCs w:val="24"/>
          </w:rPr>
          <w:t>; center, W</w:t>
        </w:r>
      </w:ins>
      <w:del w:id="962" w:author="emain" w:date="2022-12-13T14:17:00Z">
        <w:r w:rsidRPr="00094DF0" w:rsidDel="00732415">
          <w:rPr>
            <w:sz w:val="24"/>
            <w:szCs w:val="24"/>
          </w:rPr>
          <w:delText>w</w:delText>
        </w:r>
      </w:del>
      <w:r w:rsidRPr="00094DF0">
        <w:rPr>
          <w:sz w:val="24"/>
          <w:szCs w:val="24"/>
        </w:rPr>
        <w:t>est Africa</w:t>
      </w:r>
      <w:del w:id="963" w:author="emain" w:date="2022-12-13T14:18:00Z">
        <w:r w:rsidRPr="00094DF0" w:rsidDel="00732415">
          <w:rPr>
            <w:sz w:val="24"/>
            <w:szCs w:val="24"/>
          </w:rPr>
          <w:delText xml:space="preserve"> (center) and </w:delText>
        </w:r>
      </w:del>
      <w:ins w:id="964" w:author="emain" w:date="2022-12-13T14:18:00Z">
        <w:r w:rsidR="00732415" w:rsidRPr="00094DF0">
          <w:rPr>
            <w:sz w:val="24"/>
            <w:szCs w:val="24"/>
          </w:rPr>
          <w:t xml:space="preserve">; right, </w:t>
        </w:r>
      </w:ins>
      <w:r w:rsidRPr="00094DF0">
        <w:rPr>
          <w:sz w:val="24"/>
          <w:szCs w:val="24"/>
        </w:rPr>
        <w:t>southern Europe</w:t>
      </w:r>
      <w:del w:id="965" w:author="emain" w:date="2022-12-13T14:18:00Z">
        <w:r w:rsidRPr="00094DF0" w:rsidDel="00732415">
          <w:rPr>
            <w:sz w:val="24"/>
            <w:szCs w:val="24"/>
          </w:rPr>
          <w:delText xml:space="preserve"> (right</w:delText>
        </w:r>
      </w:del>
      <w:r w:rsidRPr="00094DF0">
        <w:rPr>
          <w:sz w:val="24"/>
          <w:szCs w:val="24"/>
        </w:rPr>
        <w:t xml:space="preserve">). </w:t>
      </w:r>
      <w:del w:id="966" w:author="emain" w:date="2022-12-13T14:28:00Z">
        <w:r w:rsidRPr="00094DF0" w:rsidDel="00B11D55">
          <w:rPr>
            <w:sz w:val="24"/>
            <w:szCs w:val="24"/>
          </w:rPr>
          <w:delText>In t</w:delText>
        </w:r>
      </w:del>
      <w:ins w:id="967" w:author="emain" w:date="2022-12-13T14:28:00Z">
        <w:r w:rsidR="00B11D55" w:rsidRPr="00094DF0">
          <w:rPr>
            <w:sz w:val="24"/>
            <w:szCs w:val="24"/>
          </w:rPr>
          <w:t>T</w:t>
        </w:r>
      </w:ins>
      <w:r w:rsidRPr="00094DF0">
        <w:rPr>
          <w:sz w:val="24"/>
          <w:szCs w:val="24"/>
        </w:rPr>
        <w:t xml:space="preserve">he bottom panels </w:t>
      </w:r>
      <w:del w:id="968" w:author="emain" w:date="2022-12-13T14:18:00Z">
        <w:r w:rsidRPr="00094DF0" w:rsidDel="00732415">
          <w:rPr>
            <w:sz w:val="24"/>
            <w:szCs w:val="24"/>
          </w:rPr>
          <w:delText xml:space="preserve">brown </w:delText>
        </w:r>
      </w:del>
      <w:r w:rsidRPr="00094DF0">
        <w:rPr>
          <w:sz w:val="24"/>
          <w:szCs w:val="24"/>
        </w:rPr>
        <w:t>show</w:t>
      </w:r>
      <w:del w:id="969" w:author="emain" w:date="2022-12-13T14:29:00Z">
        <w:r w:rsidRPr="00094DF0" w:rsidDel="00B11D55">
          <w:rPr>
            <w:sz w:val="24"/>
            <w:szCs w:val="24"/>
          </w:rPr>
          <w:delText>s</w:delText>
        </w:r>
      </w:del>
      <w:r w:rsidRPr="00094DF0">
        <w:rPr>
          <w:sz w:val="24"/>
          <w:szCs w:val="24"/>
        </w:rPr>
        <w:t xml:space="preserve"> </w:t>
      </w:r>
      <w:ins w:id="970" w:author="Richard Schuster" w:date="2023-02-18T12:36:00Z">
        <w:r w:rsidR="008677DA">
          <w:rPr>
            <w:sz w:val="24"/>
            <w:szCs w:val="24"/>
          </w:rPr>
          <w:t xml:space="preserve">selected areas </w:t>
        </w:r>
      </w:ins>
      <w:commentRangeStart w:id="971"/>
      <w:ins w:id="972" w:author="emain" w:date="2022-12-13T14:22:00Z">
        <w:del w:id="973" w:author="Richard Schuster" w:date="2023-02-18T12:36:00Z">
          <w:r w:rsidR="00B11D55" w:rsidRPr="00094DF0" w:rsidDel="008677DA">
            <w:rPr>
              <w:sz w:val="24"/>
              <w:szCs w:val="24"/>
            </w:rPr>
            <w:delText xml:space="preserve">xxx </w:delText>
          </w:r>
          <w:commentRangeEnd w:id="971"/>
          <w:r w:rsidR="00B11D55" w:rsidRPr="00094DF0" w:rsidDel="008677DA">
            <w:rPr>
              <w:rStyle w:val="CommentReference"/>
            </w:rPr>
            <w:commentReference w:id="971"/>
          </w:r>
        </w:del>
        <w:r w:rsidR="00B11D55" w:rsidRPr="00094DF0">
          <w:rPr>
            <w:sz w:val="24"/>
            <w:szCs w:val="24"/>
          </w:rPr>
          <w:t xml:space="preserve">for </w:t>
        </w:r>
      </w:ins>
      <w:r w:rsidRPr="00094DF0">
        <w:rPr>
          <w:sz w:val="24"/>
          <w:szCs w:val="24"/>
        </w:rPr>
        <w:t>the baseline scenario</w:t>
      </w:r>
      <w:ins w:id="974" w:author="emain" w:date="2022-12-13T14:18:00Z">
        <w:r w:rsidR="00732415" w:rsidRPr="00094DF0">
          <w:rPr>
            <w:sz w:val="24"/>
            <w:szCs w:val="24"/>
          </w:rPr>
          <w:t xml:space="preserve"> (brown</w:t>
        </w:r>
      </w:ins>
      <w:ins w:id="975" w:author="emain" w:date="2022-12-13T14:22:00Z">
        <w:r w:rsidR="00B11D55" w:rsidRPr="00094DF0">
          <w:rPr>
            <w:sz w:val="24"/>
            <w:szCs w:val="24"/>
          </w:rPr>
          <w:t>)</w:t>
        </w:r>
      </w:ins>
      <w:del w:id="976" w:author="emain" w:date="2022-12-13T14:22:00Z">
        <w:r w:rsidRPr="00094DF0" w:rsidDel="00B11D55">
          <w:rPr>
            <w:sz w:val="24"/>
            <w:szCs w:val="24"/>
          </w:rPr>
          <w:delText>,</w:delText>
        </w:r>
      </w:del>
      <w:r w:rsidRPr="00094DF0">
        <w:rPr>
          <w:sz w:val="24"/>
          <w:szCs w:val="24"/>
        </w:rPr>
        <w:t xml:space="preserve"> </w:t>
      </w:r>
      <w:del w:id="977" w:author="emain" w:date="2022-12-13T14:23:00Z">
        <w:r w:rsidRPr="00094DF0" w:rsidDel="00B11D55">
          <w:rPr>
            <w:sz w:val="24"/>
            <w:szCs w:val="24"/>
          </w:rPr>
          <w:delText xml:space="preserve">green </w:delText>
        </w:r>
      </w:del>
      <w:r w:rsidRPr="00094DF0">
        <w:rPr>
          <w:sz w:val="24"/>
          <w:szCs w:val="24"/>
        </w:rPr>
        <w:t>the specific risk</w:t>
      </w:r>
      <w:ins w:id="978" w:author="emain" w:date="2022-12-13T14:23:00Z">
        <w:r w:rsidR="00B11D55" w:rsidRPr="00094DF0">
          <w:rPr>
            <w:sz w:val="24"/>
            <w:szCs w:val="24"/>
          </w:rPr>
          <w:t>-</w:t>
        </w:r>
      </w:ins>
      <w:del w:id="979" w:author="emain" w:date="2022-12-13T14:23:00Z">
        <w:r w:rsidRPr="00094DF0" w:rsidDel="00B11D55">
          <w:rPr>
            <w:sz w:val="24"/>
            <w:szCs w:val="24"/>
          </w:rPr>
          <w:delText xml:space="preserve"> </w:delText>
        </w:r>
      </w:del>
      <w:r w:rsidRPr="00094DF0">
        <w:rPr>
          <w:sz w:val="24"/>
          <w:szCs w:val="24"/>
        </w:rPr>
        <w:t>objective scenario</w:t>
      </w:r>
      <w:del w:id="980" w:author="emain" w:date="2022-12-13T14:23:00Z">
        <w:r w:rsidRPr="00094DF0" w:rsidDel="00B11D55">
          <w:rPr>
            <w:sz w:val="24"/>
            <w:szCs w:val="24"/>
          </w:rPr>
          <w:delText xml:space="preserve"> results</w:delText>
        </w:r>
      </w:del>
      <w:ins w:id="981" w:author="emain" w:date="2022-12-13T14:23:00Z">
        <w:r w:rsidR="00B11D55" w:rsidRPr="00094DF0">
          <w:rPr>
            <w:sz w:val="24"/>
            <w:szCs w:val="24"/>
          </w:rPr>
          <w:t xml:space="preserve"> (green</w:t>
        </w:r>
      </w:ins>
      <w:ins w:id="982" w:author="emain" w:date="2022-12-13T14:24:00Z">
        <w:r w:rsidR="00B11D55" w:rsidRPr="00094DF0">
          <w:rPr>
            <w:sz w:val="24"/>
            <w:szCs w:val="24"/>
          </w:rPr>
          <w:t>, governance, land use, and climate</w:t>
        </w:r>
      </w:ins>
      <w:ins w:id="983" w:author="emain" w:date="2022-12-13T14:23:00Z">
        <w:r w:rsidR="00B11D55" w:rsidRPr="00094DF0">
          <w:rPr>
            <w:sz w:val="24"/>
            <w:szCs w:val="24"/>
          </w:rPr>
          <w:t>)</w:t>
        </w:r>
      </w:ins>
      <w:r w:rsidRPr="00094DF0">
        <w:rPr>
          <w:sz w:val="24"/>
          <w:szCs w:val="24"/>
        </w:rPr>
        <w:t xml:space="preserve">, and </w:t>
      </w:r>
      <w:del w:id="984" w:author="emain" w:date="2022-12-13T14:23:00Z">
        <w:r w:rsidRPr="00094DF0" w:rsidDel="00B11D55">
          <w:rPr>
            <w:sz w:val="24"/>
            <w:szCs w:val="24"/>
          </w:rPr>
          <w:delText xml:space="preserve">purple </w:delText>
        </w:r>
      </w:del>
      <w:r w:rsidRPr="00094DF0">
        <w:rPr>
          <w:sz w:val="24"/>
          <w:szCs w:val="24"/>
        </w:rPr>
        <w:t>where both scenarios agree</w:t>
      </w:r>
      <w:ins w:id="985" w:author="emain" w:date="2022-12-13T14:24:00Z">
        <w:r w:rsidR="00B11D55" w:rsidRPr="00094DF0">
          <w:rPr>
            <w:sz w:val="24"/>
            <w:szCs w:val="24"/>
          </w:rPr>
          <w:t xml:space="preserve"> (purple)</w:t>
        </w:r>
      </w:ins>
      <w:r w:rsidRPr="00094DF0">
        <w:rPr>
          <w:sz w:val="24"/>
          <w:szCs w:val="24"/>
        </w:rPr>
        <w:t xml:space="preserve">. The figures show how </w:t>
      </w:r>
      <w:r w:rsidRPr="00094DF0">
        <w:rPr>
          <w:sz w:val="24"/>
          <w:szCs w:val="24"/>
        </w:rPr>
        <w:lastRenderedPageBreak/>
        <w:t xml:space="preserve">the spatial configuration of the </w:t>
      </w:r>
      <w:ins w:id="986" w:author="emain" w:date="2022-12-13T14:29:00Z">
        <w:r w:rsidR="00B11D55" w:rsidRPr="00094DF0">
          <w:rPr>
            <w:sz w:val="24"/>
            <w:szCs w:val="24"/>
          </w:rPr>
          <w:t xml:space="preserve">protected-area </w:t>
        </w:r>
      </w:ins>
      <w:r w:rsidRPr="00094DF0">
        <w:rPr>
          <w:sz w:val="24"/>
          <w:szCs w:val="24"/>
        </w:rPr>
        <w:t>solutions change</w:t>
      </w:r>
      <w:del w:id="987" w:author="emain" w:date="2022-12-13T14:29:00Z">
        <w:r w:rsidRPr="00094DF0" w:rsidDel="00B11D55">
          <w:rPr>
            <w:sz w:val="24"/>
            <w:szCs w:val="24"/>
          </w:rPr>
          <w:delText>s</w:delText>
        </w:r>
      </w:del>
      <w:r w:rsidRPr="00094DF0">
        <w:rPr>
          <w:sz w:val="24"/>
          <w:szCs w:val="24"/>
        </w:rPr>
        <w:t xml:space="preserve"> when risk is considered</w:t>
      </w:r>
      <w:del w:id="988" w:author="emain" w:date="2022-12-13T14:29:00Z">
        <w:r w:rsidRPr="00094DF0" w:rsidDel="00B11D55">
          <w:rPr>
            <w:sz w:val="24"/>
            <w:szCs w:val="24"/>
          </w:rPr>
          <w:delText xml:space="preserve"> in a scenario</w:delText>
        </w:r>
      </w:del>
      <w:r w:rsidRPr="00094DF0">
        <w:rPr>
          <w:sz w:val="24"/>
          <w:szCs w:val="24"/>
        </w:rPr>
        <w:t>. The top row of the maps represent data in their original resolution, the bottom row represents scenario results at a 10 x 10 km resolution.</w:t>
      </w:r>
    </w:p>
    <w:sectPr w:rsidR="003415FF" w:rsidRPr="00094DF0" w:rsidSect="00316524">
      <w:headerReference w:type="default" r:id="rId19"/>
      <w:footerReference w:type="default" r:id="rId20"/>
      <w:pgSz w:w="15840" w:h="12240" w:orient="landscape"/>
      <w:pgMar w:top="1440" w:right="1440" w:bottom="1440" w:left="1440" w:header="0" w:footer="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emain" w:date="2022-12-13T16:13:00Z" w:initials="EM">
    <w:p w14:paraId="17F218CF" w14:textId="12CB93AB" w:rsidR="00EF1406" w:rsidRDefault="00EF1406">
      <w:pPr>
        <w:pStyle w:val="CommentText"/>
      </w:pPr>
      <w:r>
        <w:rPr>
          <w:rStyle w:val="CommentReference"/>
        </w:rPr>
        <w:annotationRef/>
      </w:r>
      <w:r>
        <w:t>add here a little more methods; you have 7 pp. of methods in the text and the abstract should have a more complete summary of those methods; SSG, Abstract</w:t>
      </w:r>
    </w:p>
  </w:comment>
  <w:comment w:id="51" w:author="emain" w:date="2022-12-13T16:13:00Z" w:initials="EM">
    <w:p w14:paraId="3D9981AD" w14:textId="2C4752E2" w:rsidR="00EF1406" w:rsidRDefault="00EF1406">
      <w:pPr>
        <w:pStyle w:val="CommentText"/>
      </w:pPr>
      <w:r>
        <w:rPr>
          <w:rStyle w:val="CommentReference"/>
        </w:rPr>
        <w:annotationRef/>
      </w:r>
      <w:r>
        <w:t>report your results in past tense; even model results</w:t>
      </w:r>
    </w:p>
  </w:comment>
  <w:comment w:id="54" w:author="emain" w:date="2022-12-13T16:13:00Z" w:initials="EM">
    <w:p w14:paraId="47437FB1" w14:textId="06C87A8E" w:rsidR="00EF1406" w:rsidRDefault="00EF1406">
      <w:pPr>
        <w:pStyle w:val="CommentText"/>
      </w:pPr>
      <w:r>
        <w:rPr>
          <w:rStyle w:val="CommentReference"/>
        </w:rPr>
        <w:annotationRef/>
      </w:r>
      <w:r>
        <w:t xml:space="preserve">how big; provide quantified results </w:t>
      </w:r>
    </w:p>
  </w:comment>
  <w:comment w:id="55" w:author="Richard Schuster" w:date="2023-02-18T12:00:00Z" w:initials="RS">
    <w:p w14:paraId="2A585F17" w14:textId="77777777" w:rsidR="00BE3790" w:rsidRDefault="00BE3790" w:rsidP="00694B1B">
      <w:pPr>
        <w:pStyle w:val="CommentText"/>
      </w:pPr>
      <w:r>
        <w:rPr>
          <w:rStyle w:val="CommentReference"/>
        </w:rPr>
        <w:annotationRef/>
      </w:r>
      <w:r>
        <w:t>Visual interpretation, not quantification.</w:t>
      </w:r>
    </w:p>
  </w:comment>
  <w:comment w:id="58" w:author="emain" w:date="2022-12-13T16:13:00Z" w:initials="EM">
    <w:p w14:paraId="7AB4A739" w14:textId="1FE7CB42" w:rsidR="00EF1406" w:rsidRDefault="00EF1406">
      <w:pPr>
        <w:pStyle w:val="CommentText"/>
      </w:pPr>
      <w:r>
        <w:rPr>
          <w:rStyle w:val="CommentReference"/>
        </w:rPr>
        <w:annotationRef/>
      </w:r>
      <w:r>
        <w:t>again, how large</w:t>
      </w:r>
    </w:p>
  </w:comment>
  <w:comment w:id="63" w:author="emain" w:date="2022-12-13T16:13:00Z" w:initials="EM">
    <w:p w14:paraId="6BAE9FB3" w14:textId="7BD98396" w:rsidR="00EF1406" w:rsidRDefault="00EF1406">
      <w:pPr>
        <w:pStyle w:val="CommentText"/>
      </w:pPr>
      <w:r>
        <w:rPr>
          <w:rStyle w:val="CommentReference"/>
        </w:rPr>
        <w:annotationRef/>
      </w:r>
      <w:r>
        <w:rPr>
          <w:i/>
        </w:rPr>
        <w:t xml:space="preserve">how </w:t>
      </w:r>
      <w:r>
        <w:t>is not really demonstrated here in the abstract and needs to be if you are going to make this statement here</w:t>
      </w:r>
    </w:p>
  </w:comment>
  <w:comment w:id="64" w:author="Richard Schuster" w:date="2023-02-18T11:55:00Z" w:initials="RS">
    <w:p w14:paraId="41BBB1B9" w14:textId="77777777" w:rsidR="006F11AF" w:rsidRDefault="006F11AF" w:rsidP="009F315B">
      <w:pPr>
        <w:pStyle w:val="CommentText"/>
      </w:pPr>
      <w:r>
        <w:rPr>
          <w:rStyle w:val="CommentReference"/>
        </w:rPr>
        <w:annotationRef/>
      </w:r>
      <w:r>
        <w:t>Addressed by adding methods details.</w:t>
      </w:r>
    </w:p>
  </w:comment>
  <w:comment w:id="76" w:author="emain" w:date="2022-12-13T16:13:00Z" w:initials="EM">
    <w:p w14:paraId="7FBD8CEC" w14:textId="5314569F" w:rsidR="00EF1406" w:rsidRDefault="00EF1406">
      <w:pPr>
        <w:pStyle w:val="CommentText"/>
      </w:pPr>
      <w:r>
        <w:rPr>
          <w:rStyle w:val="CommentReference"/>
        </w:rPr>
        <w:annotationRef/>
      </w:r>
      <w:r>
        <w:t>you haven’t demonstrated anything yet</w:t>
      </w:r>
    </w:p>
  </w:comment>
  <w:comment w:id="79" w:author="emain" w:date="2022-12-13T16:13:00Z" w:initials="EM">
    <w:p w14:paraId="1C7D7953" w14:textId="772F0033" w:rsidR="00EF1406" w:rsidRDefault="00EF1406">
      <w:pPr>
        <w:pStyle w:val="CommentText"/>
      </w:pPr>
      <w:r>
        <w:rPr>
          <w:rStyle w:val="CommentReference"/>
        </w:rPr>
        <w:annotationRef/>
      </w:r>
      <w:r>
        <w:t>use such personal pronouns only when you mean you the authors</w:t>
      </w:r>
    </w:p>
  </w:comment>
  <w:comment w:id="87" w:author="emain" w:date="2022-12-13T16:13:00Z" w:initials="EM">
    <w:p w14:paraId="47469E5C" w14:textId="608D1DDA" w:rsidR="00EF1406" w:rsidRDefault="00EF1406">
      <w:pPr>
        <w:pStyle w:val="CommentText"/>
      </w:pPr>
      <w:r>
        <w:rPr>
          <w:rStyle w:val="CommentReference"/>
        </w:rPr>
        <w:annotationRef/>
      </w:r>
      <w:r>
        <w:t>in you figures, risk should be redefined</w:t>
      </w:r>
    </w:p>
  </w:comment>
  <w:comment w:id="89" w:author="emain" w:date="2022-12-13T16:13:00Z" w:initials="EM">
    <w:p w14:paraId="5C39C490" w14:textId="5DF1C419" w:rsidR="00EF1406" w:rsidRDefault="00EF1406">
      <w:pPr>
        <w:pStyle w:val="CommentText"/>
      </w:pPr>
      <w:r>
        <w:rPr>
          <w:rStyle w:val="CommentReference"/>
        </w:rPr>
        <w:annotationRef/>
      </w:r>
      <w:r>
        <w:t>numbered and lettered lists are not allowed</w:t>
      </w:r>
    </w:p>
  </w:comment>
  <w:comment w:id="93" w:author="emain" w:date="2022-12-13T16:13:00Z" w:initials="EM">
    <w:p w14:paraId="64793DF4" w14:textId="200CDB5C" w:rsidR="00EF1406" w:rsidRDefault="00EF1406">
      <w:pPr>
        <w:pStyle w:val="CommentText"/>
      </w:pPr>
      <w:r>
        <w:rPr>
          <w:rStyle w:val="CommentReference"/>
        </w:rPr>
        <w:annotationRef/>
      </w:r>
      <w:r>
        <w:t>use single quotation marks only for a quotation within a quotation; use double quotation marks only for directly quoted text or speech for which attribution is given; remainder not marked</w:t>
      </w:r>
    </w:p>
  </w:comment>
  <w:comment w:id="101" w:author="emain" w:date="2022-12-13T16:13:00Z" w:initials="EM">
    <w:p w14:paraId="60E7DE8C" w14:textId="66580E9B" w:rsidR="00EF1406" w:rsidRDefault="00EF1406">
      <w:pPr>
        <w:pStyle w:val="CommentText"/>
      </w:pPr>
      <w:r>
        <w:rPr>
          <w:rStyle w:val="CommentReference"/>
        </w:rPr>
        <w:annotationRef/>
      </w:r>
      <w:r>
        <w:t>habitat by definition is suitable</w:t>
      </w:r>
    </w:p>
  </w:comment>
  <w:comment w:id="161" w:author="emain" w:date="2022-12-13T16:13:00Z" w:initials="EM">
    <w:p w14:paraId="782720D2" w14:textId="2B58C394" w:rsidR="00EF1406" w:rsidRDefault="00EF1406">
      <w:pPr>
        <w:pStyle w:val="CommentText"/>
      </w:pPr>
      <w:r>
        <w:rPr>
          <w:rStyle w:val="CommentReference"/>
        </w:rPr>
        <w:annotationRef/>
      </w:r>
      <w:r>
        <w:t>put the link in the reference</w:t>
      </w:r>
    </w:p>
  </w:comment>
  <w:comment w:id="185" w:author="emain" w:date="2022-12-13T16:13:00Z" w:initials="EM">
    <w:p w14:paraId="3BE84E8C" w14:textId="6B5058C2" w:rsidR="00EF1406" w:rsidRPr="00A92E24" w:rsidRDefault="00EF1406">
      <w:pPr>
        <w:pStyle w:val="CommentText"/>
        <w:rPr>
          <w:szCs w:val="24"/>
          <w:lang w:val="en-GB"/>
        </w:rPr>
      </w:pPr>
      <w:r>
        <w:rPr>
          <w:rStyle w:val="CommentReference"/>
        </w:rPr>
        <w:annotationRef/>
      </w:r>
      <w:r w:rsidRPr="00FD0411">
        <w:rPr>
          <w:szCs w:val="24"/>
          <w:lang w:val="en-GB"/>
        </w:rPr>
        <w:t>don’t differentiate among types of information formats; call all items Appendix, whether table, figure, video, etc.</w:t>
      </w:r>
      <w:r>
        <w:rPr>
          <w:szCs w:val="24"/>
          <w:lang w:val="en-GB"/>
        </w:rPr>
        <w:t>; renumber and label supporting information  pieces accordingly</w:t>
      </w:r>
    </w:p>
  </w:comment>
  <w:comment w:id="201" w:author="emain" w:date="2022-12-13T16:13:00Z" w:initials="EM">
    <w:p w14:paraId="58D435C7" w14:textId="44BEF8AD" w:rsidR="00EF1406" w:rsidRDefault="00EF1406">
      <w:pPr>
        <w:pStyle w:val="CommentText"/>
      </w:pPr>
      <w:r>
        <w:rPr>
          <w:rStyle w:val="CommentReference"/>
        </w:rPr>
        <w:annotationRef/>
      </w:r>
      <w:r>
        <w:t>fix all remaining</w:t>
      </w:r>
    </w:p>
  </w:comment>
  <w:comment w:id="325" w:author="emain" w:date="2022-12-13T17:35:00Z" w:initials="EM">
    <w:p w14:paraId="57D45C8B" w14:textId="63EC6612" w:rsidR="00EF1406" w:rsidRPr="00606329" w:rsidRDefault="00EF1406">
      <w:pPr>
        <w:pStyle w:val="CommentText"/>
      </w:pPr>
      <w:r>
        <w:rPr>
          <w:rStyle w:val="CommentReference"/>
        </w:rPr>
        <w:annotationRef/>
      </w:r>
      <w:r>
        <w:t xml:space="preserve">I made some variables subscripts because I didn’t think you meant e.g., </w:t>
      </w:r>
      <w:r>
        <w:rPr>
          <w:i/>
        </w:rPr>
        <w:t xml:space="preserve">p </w:t>
      </w:r>
      <w:r>
        <w:t xml:space="preserve">x </w:t>
      </w:r>
      <w:r>
        <w:rPr>
          <w:i/>
        </w:rPr>
        <w:t>j</w:t>
      </w:r>
      <w:r>
        <w:t>; if you do mean this remove subscripts</w:t>
      </w:r>
    </w:p>
  </w:comment>
  <w:comment w:id="603" w:author="emain" w:date="2022-12-13T17:40:00Z" w:initials="EM">
    <w:p w14:paraId="072FD9C4" w14:textId="028C6796" w:rsidR="00EF1406" w:rsidRPr="00E505A2" w:rsidRDefault="00EF1406">
      <w:pPr>
        <w:pStyle w:val="CommentText"/>
        <w:rPr>
          <w:i/>
        </w:rPr>
      </w:pPr>
      <w:r>
        <w:rPr>
          <w:rStyle w:val="CommentReference"/>
        </w:rPr>
        <w:annotationRef/>
      </w:r>
      <w:r>
        <w:t xml:space="preserve">are these interacting factors: </w:t>
      </w:r>
      <w:r>
        <w:rPr>
          <w:i/>
        </w:rPr>
        <w:t xml:space="preserve">t </w:t>
      </w:r>
      <w:r>
        <w:t xml:space="preserve">x </w:t>
      </w:r>
      <w:r>
        <w:rPr>
          <w:i/>
        </w:rPr>
        <w:t>i</w:t>
      </w:r>
      <w:r>
        <w:t xml:space="preserve"> ? If yes, use </w:t>
      </w:r>
      <w:r>
        <w:rPr>
          <w:i/>
        </w:rPr>
        <w:t>ti</w:t>
      </w:r>
    </w:p>
  </w:comment>
  <w:comment w:id="698" w:author="emain" w:date="2022-12-13T18:18:00Z" w:initials="EM">
    <w:p w14:paraId="3D6A7CD8" w14:textId="0CC667D0" w:rsidR="00EF1406" w:rsidRDefault="00EF1406">
      <w:pPr>
        <w:pStyle w:val="CommentText"/>
      </w:pPr>
      <w:r>
        <w:rPr>
          <w:rStyle w:val="CommentReference"/>
        </w:rPr>
        <w:annotationRef/>
      </w:r>
      <w:r>
        <w:t>no hyphen with -ly</w:t>
      </w:r>
    </w:p>
  </w:comment>
  <w:comment w:id="751" w:author="emain" w:date="2022-12-13T18:22:00Z" w:initials="EM">
    <w:p w14:paraId="57A2DDDE" w14:textId="41D01E6B" w:rsidR="00FE5232" w:rsidRDefault="00FE5232">
      <w:pPr>
        <w:pStyle w:val="CommentText"/>
      </w:pPr>
      <w:r>
        <w:rPr>
          <w:rStyle w:val="CommentReference"/>
        </w:rPr>
        <w:annotationRef/>
      </w:r>
      <w:r>
        <w:t>do not use this solidus construction; meaning is unclear</w:t>
      </w:r>
    </w:p>
  </w:comment>
  <w:comment w:id="752" w:author="emain" w:date="2022-12-13T18:23:00Z" w:initials="EM">
    <w:p w14:paraId="2D0D395B" w14:textId="06D06E3A" w:rsidR="00FE5232" w:rsidRDefault="00FE5232">
      <w:pPr>
        <w:pStyle w:val="CommentText"/>
      </w:pPr>
      <w:r>
        <w:rPr>
          <w:rStyle w:val="CommentReference"/>
        </w:rPr>
        <w:annotationRef/>
      </w:r>
      <w:r>
        <w:t>nonstandard usage</w:t>
      </w:r>
    </w:p>
  </w:comment>
  <w:comment w:id="884" w:author="emain" w:date="2022-12-13T16:13:00Z" w:initials="EM">
    <w:p w14:paraId="7E254F78" w14:textId="18520295" w:rsidR="00EF1406" w:rsidRDefault="00EF1406">
      <w:pPr>
        <w:pStyle w:val="CommentText"/>
      </w:pPr>
      <w:r>
        <w:rPr>
          <w:rStyle w:val="CommentReference"/>
        </w:rPr>
        <w:annotationRef/>
      </w:r>
      <w:r>
        <w:t>this should be in every legend</w:t>
      </w:r>
    </w:p>
  </w:comment>
  <w:comment w:id="896" w:author="emain" w:date="2022-12-13T16:13:00Z" w:initials="EM">
    <w:p w14:paraId="05031F0E" w14:textId="24CF7C7A" w:rsidR="00EF1406" w:rsidRDefault="00EF1406">
      <w:pPr>
        <w:pStyle w:val="CommentText"/>
      </w:pPr>
      <w:r>
        <w:rPr>
          <w:rStyle w:val="CommentReference"/>
        </w:rPr>
        <w:annotationRef/>
      </w:r>
      <w:r>
        <w:t>define this or use some other terminology that avoids jargon</w:t>
      </w:r>
    </w:p>
  </w:comment>
  <w:comment w:id="948" w:author="emain" w:date="2022-12-13T17:27:00Z" w:initials="EM">
    <w:p w14:paraId="0B1C047C" w14:textId="28A96315" w:rsidR="00EF1406" w:rsidRDefault="00EF1406">
      <w:pPr>
        <w:pStyle w:val="CommentText"/>
      </w:pPr>
      <w:r>
        <w:rPr>
          <w:rStyle w:val="CommentReference"/>
        </w:rPr>
        <w:annotationRef/>
      </w:r>
      <w:r>
        <w:t>edits may have changed meaning, but original was unclear; rephrase original if edit is wrong; what is the baseline scenario</w:t>
      </w:r>
    </w:p>
  </w:comment>
  <w:comment w:id="952" w:author="emain" w:date="2022-12-13T16:13:00Z" w:initials="EM">
    <w:p w14:paraId="72AAFB3B" w14:textId="29355C77" w:rsidR="00EF1406" w:rsidRDefault="00EF1406">
      <w:pPr>
        <w:pStyle w:val="CommentText"/>
      </w:pPr>
      <w:r>
        <w:rPr>
          <w:rStyle w:val="CommentReference"/>
        </w:rPr>
        <w:annotationRef/>
      </w:r>
      <w:r>
        <w:t xml:space="preserve">this phrase is not used in the body of the paper and meaning is unclear; rephrase or define </w:t>
      </w:r>
    </w:p>
  </w:comment>
  <w:comment w:id="971" w:author="emain" w:date="2022-12-13T16:13:00Z" w:initials="EM">
    <w:p w14:paraId="2A584853" w14:textId="11552154" w:rsidR="00EF1406" w:rsidRDefault="00EF1406">
      <w:pPr>
        <w:pStyle w:val="CommentText"/>
      </w:pPr>
      <w:r>
        <w:rPr>
          <w:rStyle w:val="CommentReference"/>
        </w:rPr>
        <w:annotationRef/>
      </w:r>
      <w:r>
        <w:t>shows what exactly, selected areas?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218CF" w15:done="0"/>
  <w15:commentEx w15:paraId="3D9981AD" w15:done="0"/>
  <w15:commentEx w15:paraId="47437FB1" w15:done="0"/>
  <w15:commentEx w15:paraId="2A585F17" w15:paraIdParent="47437FB1" w15:done="0"/>
  <w15:commentEx w15:paraId="7AB4A739" w15:done="0"/>
  <w15:commentEx w15:paraId="6BAE9FB3" w15:done="0"/>
  <w15:commentEx w15:paraId="41BBB1B9" w15:paraIdParent="6BAE9FB3" w15:done="0"/>
  <w15:commentEx w15:paraId="7FBD8CEC" w15:done="0"/>
  <w15:commentEx w15:paraId="1C7D7953" w15:done="0"/>
  <w15:commentEx w15:paraId="47469E5C" w15:done="0"/>
  <w15:commentEx w15:paraId="5C39C490" w15:done="0"/>
  <w15:commentEx w15:paraId="64793DF4" w15:done="0"/>
  <w15:commentEx w15:paraId="60E7DE8C" w15:done="0"/>
  <w15:commentEx w15:paraId="782720D2" w15:done="0"/>
  <w15:commentEx w15:paraId="3BE84E8C" w15:done="0"/>
  <w15:commentEx w15:paraId="58D435C7" w15:done="0"/>
  <w15:commentEx w15:paraId="57D45C8B" w15:done="0"/>
  <w15:commentEx w15:paraId="072FD9C4" w15:done="0"/>
  <w15:commentEx w15:paraId="3D6A7CD8" w15:done="0"/>
  <w15:commentEx w15:paraId="57A2DDDE" w15:done="0"/>
  <w15:commentEx w15:paraId="2D0D395B" w15:done="0"/>
  <w15:commentEx w15:paraId="7E254F78" w15:done="0"/>
  <w15:commentEx w15:paraId="05031F0E" w15:done="0"/>
  <w15:commentEx w15:paraId="0B1C047C" w15:done="0"/>
  <w15:commentEx w15:paraId="72AAFB3B" w15:done="0"/>
  <w15:commentEx w15:paraId="2A5848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3C4E" w16cex:dateUtc="2023-02-18T20:00:00Z"/>
  <w16cex:commentExtensible w16cex:durableId="279B3B40" w16cex:dateUtc="2023-02-18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218CF" w16cid:durableId="2743D2C4"/>
  <w16cid:commentId w16cid:paraId="3D9981AD" w16cid:durableId="2743D2C5"/>
  <w16cid:commentId w16cid:paraId="47437FB1" w16cid:durableId="2743D2C6"/>
  <w16cid:commentId w16cid:paraId="2A585F17" w16cid:durableId="279B3C4E"/>
  <w16cid:commentId w16cid:paraId="7AB4A739" w16cid:durableId="2743D2C7"/>
  <w16cid:commentId w16cid:paraId="6BAE9FB3" w16cid:durableId="2743D2C8"/>
  <w16cid:commentId w16cid:paraId="41BBB1B9" w16cid:durableId="279B3B40"/>
  <w16cid:commentId w16cid:paraId="7FBD8CEC" w16cid:durableId="2743D2C9"/>
  <w16cid:commentId w16cid:paraId="1C7D7953" w16cid:durableId="2743D2CA"/>
  <w16cid:commentId w16cid:paraId="47469E5C" w16cid:durableId="2743D2CB"/>
  <w16cid:commentId w16cid:paraId="5C39C490" w16cid:durableId="2743D2CC"/>
  <w16cid:commentId w16cid:paraId="64793DF4" w16cid:durableId="2743D2CD"/>
  <w16cid:commentId w16cid:paraId="60E7DE8C" w16cid:durableId="2743D2CE"/>
  <w16cid:commentId w16cid:paraId="782720D2" w16cid:durableId="2743D2CF"/>
  <w16cid:commentId w16cid:paraId="3BE84E8C" w16cid:durableId="2743D2D0"/>
  <w16cid:commentId w16cid:paraId="58D435C7" w16cid:durableId="2743D2D1"/>
  <w16cid:commentId w16cid:paraId="57D45C8B" w16cid:durableId="2743D2D2"/>
  <w16cid:commentId w16cid:paraId="072FD9C4" w16cid:durableId="2743D2D3"/>
  <w16cid:commentId w16cid:paraId="3D6A7CD8" w16cid:durableId="2743D2D4"/>
  <w16cid:commentId w16cid:paraId="57A2DDDE" w16cid:durableId="2743D2D5"/>
  <w16cid:commentId w16cid:paraId="2D0D395B" w16cid:durableId="2743D2D6"/>
  <w16cid:commentId w16cid:paraId="7E254F78" w16cid:durableId="2743D2D7"/>
  <w16cid:commentId w16cid:paraId="05031F0E" w16cid:durableId="2743D2D8"/>
  <w16cid:commentId w16cid:paraId="0B1C047C" w16cid:durableId="2743D2D9"/>
  <w16cid:commentId w16cid:paraId="72AAFB3B" w16cid:durableId="2743D2DA"/>
  <w16cid:commentId w16cid:paraId="2A584853" w16cid:durableId="2743D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A2508" w14:textId="77777777" w:rsidR="006C3EC7" w:rsidRDefault="006C3EC7">
      <w:r>
        <w:separator/>
      </w:r>
    </w:p>
  </w:endnote>
  <w:endnote w:type="continuationSeparator" w:id="0">
    <w:p w14:paraId="5BE89CCA" w14:textId="77777777" w:rsidR="006C3EC7" w:rsidRDefault="006C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default"/>
  </w:font>
  <w:font w:name="BlissMedium">
    <w:altName w:val="Cambria"/>
    <w:panose1 w:val="00000000000000000000"/>
    <w:charset w:val="00"/>
    <w:family w:val="roman"/>
    <w:notTrueType/>
    <w:pitch w:val="default"/>
  </w:font>
  <w:font w:name="BlissBold">
    <w:panose1 w:val="00000000000000000000"/>
    <w:charset w:val="00"/>
    <w:family w:val="roman"/>
    <w:notTrueType/>
    <w:pitch w:val="default"/>
  </w:font>
  <w:font w:name="Liberation Serif">
    <w:altName w:val="Times New Roman"/>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5" w14:textId="77777777" w:rsidR="00EF1406" w:rsidRDefault="00EF140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10BD38FC" w:rsidR="00EF1406" w:rsidRDefault="00EF140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117E9F">
      <w:rPr>
        <w:smallCaps/>
        <w:noProof/>
        <w:color w:val="4F81BD"/>
      </w:rPr>
      <w:t>4</w:t>
    </w:r>
    <w:r>
      <w:rPr>
        <w:smallCaps/>
        <w:color w:val="4F81BD"/>
      </w:rPr>
      <w:fldChar w:fldCharType="end"/>
    </w:r>
  </w:p>
  <w:p w14:paraId="00000079" w14:textId="77777777" w:rsidR="00EF1406" w:rsidRDefault="00EF1406">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6" w14:textId="77777777" w:rsidR="00EF1406" w:rsidRDefault="00EF1406">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end"/>
    </w:r>
  </w:p>
  <w:p w14:paraId="00000077" w14:textId="77777777" w:rsidR="00EF1406" w:rsidRDefault="00EF1406">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A" w14:textId="6EB7C407" w:rsidR="00EF1406" w:rsidRDefault="00EF140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117E9F">
      <w:rPr>
        <w:noProof/>
        <w:color w:val="000000"/>
      </w:rPr>
      <w:t>29</w:t>
    </w:r>
    <w:r>
      <w:rPr>
        <w:color w:val="000000"/>
      </w:rPr>
      <w:fldChar w:fldCharType="end"/>
    </w:r>
  </w:p>
  <w:p w14:paraId="0000007B" w14:textId="77777777" w:rsidR="00EF1406" w:rsidRDefault="00EF140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B581" w14:textId="77777777" w:rsidR="006C3EC7" w:rsidRDefault="006C3EC7">
      <w:r>
        <w:separator/>
      </w:r>
    </w:p>
  </w:footnote>
  <w:footnote w:type="continuationSeparator" w:id="0">
    <w:p w14:paraId="40E03440" w14:textId="77777777" w:rsidR="006C3EC7" w:rsidRDefault="006C3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EF1406" w:rsidRDefault="00EF14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EF1406" w:rsidRDefault="00EF14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EF1406" w:rsidRDefault="00EF1406">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lang w:eastAsia="en-US"/>
      </w:rPr>
      <w:drawing>
        <wp:anchor distT="0" distB="0" distL="114300" distR="114300" simplePos="0" relativeHeight="251658240" behindDoc="0" locked="0" layoutInCell="1" hidden="0" allowOverlap="1" wp14:anchorId="552082C3" wp14:editId="5B4563FB">
          <wp:simplePos x="0" y="0"/>
          <wp:positionH relativeFrom="column">
            <wp:posOffset>1</wp:posOffset>
          </wp:positionH>
          <wp:positionV relativeFrom="paragraph">
            <wp:posOffset>5080</wp:posOffset>
          </wp:positionV>
          <wp:extent cx="1045210" cy="457200"/>
          <wp:effectExtent l="0" t="0" r="0" b="0"/>
          <wp:wrapSquare wrapText="bothSides" distT="0" distB="0" distL="114300" distR="11430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210" cy="457200"/>
                  </a:xfrm>
                  <a:prstGeom prst="rect">
                    <a:avLst/>
                  </a:prstGeom>
                  <a:ln/>
                </pic:spPr>
              </pic:pic>
            </a:graphicData>
          </a:graphic>
        </wp:anchor>
      </w:drawing>
    </w:r>
  </w:p>
  <w:p w14:paraId="00000072" w14:textId="77777777" w:rsidR="00EF1406" w:rsidRDefault="00EF1406">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EF1406" w:rsidRDefault="00EF1406">
    <w:pPr>
      <w:jc w:val="right"/>
    </w:pPr>
  </w:p>
  <w:p w14:paraId="00000074" w14:textId="77777777" w:rsidR="00EF1406" w:rsidRDefault="00EF14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8497B"/>
    <w:multiLevelType w:val="hybridMultilevel"/>
    <w:tmpl w:val="55A88E5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2024034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Schuster">
    <w15:presenceInfo w15:providerId="AD" w15:userId="S::Richard.Schuster@natureconservancy.ca::c5224937-eeed-46c3-954f-92512bcda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15FF"/>
    <w:rsid w:val="00001A04"/>
    <w:rsid w:val="00024A48"/>
    <w:rsid w:val="000335FE"/>
    <w:rsid w:val="0004253D"/>
    <w:rsid w:val="000516FB"/>
    <w:rsid w:val="00062266"/>
    <w:rsid w:val="00062EBC"/>
    <w:rsid w:val="00066B66"/>
    <w:rsid w:val="00094DF0"/>
    <w:rsid w:val="000A270E"/>
    <w:rsid w:val="000D0A58"/>
    <w:rsid w:val="000D7808"/>
    <w:rsid w:val="001039E7"/>
    <w:rsid w:val="0010665C"/>
    <w:rsid w:val="00117E9F"/>
    <w:rsid w:val="001558CC"/>
    <w:rsid w:val="0015728E"/>
    <w:rsid w:val="00161C88"/>
    <w:rsid w:val="001A416A"/>
    <w:rsid w:val="001B179D"/>
    <w:rsid w:val="00281418"/>
    <w:rsid w:val="00283056"/>
    <w:rsid w:val="0028769E"/>
    <w:rsid w:val="00291BE5"/>
    <w:rsid w:val="002A18AE"/>
    <w:rsid w:val="002B147A"/>
    <w:rsid w:val="002B7D3E"/>
    <w:rsid w:val="00305A19"/>
    <w:rsid w:val="00307244"/>
    <w:rsid w:val="003101E4"/>
    <w:rsid w:val="00316524"/>
    <w:rsid w:val="00323AF5"/>
    <w:rsid w:val="003243D7"/>
    <w:rsid w:val="0032505D"/>
    <w:rsid w:val="003333CD"/>
    <w:rsid w:val="003415FF"/>
    <w:rsid w:val="0036512A"/>
    <w:rsid w:val="00372370"/>
    <w:rsid w:val="003A40D5"/>
    <w:rsid w:val="003A4FAD"/>
    <w:rsid w:val="003B0E6C"/>
    <w:rsid w:val="003B0F53"/>
    <w:rsid w:val="003E0AC8"/>
    <w:rsid w:val="003E38A8"/>
    <w:rsid w:val="00400019"/>
    <w:rsid w:val="004117DA"/>
    <w:rsid w:val="00415984"/>
    <w:rsid w:val="00427977"/>
    <w:rsid w:val="00433B9A"/>
    <w:rsid w:val="004360EA"/>
    <w:rsid w:val="00442A8E"/>
    <w:rsid w:val="004458BD"/>
    <w:rsid w:val="00452D14"/>
    <w:rsid w:val="00464E0B"/>
    <w:rsid w:val="00473442"/>
    <w:rsid w:val="00482418"/>
    <w:rsid w:val="004A2F7B"/>
    <w:rsid w:val="004C0AE9"/>
    <w:rsid w:val="004C7576"/>
    <w:rsid w:val="004E2BF7"/>
    <w:rsid w:val="004F7916"/>
    <w:rsid w:val="00502DBE"/>
    <w:rsid w:val="0054664B"/>
    <w:rsid w:val="0055412D"/>
    <w:rsid w:val="00577CD0"/>
    <w:rsid w:val="00591FE9"/>
    <w:rsid w:val="005A16C5"/>
    <w:rsid w:val="005B1280"/>
    <w:rsid w:val="005B4343"/>
    <w:rsid w:val="005B7A68"/>
    <w:rsid w:val="00604BEB"/>
    <w:rsid w:val="00605948"/>
    <w:rsid w:val="00606329"/>
    <w:rsid w:val="00624C88"/>
    <w:rsid w:val="00636DB7"/>
    <w:rsid w:val="0063719C"/>
    <w:rsid w:val="006412BE"/>
    <w:rsid w:val="006465AE"/>
    <w:rsid w:val="00653514"/>
    <w:rsid w:val="0066058C"/>
    <w:rsid w:val="006745A6"/>
    <w:rsid w:val="00695FFC"/>
    <w:rsid w:val="006A3730"/>
    <w:rsid w:val="006C3EC7"/>
    <w:rsid w:val="006F11AF"/>
    <w:rsid w:val="006F521D"/>
    <w:rsid w:val="00732415"/>
    <w:rsid w:val="007359F1"/>
    <w:rsid w:val="00770A79"/>
    <w:rsid w:val="007B2C3A"/>
    <w:rsid w:val="007B53FF"/>
    <w:rsid w:val="007D2038"/>
    <w:rsid w:val="007F777B"/>
    <w:rsid w:val="00811FF5"/>
    <w:rsid w:val="008411CF"/>
    <w:rsid w:val="00841CA5"/>
    <w:rsid w:val="00846301"/>
    <w:rsid w:val="00862700"/>
    <w:rsid w:val="008658D6"/>
    <w:rsid w:val="00867341"/>
    <w:rsid w:val="008677DA"/>
    <w:rsid w:val="00870ADF"/>
    <w:rsid w:val="008949D5"/>
    <w:rsid w:val="008A03B8"/>
    <w:rsid w:val="008D7EF7"/>
    <w:rsid w:val="00904282"/>
    <w:rsid w:val="0090654C"/>
    <w:rsid w:val="009074F8"/>
    <w:rsid w:val="00910D66"/>
    <w:rsid w:val="0091278D"/>
    <w:rsid w:val="00917481"/>
    <w:rsid w:val="00933036"/>
    <w:rsid w:val="00936FEF"/>
    <w:rsid w:val="009C14AE"/>
    <w:rsid w:val="009F07A0"/>
    <w:rsid w:val="00A217EF"/>
    <w:rsid w:val="00A26877"/>
    <w:rsid w:val="00A64D3A"/>
    <w:rsid w:val="00A73C0E"/>
    <w:rsid w:val="00A8646B"/>
    <w:rsid w:val="00A92E24"/>
    <w:rsid w:val="00AA3881"/>
    <w:rsid w:val="00AE15BD"/>
    <w:rsid w:val="00B11D55"/>
    <w:rsid w:val="00B20B8B"/>
    <w:rsid w:val="00B229C1"/>
    <w:rsid w:val="00B34BAA"/>
    <w:rsid w:val="00B45D33"/>
    <w:rsid w:val="00B63013"/>
    <w:rsid w:val="00B74A34"/>
    <w:rsid w:val="00B93870"/>
    <w:rsid w:val="00BA6609"/>
    <w:rsid w:val="00BA76B2"/>
    <w:rsid w:val="00BB4383"/>
    <w:rsid w:val="00BC0386"/>
    <w:rsid w:val="00BC2B59"/>
    <w:rsid w:val="00BD0DAE"/>
    <w:rsid w:val="00BD354F"/>
    <w:rsid w:val="00BD6440"/>
    <w:rsid w:val="00BD7642"/>
    <w:rsid w:val="00BE3790"/>
    <w:rsid w:val="00C11FC4"/>
    <w:rsid w:val="00C15FCF"/>
    <w:rsid w:val="00C40623"/>
    <w:rsid w:val="00C630FE"/>
    <w:rsid w:val="00C64ED4"/>
    <w:rsid w:val="00C67581"/>
    <w:rsid w:val="00C7046E"/>
    <w:rsid w:val="00C97E93"/>
    <w:rsid w:val="00CC4C71"/>
    <w:rsid w:val="00CD1F4B"/>
    <w:rsid w:val="00CF459D"/>
    <w:rsid w:val="00D155BC"/>
    <w:rsid w:val="00D3582E"/>
    <w:rsid w:val="00D4238E"/>
    <w:rsid w:val="00D47D48"/>
    <w:rsid w:val="00D56B12"/>
    <w:rsid w:val="00D6084E"/>
    <w:rsid w:val="00D62D2A"/>
    <w:rsid w:val="00D66FC9"/>
    <w:rsid w:val="00DA4A53"/>
    <w:rsid w:val="00DC0ED9"/>
    <w:rsid w:val="00DC2EF4"/>
    <w:rsid w:val="00DE2C73"/>
    <w:rsid w:val="00E02ADB"/>
    <w:rsid w:val="00E16086"/>
    <w:rsid w:val="00E16E67"/>
    <w:rsid w:val="00E202D7"/>
    <w:rsid w:val="00E3761E"/>
    <w:rsid w:val="00E505A2"/>
    <w:rsid w:val="00E53ECB"/>
    <w:rsid w:val="00E54B08"/>
    <w:rsid w:val="00E579A6"/>
    <w:rsid w:val="00E97EF6"/>
    <w:rsid w:val="00EA3928"/>
    <w:rsid w:val="00EB3724"/>
    <w:rsid w:val="00EF1406"/>
    <w:rsid w:val="00F0346C"/>
    <w:rsid w:val="00F072FA"/>
    <w:rsid w:val="00F106D2"/>
    <w:rsid w:val="00F23EBA"/>
    <w:rsid w:val="00F34BA1"/>
    <w:rsid w:val="00F569FE"/>
    <w:rsid w:val="00F76ED7"/>
    <w:rsid w:val="00FB114B"/>
    <w:rsid w:val="00FB1D63"/>
    <w:rsid w:val="00FB2176"/>
    <w:rsid w:val="00FB4C86"/>
    <w:rsid w:val="00FB7760"/>
    <w:rsid w:val="00FC5D95"/>
    <w:rsid w:val="00FD7918"/>
    <w:rsid w:val="00FE5232"/>
    <w:rsid w:val="00FE7864"/>
    <w:rsid w:val="00FF526F"/>
    <w:rsid w:val="00FF6F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056D"/>
  <w15:docId w15:val="{2977ADE4-768F-4CCB-B1A0-90A93504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BaseText">
    <w:name w:val="Base_Text"/>
    <w:rsid w:val="009A3899"/>
    <w:pPr>
      <w:spacing w:before="120"/>
    </w:pPr>
    <w:rPr>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semiHidden/>
    <w:rsid w:val="009A3899"/>
  </w:style>
  <w:style w:type="character" w:customStyle="1" w:styleId="CommentTextChar">
    <w:name w:val="Comment Text Char"/>
    <w:link w:val="CommentText"/>
    <w:uiPriority w:val="99"/>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rPr>
  </w:style>
  <w:style w:type="paragraph" w:customStyle="1" w:styleId="SX-Affiliation">
    <w:name w:val="SX-Affiliation"/>
    <w:basedOn w:val="Normal"/>
    <w:next w:val="Normal"/>
    <w:qFormat/>
    <w:rsid w:val="009A3899"/>
    <w:pPr>
      <w:spacing w:after="160" w:line="190" w:lineRule="exact"/>
    </w:pPr>
    <w:rPr>
      <w:rFonts w:ascii="BlissRegular" w:hAnsi="BlissRegular"/>
      <w:sz w:val="16"/>
    </w:rPr>
  </w:style>
  <w:style w:type="paragraph" w:customStyle="1" w:styleId="SX-Articlehead">
    <w:name w:val="SX-Article head"/>
    <w:basedOn w:val="Normal"/>
    <w:qFormat/>
    <w:rsid w:val="009A3899"/>
    <w:pPr>
      <w:spacing w:before="210" w:line="210" w:lineRule="exact"/>
      <w:ind w:firstLine="288"/>
      <w:jc w:val="both"/>
    </w:pPr>
    <w:rPr>
      <w:b/>
      <w:sz w:val="18"/>
    </w:rPr>
  </w:style>
  <w:style w:type="paragraph" w:customStyle="1" w:styleId="SX-Authornames">
    <w:name w:val="SX-Author names"/>
    <w:basedOn w:val="Normal"/>
    <w:rsid w:val="009A3899"/>
    <w:pPr>
      <w:spacing w:after="120" w:line="210" w:lineRule="exact"/>
    </w:pPr>
    <w:rPr>
      <w:rFonts w:ascii="BlissMedium" w:hAnsi="BlissMedium"/>
    </w:rPr>
  </w:style>
  <w:style w:type="paragraph" w:customStyle="1" w:styleId="SX-Bodytext">
    <w:name w:val="SX-Body text"/>
    <w:basedOn w:val="Normal"/>
    <w:next w:val="Normal"/>
    <w:rsid w:val="009A3899"/>
    <w:pPr>
      <w:spacing w:line="210" w:lineRule="exact"/>
      <w:ind w:firstLine="288"/>
      <w:jc w:val="both"/>
    </w:pPr>
    <w:rPr>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rPr>
  </w:style>
  <w:style w:type="paragraph" w:customStyle="1" w:styleId="SX-RefHead">
    <w:name w:val="SX-RefHead"/>
    <w:basedOn w:val="Normal"/>
    <w:rsid w:val="009A3899"/>
    <w:pPr>
      <w:spacing w:before="200" w:line="190" w:lineRule="exact"/>
    </w:pPr>
    <w:rPr>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Cs w:val="24"/>
    </w:rPr>
  </w:style>
  <w:style w:type="paragraph" w:customStyle="1" w:styleId="SX-Tablelegend">
    <w:name w:val="SX-Tablelegend"/>
    <w:basedOn w:val="Normal"/>
    <w:qFormat/>
    <w:rsid w:val="009A3899"/>
    <w:pPr>
      <w:spacing w:line="190" w:lineRule="exact"/>
      <w:ind w:left="245" w:hanging="245"/>
      <w:jc w:val="both"/>
    </w:pPr>
    <w:rPr>
      <w:sz w:val="16"/>
    </w:rPr>
  </w:style>
  <w:style w:type="paragraph" w:customStyle="1" w:styleId="SX-Tabletext">
    <w:name w:val="SX-Tabletext"/>
    <w:basedOn w:val="Normal"/>
    <w:qFormat/>
    <w:rsid w:val="009A3899"/>
    <w:pPr>
      <w:spacing w:line="210" w:lineRule="exact"/>
      <w:jc w:val="center"/>
    </w:pPr>
    <w:rPr>
      <w:sz w:val="18"/>
    </w:rPr>
  </w:style>
  <w:style w:type="paragraph" w:customStyle="1" w:styleId="SX-Tabletitle">
    <w:name w:val="SX-Tabletitle"/>
    <w:basedOn w:val="Normal"/>
    <w:qFormat/>
    <w:rsid w:val="009A3899"/>
    <w:pPr>
      <w:spacing w:after="120" w:line="210" w:lineRule="exact"/>
      <w:jc w:val="both"/>
    </w:pPr>
    <w:rPr>
      <w:rFonts w:ascii="BlissMedium" w:hAnsi="BlissMedium"/>
      <w:sz w:val="18"/>
    </w:rPr>
  </w:style>
  <w:style w:type="paragraph" w:customStyle="1" w:styleId="SX-Title">
    <w:name w:val="SX-Title"/>
    <w:basedOn w:val="Normal"/>
    <w:rsid w:val="009A3899"/>
    <w:pPr>
      <w:spacing w:after="240" w:line="500" w:lineRule="exact"/>
    </w:pPr>
    <w:rPr>
      <w:rFonts w:ascii="BlissBold"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53FD1"/>
    <w:pPr>
      <w:ind w:left="720" w:hanging="720"/>
    </w:pPr>
  </w:style>
  <w:style w:type="character" w:customStyle="1" w:styleId="UnresolvedMention2">
    <w:name w:val="Unresolved Mention2"/>
    <w:uiPriority w:val="99"/>
    <w:semiHidden/>
    <w:unhideWhenUsed/>
    <w:rsid w:val="006B4A23"/>
    <w:rPr>
      <w:color w:val="605E5C"/>
      <w:shd w:val="clear" w:color="auto" w:fill="E1DFDD"/>
    </w:rPr>
  </w:style>
  <w:style w:type="table" w:customStyle="1" w:styleId="ListTable6Colorful1">
    <w:name w:val="List Table 6 Colorful1"/>
    <w:basedOn w:val="TableNormal"/>
    <w:uiPriority w:val="51"/>
    <w:rsid w:val="00B05542"/>
    <w:rPr>
      <w:rFonts w:ascii="Liberation Serif" w:eastAsia="Liberation Serif" w:hAnsi="Liberation Serif" w:cs="Liberation Serif"/>
      <w:color w:val="000000"/>
      <w:sz w:val="24"/>
      <w:szCs w:val="24"/>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rPr>
      <w:rFonts w:ascii="Liberation Serif" w:eastAsia="Liberation Serif" w:hAnsi="Liberation Serif" w:cs="Liberation Serif"/>
      <w:color w:val="000000"/>
      <w:sz w:val="24"/>
      <w:szCs w:val="24"/>
    </w:rPr>
    <w:tblPr>
      <w:tblStyleRowBandSize w:val="1"/>
      <w:tblStyleColBandSize w:val="1"/>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3">
    <w:name w:val="3"/>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tblStylePr w:type="firstRow">
      <w:rPr>
        <w:b/>
      </w:rPr>
      <w:tblPr/>
      <w:tcPr>
        <w:tcBorders>
          <w:bottom w:val="single" w:sz="4" w:space="0" w:color="000000"/>
        </w:tcBorders>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2">
    <w:name w:val="2"/>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table" w:customStyle="1" w:styleId="1">
    <w:name w:val="1"/>
    <w:basedOn w:val="TableNormal"/>
    <w:rPr>
      <w:rFonts w:ascii="Liberation Serif" w:eastAsia="Liberation Serif" w:hAnsi="Liberation Serif" w:cs="Liberation Serif"/>
      <w:color w:val="000000"/>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D47E56"/>
    <w:pPr>
      <w:spacing w:before="100" w:beforeAutospacing="1" w:after="100" w:afterAutospacing="1"/>
    </w:pPr>
    <w:rPr>
      <w:sz w:val="24"/>
      <w:szCs w:val="24"/>
      <w:lang w:val="en-CA"/>
    </w:rPr>
  </w:style>
  <w:style w:type="paragraph" w:styleId="NoSpacing">
    <w:name w:val="No Spacing"/>
    <w:basedOn w:val="Normal"/>
    <w:uiPriority w:val="1"/>
    <w:qFormat/>
    <w:rsid w:val="00ED3F64"/>
    <w:pPr>
      <w:spacing w:before="100" w:beforeAutospacing="1" w:after="100" w:afterAutospacing="1"/>
    </w:pPr>
    <w:rPr>
      <w:sz w:val="24"/>
      <w:szCs w:val="24"/>
      <w:lang w:val="en-CA"/>
    </w:rPr>
  </w:style>
  <w:style w:type="paragraph" w:styleId="Revision">
    <w:name w:val="Revision"/>
    <w:hidden/>
    <w:uiPriority w:val="99"/>
    <w:semiHidden/>
    <w:rsid w:val="00E97D75"/>
  </w:style>
  <w:style w:type="paragraph" w:styleId="ListParagraph">
    <w:name w:val="List Paragraph"/>
    <w:basedOn w:val="Normal"/>
    <w:uiPriority w:val="34"/>
    <w:qFormat/>
    <w:rsid w:val="00F53AC1"/>
    <w:pPr>
      <w:ind w:left="720"/>
    </w:pPr>
  </w:style>
  <w:style w:type="paragraph" w:customStyle="1" w:styleId="SMHeading">
    <w:name w:val="SM Heading"/>
    <w:basedOn w:val="Heading1"/>
    <w:qFormat/>
    <w:rsid w:val="00B124D4"/>
    <w:pPr>
      <w:keepLines w:val="0"/>
      <w:spacing w:before="240" w:after="60"/>
    </w:pPr>
    <w:rPr>
      <w:bCs/>
      <w:kern w:val="32"/>
      <w:sz w:val="24"/>
      <w:szCs w:val="24"/>
      <w:lang w:eastAsia="en-US"/>
    </w:rPr>
  </w:style>
  <w:style w:type="paragraph" w:customStyle="1" w:styleId="SMText">
    <w:name w:val="SM Text"/>
    <w:basedOn w:val="Normal"/>
    <w:qFormat/>
    <w:rsid w:val="00B124D4"/>
    <w:pPr>
      <w:ind w:firstLine="480"/>
    </w:pPr>
    <w:rPr>
      <w:sz w:val="24"/>
      <w:lang w:eastAsia="en-US"/>
    </w:rPr>
  </w:style>
  <w:style w:type="paragraph" w:customStyle="1" w:styleId="SMcaption">
    <w:name w:val="SM caption"/>
    <w:basedOn w:val="SMText"/>
    <w:qFormat/>
    <w:rsid w:val="00B124D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59499">
      <w:bodyDiv w:val="1"/>
      <w:marLeft w:val="0"/>
      <w:marRight w:val="0"/>
      <w:marTop w:val="0"/>
      <w:marBottom w:val="0"/>
      <w:divBdr>
        <w:top w:val="none" w:sz="0" w:space="0" w:color="auto"/>
        <w:left w:val="none" w:sz="0" w:space="0" w:color="auto"/>
        <w:bottom w:val="none" w:sz="0" w:space="0" w:color="auto"/>
        <w:right w:val="none" w:sz="0" w:space="0" w:color="auto"/>
      </w:divBdr>
    </w:div>
    <w:div w:id="200916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5Hg76zEiJzVtEQdMCBzquZe4ag==">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28</Pages>
  <Words>8777</Words>
  <Characters>35638</Characters>
  <Application>Microsoft Office Word</Application>
  <DocSecurity>0</DocSecurity>
  <Lines>539</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Richard Schuster</cp:lastModifiedBy>
  <cp:revision>83</cp:revision>
  <dcterms:created xsi:type="dcterms:W3CDTF">2022-12-14T23:56:00Z</dcterms:created>
  <dcterms:modified xsi:type="dcterms:W3CDTF">2023-02-19T14:28:00Z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1">
    <vt:lpwstr>&lt;data data-version="3" zotero-version="6.0.15"&gt;&lt;session id="LJdNAGJi"/&gt;&lt;style id="http://www.zotero.org/styles/conservation-biology" hasBibliography="1" bibliographyStyleHasBeenSet="1"/&gt;&lt;prefs&gt;&lt;pref name="fieldType" value="Field"/&gt;&lt;/prefs&gt;&lt;/data&gt;</vt:lpwstr>
  </property>
</Properties>
</file>