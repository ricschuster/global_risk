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0F0A8333" w:rsidR="00AF2C40" w:rsidRPr="00BE6065" w:rsidRDefault="00046914" w:rsidP="00BC1C25">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00036665">
        <w:rPr>
          <w:rFonts w:ascii="Times New Roman" w:hAnsi="Times New Roman" w:cs="Times New Roman"/>
          <w:b/>
          <w:bCs/>
          <w:sz w:val="24"/>
          <w:szCs w:val="24"/>
        </w:rPr>
        <w:t>Biodiversity conservation</w:t>
      </w:r>
      <w:r w:rsidR="00772BFF">
        <w:rPr>
          <w:rFonts w:ascii="Times New Roman" w:hAnsi="Times New Roman" w:cs="Times New Roman"/>
          <w:b/>
          <w:bCs/>
          <w:sz w:val="24"/>
          <w:szCs w:val="24"/>
        </w:rPr>
        <w:t xml:space="preserve"> </w:t>
      </w:r>
      <w:bookmarkStart w:id="0" w:name="_Hlk31452359"/>
      <w:r w:rsidR="00772BFF">
        <w:rPr>
          <w:rFonts w:ascii="Times New Roman" w:hAnsi="Times New Roman" w:cs="Times New Roman"/>
          <w:b/>
          <w:bCs/>
          <w:sz w:val="24"/>
          <w:szCs w:val="24"/>
        </w:rPr>
        <w:t xml:space="preserve">in an uncertain </w:t>
      </w:r>
      <w:commentRangeStart w:id="1"/>
      <w:r w:rsidR="00772BFF">
        <w:rPr>
          <w:rFonts w:ascii="Times New Roman" w:hAnsi="Times New Roman" w:cs="Times New Roman"/>
          <w:b/>
          <w:bCs/>
          <w:sz w:val="24"/>
          <w:szCs w:val="24"/>
        </w:rPr>
        <w:t>world</w:t>
      </w:r>
      <w:bookmarkEnd w:id="0"/>
      <w:commentRangeEnd w:id="1"/>
      <w:r w:rsidR="003730C3">
        <w:rPr>
          <w:rStyle w:val="CommentReference"/>
        </w:rPr>
        <w:commentReference w:id="1"/>
      </w:r>
    </w:p>
    <w:p w14:paraId="55E4D746" w14:textId="77777777" w:rsidR="00981CF9" w:rsidRPr="00BE6065" w:rsidRDefault="00981CF9" w:rsidP="00BC1C25">
      <w:pPr>
        <w:spacing w:after="0" w:line="480" w:lineRule="auto"/>
        <w:rPr>
          <w:rFonts w:ascii="Times New Roman" w:hAnsi="Times New Roman" w:cs="Times New Roman"/>
          <w:sz w:val="24"/>
          <w:szCs w:val="24"/>
        </w:rPr>
      </w:pPr>
    </w:p>
    <w:p w14:paraId="31521448" w14:textId="431952EC" w:rsidR="00046914" w:rsidRPr="00BE6065" w:rsidRDefault="00046914" w:rsidP="00BC1C25">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r w:rsidR="00EA2023" w:rsidRPr="00BE6065">
        <w:rPr>
          <w:rFonts w:ascii="Times New Roman" w:hAnsi="Times New Roman" w:cs="Times New Roman"/>
          <w:sz w:val="24"/>
          <w:szCs w:val="24"/>
          <w:vertAlign w:val="superscript"/>
        </w:rPr>
        <w:t>a,b,*</w:t>
      </w:r>
      <w:r w:rsidRPr="00BE6065">
        <w:rPr>
          <w:rFonts w:ascii="Times New Roman" w:hAnsi="Times New Roman" w:cs="Times New Roman"/>
          <w:sz w:val="24"/>
          <w:szCs w:val="24"/>
        </w:rPr>
        <w:t>, Rachel Buxton</w:t>
      </w:r>
      <w:r w:rsidR="001C23DA" w:rsidRPr="00BE6065">
        <w:rPr>
          <w:rFonts w:ascii="Times New Roman" w:hAnsi="Times New Roman" w:cs="Times New Roman"/>
          <w:sz w:val="24"/>
          <w:szCs w:val="24"/>
          <w:vertAlign w:val="superscript"/>
        </w:rPr>
        <w:t>a</w:t>
      </w:r>
      <w:r w:rsidRPr="00BE6065">
        <w:rPr>
          <w:rFonts w:ascii="Times New Roman" w:hAnsi="Times New Roman" w:cs="Times New Roman"/>
          <w:sz w:val="24"/>
          <w:szCs w:val="24"/>
        </w:rPr>
        <w:t>, Jeffrey Hanson</w:t>
      </w:r>
      <w:r w:rsidR="001C23DA" w:rsidRPr="00BE6065">
        <w:rPr>
          <w:rFonts w:ascii="Times New Roman" w:hAnsi="Times New Roman" w:cs="Times New Roman"/>
          <w:sz w:val="24"/>
          <w:szCs w:val="24"/>
          <w:vertAlign w:val="superscript"/>
        </w:rPr>
        <w:t>a</w:t>
      </w:r>
      <w:r w:rsidRPr="00BE6065">
        <w:rPr>
          <w:rFonts w:ascii="Times New Roman" w:hAnsi="Times New Roman" w:cs="Times New Roman"/>
          <w:sz w:val="24"/>
          <w:szCs w:val="24"/>
        </w:rPr>
        <w:t>, Jeremy Pittman</w:t>
      </w:r>
      <w:r w:rsidR="00E43ABF" w:rsidRPr="00BE6065">
        <w:rPr>
          <w:rFonts w:ascii="Times New Roman" w:hAnsi="Times New Roman" w:cs="Times New Roman"/>
          <w:sz w:val="24"/>
          <w:szCs w:val="24"/>
          <w:vertAlign w:val="superscript"/>
        </w:rPr>
        <w:t>c</w:t>
      </w:r>
      <w:r w:rsidRPr="00BE6065">
        <w:rPr>
          <w:rFonts w:ascii="Times New Roman" w:hAnsi="Times New Roman" w:cs="Times New Roman"/>
          <w:sz w:val="24"/>
          <w:szCs w:val="24"/>
        </w:rPr>
        <w:t xml:space="preserve">, </w:t>
      </w:r>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r w:rsidR="00EE3731">
        <w:rPr>
          <w:rFonts w:ascii="Times New Roman" w:hAnsi="Times New Roman" w:cs="Times New Roman"/>
          <w:sz w:val="24"/>
          <w:szCs w:val="24"/>
        </w:rPr>
        <w:t xml:space="preserve"> </w:t>
      </w:r>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r w:rsidR="0084155F">
        <w:rPr>
          <w:rFonts w:ascii="Times New Roman" w:hAnsi="Times New Roman" w:cs="Times New Roman"/>
          <w:sz w:val="24"/>
          <w:szCs w:val="24"/>
        </w:rPr>
        <w:t xml:space="preserve">, </w:t>
      </w:r>
      <w:r w:rsidRPr="00BE6065">
        <w:rPr>
          <w:rFonts w:ascii="Times New Roman" w:hAnsi="Times New Roman" w:cs="Times New Roman"/>
          <w:sz w:val="24"/>
          <w:szCs w:val="24"/>
        </w:rPr>
        <w:t>Frank La Sorte</w:t>
      </w:r>
      <w:r w:rsidR="006A6E5C">
        <w:rPr>
          <w:rFonts w:ascii="Times New Roman" w:hAnsi="Times New Roman" w:cs="Times New Roman"/>
          <w:sz w:val="24"/>
          <w:szCs w:val="24"/>
          <w:vertAlign w:val="superscript"/>
        </w:rPr>
        <w:t>e</w:t>
      </w:r>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Raquel Garcia</w:t>
      </w:r>
      <w:r w:rsidR="006A6E5C">
        <w:rPr>
          <w:rFonts w:ascii="Times New Roman" w:hAnsi="Times New Roman" w:cs="Times New Roman"/>
          <w:sz w:val="24"/>
          <w:szCs w:val="24"/>
          <w:vertAlign w:val="superscript"/>
        </w:rPr>
        <w:t>f</w:t>
      </w:r>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Peter H. Verburg</w:t>
      </w:r>
      <w:r w:rsidR="006A6E5C">
        <w:rPr>
          <w:rFonts w:ascii="Times New Roman" w:hAnsi="Times New Roman" w:cs="Times New Roman"/>
          <w:sz w:val="24"/>
          <w:szCs w:val="24"/>
          <w:vertAlign w:val="superscript"/>
        </w:rPr>
        <w:t>g</w:t>
      </w:r>
      <w:r w:rsidR="00E34C55" w:rsidRPr="00BE6065">
        <w:rPr>
          <w:rFonts w:ascii="Times New Roman" w:hAnsi="Times New Roman" w:cs="Times New Roman"/>
          <w:sz w:val="24"/>
          <w:szCs w:val="24"/>
        </w:rPr>
        <w:t>, Amanda D. 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Scott Wilson</w:t>
      </w:r>
      <w:r w:rsidR="006A6E5C">
        <w:rPr>
          <w:rFonts w:ascii="Times New Roman" w:hAnsi="Times New Roman" w:cs="Times New Roman"/>
          <w:sz w:val="24"/>
          <w:szCs w:val="24"/>
          <w:vertAlign w:val="superscript"/>
        </w:rPr>
        <w:t>i</w:t>
      </w:r>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Peter Arcese</w:t>
      </w:r>
      <w:r w:rsidR="006A6E5C">
        <w:rPr>
          <w:rFonts w:ascii="Times New Roman" w:hAnsi="Times New Roman" w:cs="Times New Roman"/>
          <w:sz w:val="24"/>
          <w:szCs w:val="24"/>
          <w:vertAlign w:val="superscript"/>
        </w:rPr>
        <w:t>d</w:t>
      </w:r>
      <w:r w:rsidR="00E34C55" w:rsidRPr="00BE6065">
        <w:rPr>
          <w:rFonts w:ascii="Times New Roman" w:hAnsi="Times New Roman" w:cs="Times New Roman"/>
          <w:sz w:val="24"/>
          <w:szCs w:val="24"/>
        </w:rPr>
        <w:t>, Hugh Possingham</w:t>
      </w:r>
      <w:r w:rsidR="009824DD" w:rsidRPr="00BE6065">
        <w:rPr>
          <w:rFonts w:ascii="Times New Roman" w:hAnsi="Times New Roman" w:cs="Times New Roman"/>
          <w:sz w:val="24"/>
          <w:szCs w:val="24"/>
          <w:vertAlign w:val="superscript"/>
        </w:rPr>
        <w:t>j,k</w:t>
      </w:r>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Joseph R. Bennett</w:t>
      </w:r>
      <w:r w:rsidR="001C23DA" w:rsidRPr="00BE6065">
        <w:rPr>
          <w:rFonts w:ascii="Times New Roman" w:hAnsi="Times New Roman" w:cs="Times New Roman"/>
          <w:sz w:val="24"/>
          <w:szCs w:val="24"/>
          <w:vertAlign w:val="superscript"/>
        </w:rPr>
        <w:t>a</w:t>
      </w:r>
    </w:p>
    <w:p w14:paraId="4B25ECD8" w14:textId="65E26B41" w:rsidR="007B57DB" w:rsidRDefault="007B57DB" w:rsidP="00BC1C25">
      <w:pPr>
        <w:spacing w:after="0" w:line="480" w:lineRule="auto"/>
        <w:rPr>
          <w:rFonts w:ascii="Times New Roman" w:hAnsi="Times New Roman" w:cs="Times New Roman"/>
          <w:sz w:val="24"/>
          <w:szCs w:val="24"/>
        </w:rPr>
      </w:pPr>
    </w:p>
    <w:p w14:paraId="3A398E0E" w14:textId="7A65B857" w:rsidR="0048124B" w:rsidRPr="00BE6065" w:rsidRDefault="0048124B" w:rsidP="00BC1C25">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BC1C25">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By Drive, Carleton University, Ottawa ON, K1S 5B6 Canada. </w:t>
      </w:r>
    </w:p>
    <w:p w14:paraId="16FDB573" w14:textId="77777777" w:rsidR="007B57DB" w:rsidRPr="00BE6065" w:rsidRDefault="007B57DB" w:rsidP="00BC1C25">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BC1C25">
      <w:pPr>
        <w:pStyle w:val="Body"/>
        <w:spacing w:after="0" w:line="480" w:lineRule="auto"/>
        <w:ind w:left="357" w:hanging="357"/>
        <w:rPr>
          <w:rFonts w:cs="Times New Roman"/>
          <w:lang w:val="en-CA"/>
        </w:rPr>
      </w:pPr>
      <w:r w:rsidRPr="00BE6065">
        <w:rPr>
          <w:rFonts w:cs="Times New Roman"/>
          <w:vertAlign w:val="superscript"/>
          <w:lang w:val="en-CA"/>
        </w:rPr>
        <w:t>c</w:t>
      </w:r>
      <w:r w:rsidRPr="00BE6065">
        <w:rPr>
          <w:rFonts w:cs="Times New Roman"/>
          <w:lang w:val="en-CA"/>
        </w:rPr>
        <w:t>School of Planning, University of Waterloo, 200 University Ave W, Waterloo, ON, N2T 3G1, Canada</w:t>
      </w:r>
    </w:p>
    <w:p w14:paraId="4B494DCC" w14:textId="60F9DD9A" w:rsidR="00B11B6F" w:rsidRPr="00BE6065" w:rsidRDefault="00E564AC" w:rsidP="00BC1C25">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BC1C25">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BC1C25">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BC1C25">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BC1C25">
      <w:pPr>
        <w:pStyle w:val="xmsonormal"/>
        <w:spacing w:beforeAutospacing="0" w:after="0" w:afterAutospacing="0" w:line="480" w:lineRule="auto"/>
        <w:ind w:left="360" w:hanging="360"/>
      </w:pPr>
      <w:r>
        <w:rPr>
          <w:vertAlign w:val="superscript"/>
          <w:lang w:val="en-CA"/>
        </w:rPr>
        <w:t>h</w:t>
      </w:r>
      <w:r w:rsidR="00022FF9" w:rsidRPr="00BE6065">
        <w:t xml:space="preserve"> Department of Natural Resources, Cornell University, Fernow Hall, #111, Ithaca, NY 14853, USA.</w:t>
      </w:r>
    </w:p>
    <w:p w14:paraId="7E52C909" w14:textId="5709CC61" w:rsidR="00390174" w:rsidRPr="00BE6065" w:rsidRDefault="00B11B6F" w:rsidP="00BC1C25">
      <w:pPr>
        <w:pStyle w:val="Body"/>
        <w:spacing w:after="0" w:line="480" w:lineRule="auto"/>
        <w:ind w:left="360" w:hanging="360"/>
        <w:rPr>
          <w:rFonts w:cs="Times New Roman"/>
          <w:vertAlign w:val="superscript"/>
          <w:lang w:val="en-CA"/>
        </w:rPr>
      </w:pPr>
      <w:r>
        <w:rPr>
          <w:rFonts w:cs="Times New Roman"/>
          <w:vertAlign w:val="superscript"/>
          <w:lang w:val="en-CA"/>
        </w:rPr>
        <w:t>i</w:t>
      </w:r>
      <w:r w:rsidR="00390174" w:rsidRPr="00BE6065">
        <w:rPr>
          <w:rFonts w:cs="Times New Roman"/>
          <w:vertAlign w:val="superscript"/>
          <w:lang w:val="en-CA"/>
        </w:rPr>
        <w:t xml:space="preserve"> </w:t>
      </w:r>
      <w:r w:rsidR="00390174" w:rsidRPr="00BE6065">
        <w:rPr>
          <w:rFonts w:cs="Times New Roman"/>
          <w:lang w:val="en-CA"/>
        </w:rPr>
        <w:t>Wildlife Research Division, Environment and Climate Change Canada, 1125 Colonel By Drive, Ottawa, Ontario, Canada, K1S 5B6</w:t>
      </w:r>
    </w:p>
    <w:p w14:paraId="4040249A" w14:textId="711B62CF" w:rsidR="001B4C00" w:rsidRPr="00BE6065" w:rsidRDefault="001B4C00" w:rsidP="00BC1C25">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BC1C25">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BC1C25">
      <w:pPr>
        <w:spacing w:after="0" w:line="480" w:lineRule="auto"/>
        <w:rPr>
          <w:rFonts w:ascii="Times New Roman" w:hAnsi="Times New Roman" w:cs="Times New Roman"/>
          <w:sz w:val="24"/>
          <w:szCs w:val="24"/>
        </w:rPr>
      </w:pPr>
    </w:p>
    <w:p w14:paraId="4D714BEC" w14:textId="6D72EA03" w:rsidR="009721CF" w:rsidRPr="003432B5" w:rsidRDefault="005D0B50" w:rsidP="00BC1C25">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By Drive, Carleton University, Ottawa ON, K1S 5B6 Canada. Email: </w:t>
      </w:r>
      <w:hyperlink r:id="rId9" w:history="1">
        <w:r w:rsidRPr="00BE6065">
          <w:rPr>
            <w:rStyle w:val="Hyperlink"/>
            <w:rFonts w:ascii="Times New Roman" w:hAnsi="Times New Roman" w:cs="Times New Roman"/>
            <w:sz w:val="24"/>
            <w:szCs w:val="24"/>
          </w:rPr>
          <w:t>richard.schuster@glel.carleton.ca</w:t>
        </w:r>
      </w:hyperlink>
      <w:r w:rsidRPr="003432B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BC1C25">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1A8CA99A" w14:textId="4FA6DCD9" w:rsidR="005D0B50" w:rsidRDefault="00D56A32" w:rsidP="00BC1C25">
      <w:pPr>
        <w:spacing w:after="0" w:line="480" w:lineRule="auto"/>
        <w:rPr>
          <w:rFonts w:ascii="Times New Roman" w:hAnsi="Times New Roman" w:cs="Times New Roman"/>
          <w:sz w:val="24"/>
          <w:szCs w:val="24"/>
        </w:rPr>
      </w:pPr>
      <w:commentRangeStart w:id="2"/>
      <w:r>
        <w:rPr>
          <w:rFonts w:ascii="Times New Roman" w:hAnsi="Times New Roman" w:cs="Times New Roman"/>
          <w:sz w:val="24"/>
          <w:szCs w:val="24"/>
        </w:rPr>
        <w:lastRenderedPageBreak/>
        <w:t>First paragraph</w:t>
      </w:r>
      <w:commentRangeEnd w:id="2"/>
      <w:r w:rsidR="00364F67">
        <w:commentReference w:id="2"/>
      </w:r>
    </w:p>
    <w:p w14:paraId="797424CB" w14:textId="17CBB960" w:rsidR="00FE2920" w:rsidRDefault="000730BB" w:rsidP="00BC1C25">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dynamic nature of biological, economic, social, and political systems means that predicting outcomes of biodiversity conservation investments </w:t>
      </w:r>
      <w:r w:rsidR="00992187">
        <w:rPr>
          <w:rFonts w:ascii="Times New Roman" w:eastAsia="Times New Roman" w:hAnsi="Times New Roman" w:cs="Times New Roman"/>
          <w:sz w:val="24"/>
          <w:szCs w:val="24"/>
        </w:rPr>
        <w:t xml:space="preserve">includes a high degree of </w:t>
      </w:r>
      <w:r>
        <w:rPr>
          <w:rFonts w:ascii="Times New Roman" w:eastAsia="Times New Roman" w:hAnsi="Times New Roman" w:cs="Times New Roman"/>
          <w:sz w:val="24"/>
          <w:szCs w:val="24"/>
        </w:rPr>
        <w:t>uncertain</w:t>
      </w:r>
      <w:r w:rsidR="00992187">
        <w:rPr>
          <w:rFonts w:ascii="Times New Roman" w:eastAsia="Times New Roman" w:hAnsi="Times New Roman" w:cs="Times New Roman"/>
          <w:sz w:val="24"/>
          <w:szCs w:val="24"/>
        </w:rPr>
        <w:t>ty</w:t>
      </w:r>
      <w:r>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Curbing biodiversity loss in a rapidly changing global environment is a </w:t>
      </w:r>
      <w:r w:rsidR="00F20E1F">
        <w:rPr>
          <w:rFonts w:ascii="Times New Roman" w:eastAsia="Times New Roman" w:hAnsi="Times New Roman" w:cs="Times New Roman"/>
          <w:sz w:val="24"/>
          <w:szCs w:val="24"/>
        </w:rPr>
        <w:t xml:space="preserve">complex </w:t>
      </w:r>
      <w:r w:rsidR="00324D4D">
        <w:rPr>
          <w:rFonts w:ascii="Times New Roman" w:eastAsia="Times New Roman" w:hAnsi="Times New Roman" w:cs="Times New Roman"/>
          <w:sz w:val="24"/>
          <w:szCs w:val="24"/>
        </w:rPr>
        <w:t>race against time</w:t>
      </w:r>
      <w:r w:rsidR="00827D93">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{"citationID":"RoIYsHwD","properties":{"formattedCitation":"\\super 1,2\\nosupersub{}","plainCitation":"1,2","noteIndex":0},"citationItems":[{"id":2681,"uris":["http://zotero.org/users/878981/items/2CBRI5HW"],"uri":["http://zotero.org/users/878981/items/2CBRI5HW"],"itemData":{"id":2681,"type":"article-journal","container-title":"IPBES Secretariat","source":"Google Scholar","title":"Global assessment report on biodiversity and ecosystem services of the Intergovernmental Science-Policy Platform on Biodiversity and Ecosystem Services","author":[{"family":"Brondizio","given":"E. S."},{"family":"Settele","given":"J."},{"family":"Díaz","given":"S."},{"family":"Ngo","given":"H. T."}],"issued":{"date-parts":[["2019"]]}}},{"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827D93">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1,2</w:t>
      </w:r>
      <w:r w:rsidR="00827D93">
        <w:rPr>
          <w:rFonts w:ascii="Times New Roman" w:eastAsia="Times New Roman" w:hAnsi="Times New Roman" w:cs="Times New Roman"/>
          <w:sz w:val="24"/>
          <w:szCs w:val="24"/>
        </w:rPr>
        <w:fldChar w:fldCharType="end"/>
      </w:r>
      <w:r w:rsidR="00324D4D">
        <w:rPr>
          <w:rFonts w:ascii="Times New Roman" w:eastAsia="Times New Roman" w:hAnsi="Times New Roman" w:cs="Times New Roman"/>
          <w:sz w:val="24"/>
          <w:szCs w:val="24"/>
        </w:rPr>
        <w:t xml:space="preserve">. </w:t>
      </w:r>
      <w:r w:rsidR="00765436">
        <w:rPr>
          <w:rFonts w:ascii="Times New Roman" w:eastAsia="Times New Roman" w:hAnsi="Times New Roman" w:cs="Times New Roman"/>
          <w:sz w:val="24"/>
          <w:szCs w:val="24"/>
        </w:rPr>
        <w:t>I</w:t>
      </w:r>
      <w:r w:rsidR="00324D4D">
        <w:rPr>
          <w:rFonts w:ascii="Times New Roman" w:eastAsia="Times New Roman" w:hAnsi="Times New Roman" w:cs="Times New Roman"/>
          <w:sz w:val="24"/>
          <w:szCs w:val="24"/>
        </w:rPr>
        <w:t xml:space="preserve">nvesting in conservation projects that </w:t>
      </w:r>
      <w:r w:rsidR="00781230">
        <w:rPr>
          <w:rFonts w:ascii="Times New Roman" w:eastAsia="Times New Roman" w:hAnsi="Times New Roman" w:cs="Times New Roman"/>
          <w:sz w:val="24"/>
          <w:szCs w:val="24"/>
        </w:rPr>
        <w:t xml:space="preserve">try to </w:t>
      </w:r>
      <w:r w:rsidR="00007B4C">
        <w:rPr>
          <w:rFonts w:ascii="Times New Roman" w:eastAsia="Times New Roman" w:hAnsi="Times New Roman" w:cs="Times New Roman"/>
          <w:sz w:val="24"/>
          <w:szCs w:val="24"/>
        </w:rPr>
        <w:t>minimize uncertainty</w:t>
      </w:r>
      <w:r w:rsidR="00765436">
        <w:rPr>
          <w:rFonts w:ascii="Times New Roman" w:eastAsia="Times New Roman" w:hAnsi="Times New Roman" w:cs="Times New Roman"/>
          <w:sz w:val="24"/>
          <w:szCs w:val="24"/>
        </w:rPr>
        <w:t xml:space="preserve"> while maximizing biodiversity gains </w:t>
      </w:r>
      <w:r w:rsidR="00324D4D">
        <w:rPr>
          <w:rFonts w:ascii="Times New Roman" w:eastAsia="Times New Roman" w:hAnsi="Times New Roman" w:cs="Times New Roman"/>
          <w:sz w:val="24"/>
          <w:szCs w:val="24"/>
        </w:rPr>
        <w:t xml:space="preserve">may be the most feasible mechanism to buffer high biodiversity against future change. </w:t>
      </w:r>
      <w:r w:rsidR="008175F3">
        <w:rPr>
          <w:rFonts w:ascii="Times New Roman" w:eastAsia="Times New Roman" w:hAnsi="Times New Roman" w:cs="Times New Roman"/>
          <w:sz w:val="24"/>
          <w:szCs w:val="24"/>
        </w:rPr>
        <w:t xml:space="preserve">Sources of </w:t>
      </w:r>
      <w:r w:rsidR="008175F3" w:rsidRPr="008175F3">
        <w:rPr>
          <w:rFonts w:ascii="Times New Roman" w:eastAsia="Times New Roman" w:hAnsi="Times New Roman" w:cs="Times New Roman"/>
          <w:sz w:val="24"/>
          <w:szCs w:val="24"/>
        </w:rPr>
        <w:t xml:space="preserve">uncertainty </w:t>
      </w:r>
      <w:r w:rsidR="008175F3">
        <w:rPr>
          <w:rFonts w:ascii="Times New Roman" w:eastAsia="Times New Roman" w:hAnsi="Times New Roman" w:cs="Times New Roman"/>
          <w:sz w:val="24"/>
          <w:szCs w:val="24"/>
        </w:rPr>
        <w:t xml:space="preserve">used here are </w:t>
      </w:r>
      <w:r w:rsidR="008175F3" w:rsidRPr="008175F3">
        <w:rPr>
          <w:rFonts w:ascii="Times New Roman" w:eastAsia="Times New Roman" w:hAnsi="Times New Roman" w:cs="Times New Roman"/>
          <w:sz w:val="24"/>
          <w:szCs w:val="24"/>
        </w:rPr>
        <w:t>political instability and corruption; weak governance; systemic crisis; the probability of project failure; climate change; and projected land use change.</w:t>
      </w:r>
      <w:r w:rsidR="00185CFD">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As climate change and land-cover change intensify in the coming decades, their interaction with socio-economic systems will influence the effectiveness of conservation tools such as protected areas and species management. </w:t>
      </w:r>
      <w:r w:rsidR="00C750B3">
        <w:rPr>
          <w:rFonts w:ascii="Times New Roman" w:eastAsia="Times New Roman" w:hAnsi="Times New Roman" w:cs="Times New Roman"/>
          <w:sz w:val="24"/>
          <w:szCs w:val="24"/>
        </w:rPr>
        <w:t xml:space="preserve">Here we </w:t>
      </w:r>
      <w:r w:rsidR="00487A81">
        <w:rPr>
          <w:rFonts w:ascii="Times New Roman" w:eastAsia="Times New Roman" w:hAnsi="Times New Roman" w:cs="Times New Roman"/>
          <w:sz w:val="24"/>
          <w:szCs w:val="24"/>
        </w:rPr>
        <w:t xml:space="preserve">introduce </w:t>
      </w:r>
      <w:r w:rsidR="00C750B3">
        <w:rPr>
          <w:rFonts w:ascii="Times New Roman" w:eastAsia="Times New Roman" w:hAnsi="Times New Roman" w:cs="Times New Roman"/>
          <w:sz w:val="24"/>
          <w:szCs w:val="24"/>
        </w:rPr>
        <w:t xml:space="preserve">a framework that can </w:t>
      </w:r>
      <w:r w:rsidR="008F3589">
        <w:rPr>
          <w:rFonts w:ascii="Times New Roman" w:eastAsia="Times New Roman" w:hAnsi="Times New Roman" w:cs="Times New Roman"/>
          <w:sz w:val="24"/>
          <w:szCs w:val="24"/>
        </w:rPr>
        <w:t xml:space="preserve">simultaneously </w:t>
      </w:r>
      <w:r w:rsidR="00C750B3">
        <w:rPr>
          <w:rFonts w:ascii="Times New Roman" w:eastAsia="Times New Roman" w:hAnsi="Times New Roman" w:cs="Times New Roman"/>
          <w:sz w:val="24"/>
          <w:szCs w:val="24"/>
        </w:rPr>
        <w:t xml:space="preserve">incorporate a range of uncertainties into global biodiversity conservation planning. </w:t>
      </w:r>
      <w:r w:rsidR="001870A4">
        <w:rPr>
          <w:rFonts w:ascii="Times New Roman" w:eastAsia="Times New Roman" w:hAnsi="Times New Roman" w:cs="Times New Roman"/>
          <w:sz w:val="24"/>
          <w:szCs w:val="24"/>
        </w:rPr>
        <w:t>We highlight how incorporating these uncertainties can lead to more efficient and resilient conservation networks into the future.</w:t>
      </w:r>
      <w:r w:rsidR="00D46E07">
        <w:rPr>
          <w:rFonts w:ascii="Times New Roman" w:eastAsia="Times New Roman" w:hAnsi="Times New Roman" w:cs="Times New Roman"/>
          <w:sz w:val="24"/>
          <w:szCs w:val="24"/>
        </w:rPr>
        <w:t xml:space="preserve"> This represents an advancement over current practices, which </w:t>
      </w:r>
      <w:r w:rsidR="00324D4D">
        <w:rPr>
          <w:rFonts w:ascii="Times New Roman" w:eastAsia="Times New Roman" w:hAnsi="Times New Roman" w:cs="Times New Roman"/>
          <w:sz w:val="24"/>
          <w:szCs w:val="24"/>
        </w:rPr>
        <w:t>identify areas crucial for conservation predominantly on the basis of measures of regional biodiversity or ecosystem services</w:t>
      </w:r>
      <w:r w:rsidR="00C57D48">
        <w:rPr>
          <w:rFonts w:ascii="Times New Roman" w:eastAsia="Times New Roman" w:hAnsi="Times New Roman" w:cs="Times New Roman"/>
          <w:sz w:val="24"/>
          <w:szCs w:val="24"/>
        </w:rPr>
        <w:t xml:space="preserve"> and do not incorporate multiple uncertainties at once</w:t>
      </w:r>
      <w:r w:rsidR="001B1047">
        <w:rPr>
          <w:rFonts w:ascii="Times New Roman" w:eastAsia="Times New Roman" w:hAnsi="Times New Roman" w:cs="Times New Roman"/>
          <w:sz w:val="24"/>
          <w:szCs w:val="24"/>
        </w:rPr>
        <w:t xml:space="preserve">. </w:t>
      </w:r>
      <w:r w:rsidR="006C6780">
        <w:rPr>
          <w:rFonts w:ascii="Times New Roman" w:eastAsia="Times New Roman" w:hAnsi="Times New Roman" w:cs="Times New Roman"/>
          <w:sz w:val="24"/>
          <w:szCs w:val="24"/>
        </w:rPr>
        <w:t xml:space="preserve">Our framework allows for </w:t>
      </w:r>
      <w:r w:rsidR="00C35908">
        <w:rPr>
          <w:rFonts w:ascii="Times New Roman" w:eastAsia="Times New Roman" w:hAnsi="Times New Roman" w:cs="Times New Roman"/>
          <w:sz w:val="24"/>
          <w:szCs w:val="24"/>
        </w:rPr>
        <w:t xml:space="preserve">robust </w:t>
      </w:r>
      <w:r w:rsidR="006C6780">
        <w:rPr>
          <w:rFonts w:ascii="Times New Roman" w:eastAsia="Times New Roman" w:hAnsi="Times New Roman" w:cs="Times New Roman"/>
          <w:sz w:val="24"/>
          <w:szCs w:val="24"/>
        </w:rPr>
        <w:t xml:space="preserve">conservation </w:t>
      </w:r>
      <w:r w:rsidR="00C35908">
        <w:rPr>
          <w:rFonts w:ascii="Times New Roman" w:eastAsia="Times New Roman" w:hAnsi="Times New Roman" w:cs="Times New Roman"/>
          <w:sz w:val="24"/>
          <w:szCs w:val="24"/>
        </w:rPr>
        <w:t xml:space="preserve">planning </w:t>
      </w:r>
      <w:r w:rsidR="006C6780" w:rsidRPr="006C6780">
        <w:rPr>
          <w:rFonts w:ascii="Times New Roman" w:eastAsia="Times New Roman" w:hAnsi="Times New Roman" w:cs="Times New Roman"/>
          <w:sz w:val="24"/>
          <w:szCs w:val="24"/>
        </w:rPr>
        <w:t>in an uncertain world</w:t>
      </w:r>
      <w:r w:rsidR="00C35908">
        <w:rPr>
          <w:rFonts w:ascii="Times New Roman" w:eastAsia="Times New Roman" w:hAnsi="Times New Roman" w:cs="Times New Roman"/>
          <w:sz w:val="24"/>
          <w:szCs w:val="24"/>
        </w:rPr>
        <w:t>.</w:t>
      </w:r>
      <w:r w:rsidR="00FE2920" w:rsidRPr="003432B5">
        <w:rPr>
          <w:rFonts w:ascii="Times New Roman" w:hAnsi="Times New Roman" w:cs="Times New Roman"/>
          <w:sz w:val="24"/>
          <w:szCs w:val="24"/>
        </w:rPr>
        <w:br w:type="page"/>
      </w:r>
    </w:p>
    <w:p w14:paraId="2740CCB3" w14:textId="7C7D996F" w:rsidR="00D56A32" w:rsidRPr="00682A20" w:rsidRDefault="00D56A32" w:rsidP="00BC1C25">
      <w:pPr>
        <w:spacing w:after="0" w:line="480" w:lineRule="auto"/>
        <w:rPr>
          <w:rFonts w:ascii="Times New Roman" w:hAnsi="Times New Roman" w:cs="Times New Roman"/>
          <w:b/>
          <w:bCs/>
          <w:sz w:val="24"/>
          <w:szCs w:val="24"/>
        </w:rPr>
      </w:pPr>
      <w:commentRangeStart w:id="3"/>
      <w:r w:rsidRPr="00682A20">
        <w:rPr>
          <w:rFonts w:ascii="Times New Roman" w:hAnsi="Times New Roman" w:cs="Times New Roman"/>
          <w:b/>
          <w:bCs/>
          <w:sz w:val="24"/>
          <w:szCs w:val="24"/>
        </w:rPr>
        <w:lastRenderedPageBreak/>
        <w:t>Main text</w:t>
      </w:r>
      <w:commentRangeEnd w:id="3"/>
      <w:r w:rsidR="00E3385D" w:rsidRPr="003432B5">
        <w:rPr>
          <w:rStyle w:val="CommentReference"/>
          <w:b/>
          <w:bCs/>
        </w:rPr>
        <w:commentReference w:id="3"/>
      </w:r>
    </w:p>
    <w:p w14:paraId="2F9B51BC" w14:textId="0EBFCBB0" w:rsidR="00DC486E" w:rsidRDefault="00DC486E" w:rsidP="00BC1C25">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lose biodiversity at an alarming rate</w:t>
      </w:r>
      <w:r w:rsidR="00D376F9">
        <w:rPr>
          <w:rFonts w:ascii="Times New Roman" w:eastAsia="Times New Roman" w:hAnsi="Times New Roman" w:cs="Times New Roman"/>
          <w:sz w:val="24"/>
          <w:szCs w:val="24"/>
        </w:rPr>
        <w:fldChar w:fldCharType="begin"/>
      </w:r>
      <w:r w:rsidR="00D376F9">
        <w:rPr>
          <w:rFonts w:ascii="Times New Roman" w:eastAsia="Times New Roman" w:hAnsi="Times New Roman" w:cs="Times New Roman"/>
          <w:sz w:val="24"/>
          <w:szCs w:val="24"/>
        </w:rPr>
        <w:instrText xml:space="preserve"> ADDIN ZOTERO_ITEM CSL_CITATION {"citationID":"J3ql1H7m","properties":{"formattedCitation":"\\super 2\\nosupersub{}","plainCitation":"2","noteIndex":0},"citationItems":[{"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D376F9">
        <w:rPr>
          <w:rFonts w:ascii="Times New Roman" w:eastAsia="Times New Roman" w:hAnsi="Times New Roman" w:cs="Times New Roman"/>
          <w:sz w:val="24"/>
          <w:szCs w:val="24"/>
        </w:rPr>
        <w:fldChar w:fldCharType="separate"/>
      </w:r>
      <w:r w:rsidR="00D376F9" w:rsidRPr="00D376F9">
        <w:rPr>
          <w:rFonts w:ascii="Times New Roman" w:hAnsi="Times New Roman" w:cs="Times New Roman"/>
          <w:sz w:val="24"/>
          <w:szCs w:val="24"/>
          <w:vertAlign w:val="superscript"/>
        </w:rPr>
        <w:t>2</w:t>
      </w:r>
      <w:r w:rsidR="00D376F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protected areas are one of the best tools for conservation</w:t>
      </w:r>
      <w:r w:rsidR="00824B6A">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{"citationID":"MplMGleT","properties":{"formattedCitation":"\\super 3\\nosupersub{}","plainCitation":"3","noteIndex":0},"citationItems":[{"id":1781,"uris":["http://zotero.org/groups/805250/items/Z9KKXG49"],"uri":["http://zotero.org/groups/805250/items/Z9KKXG49"],"itemData":{"id":1781,"type":"article-journal","container-title":"Nature","DOI":"10.1038/nature13947","ISSN":"0028-0836, 1476-4687","issue":"7525","page":"67-73","source":"CrossRef","title":"The performance and potential of protected areas","volume":"515","author":[{"family":"Watson","given":"James E. M."},{"family":"Dudley","given":"Nigel"},{"family":"Segan","given":"Daniel B."},{"family":"Hockings","given":"Marc"}],"issued":{"date-parts":[["2014",11,5]]}}}],"schema":"https://github.com/citation-style-language/schema/raw/master/csl-citation.json"} </w:instrText>
      </w:r>
      <w:r w:rsidR="00824B6A">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3</w:t>
      </w:r>
      <w:r w:rsidR="00824B6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result in systemic environmental </w:t>
      </w:r>
      <w:r w:rsidR="00CD0074">
        <w:rPr>
          <w:rFonts w:ascii="Times New Roman" w:eastAsia="Times New Roman" w:hAnsi="Times New Roman" w:cs="Times New Roman"/>
          <w:sz w:val="24"/>
          <w:szCs w:val="24"/>
        </w:rPr>
        <w:t xml:space="preserve">uncertainties primarily caused by the effects of human activities </w:t>
      </w:r>
      <w:r w:rsidRPr="003432B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sidRPr="003432B5">
        <w:rPr>
          <w:rFonts w:ascii="Times New Roman" w:eastAsia="Times New Roman" w:hAnsi="Times New Roman" w:cs="Times New Roman"/>
          <w:sz w:val="24"/>
          <w:szCs w:val="24"/>
        </w:rPr>
        <w:fldChar w:fldCharType="separate"/>
      </w:r>
      <w:bookmarkStart w:id="4" w:name="__Fieldmark__165_2099495888"/>
      <w:r>
        <w:rPr>
          <w:rFonts w:ascii="Times New Roman" w:eastAsia="Times New Roman" w:hAnsi="Times New Roman" w:cs="Times New Roman"/>
          <w:noProof/>
          <w:sz w:val="24"/>
          <w:szCs w:val="24"/>
        </w:rPr>
        <w:t>(Keys et al. 2019)</w:t>
      </w:r>
      <w:r w:rsidRPr="003432B5">
        <w:rPr>
          <w:rFonts w:ascii="Times New Roman" w:eastAsia="Times New Roman" w:hAnsi="Times New Roman" w:cs="Times New Roman"/>
          <w:sz w:val="24"/>
          <w:szCs w:val="24"/>
        </w:rPr>
        <w:fldChar w:fldCharType="end"/>
      </w:r>
      <w:bookmarkEnd w:id="4"/>
      <w:r>
        <w:rPr>
          <w:rFonts w:ascii="Times New Roman" w:eastAsia="Times New Roman" w:hAnsi="Times New Roman" w:cs="Times New Roman"/>
          <w:sz w:val="24"/>
          <w:szCs w:val="24"/>
        </w:rPr>
        <w:t>.</w:t>
      </w:r>
      <w:r w:rsidR="0022692E">
        <w:rPr>
          <w:rFonts w:ascii="Times New Roman" w:eastAsia="Times New Roman" w:hAnsi="Times New Roman" w:cs="Times New Roman"/>
          <w:sz w:val="24"/>
          <w:szCs w:val="24"/>
        </w:rPr>
        <w:t xml:space="preserve"> Investing in conservation projects that try to minimize uncertainty while maximizing biodiversity gains may be the most feasible mechanism to buffer high biodiversity against future change.</w:t>
      </w:r>
    </w:p>
    <w:p w14:paraId="52137095" w14:textId="4B26CF6A" w:rsidR="00454648" w:rsidRPr="0087653D" w:rsidRDefault="00454648" w:rsidP="00BC1C25">
      <w:pPr>
        <w:spacing w:before="240" w:after="0" w:line="48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T</w:t>
      </w:r>
      <w:r w:rsidRPr="0087653D">
        <w:rPr>
          <w:rFonts w:ascii="Times New Roman" w:eastAsia="Arial" w:hAnsi="Times New Roman" w:cs="Times New Roman"/>
          <w:color w:val="000000"/>
          <w:sz w:val="24"/>
          <w:szCs w:val="24"/>
        </w:rPr>
        <w: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r w:rsidR="00387CF3">
        <w:rPr>
          <w:rFonts w:ascii="Times New Roman" w:eastAsia="Arial" w:hAnsi="Times New Roman" w:cs="Times New Roman"/>
          <w:color w:val="000000"/>
          <w:sz w:val="24"/>
          <w:szCs w:val="24"/>
        </w:rPr>
        <w:t xml:space="preserve"> and uncertainties</w:t>
      </w:r>
      <w:r w:rsidRPr="0087653D">
        <w:rPr>
          <w:rFonts w:ascii="Times New Roman" w:eastAsia="Arial" w:hAnsi="Times New Roman" w:cs="Times New Roman"/>
          <w:color w:val="000000"/>
          <w:sz w:val="24"/>
          <w:szCs w:val="24"/>
        </w:rPr>
        <w:t>.</w:t>
      </w:r>
    </w:p>
    <w:p w14:paraId="7480F691" w14:textId="77777777" w:rsidR="00454648" w:rsidRDefault="00454648" w:rsidP="00BC1C25">
      <w:pPr>
        <w:spacing w:before="240" w:after="0" w:line="480" w:lineRule="auto"/>
        <w:rPr>
          <w:rFonts w:ascii="Times New Roman" w:eastAsia="Times New Roman" w:hAnsi="Times New Roman" w:cs="Times New Roman"/>
          <w:sz w:val="24"/>
          <w:szCs w:val="24"/>
        </w:rPr>
      </w:pPr>
    </w:p>
    <w:p w14:paraId="0F0526C1" w14:textId="027C4C35" w:rsidR="001A544B" w:rsidRDefault="00542096" w:rsidP="00BC1C25">
      <w:pPr>
        <w:spacing w:before="240" w:after="0" w:line="480" w:lineRule="auto"/>
        <w:rPr>
          <w:rFonts w:ascii="Times New Roman" w:hAnsi="Times New Roman" w:cs="Times New Roman"/>
          <w:sz w:val="24"/>
          <w:szCs w:val="24"/>
        </w:rPr>
      </w:pPr>
      <w:r w:rsidRPr="004056A4">
        <w:rPr>
          <w:rFonts w:ascii="Times New Roman" w:eastAsia="Arial" w:hAnsi="Times New Roman" w:cs="Times New Roman"/>
          <w:color w:val="000000"/>
          <w:sz w:val="24"/>
          <w:szCs w:val="24"/>
        </w:rPr>
        <w:t>To prioritize conservation investments, generally the most cost-effective actions are weighed against the biodiversity benefits. However, both cost and benefit will look much different in the future, making investing without any consideration of future conditions risky</w:t>
      </w:r>
      <w:r w:rsidR="00DA2559">
        <w:rPr>
          <w:rFonts w:ascii="Times New Roman" w:eastAsia="Arial" w:hAnsi="Times New Roman" w:cs="Times New Roman"/>
          <w:color w:val="000000"/>
          <w:sz w:val="24"/>
          <w:szCs w:val="24"/>
        </w:rPr>
        <w:t>.</w:t>
      </w:r>
      <w:r w:rsidR="00040A3D">
        <w:rPr>
          <w:rFonts w:ascii="Times New Roman" w:eastAsia="Arial" w:hAnsi="Times New Roman" w:cs="Times New Roman"/>
          <w:color w:val="000000"/>
          <w:sz w:val="24"/>
          <w:szCs w:val="24"/>
        </w:rPr>
        <w:t xml:space="preserve"> </w:t>
      </w:r>
      <w:r w:rsidR="00040A3D">
        <w:rPr>
          <w:rFonts w:ascii="Times New Roman" w:hAnsi="Times New Roman" w:cs="Times New Roman"/>
          <w:sz w:val="24"/>
          <w:szCs w:val="24"/>
        </w:rPr>
        <w:t xml:space="preserve">We consider the </w:t>
      </w:r>
      <w:r w:rsidR="001A544B">
        <w:rPr>
          <w:rFonts w:ascii="Times New Roman" w:hAnsi="Times New Roman" w:cs="Times New Roman"/>
          <w:sz w:val="24"/>
          <w:szCs w:val="24"/>
        </w:rPr>
        <w:t xml:space="preserve">following sources </w:t>
      </w:r>
      <w:r w:rsidR="001A544B" w:rsidRPr="00A13108">
        <w:rPr>
          <w:rFonts w:ascii="Times New Roman" w:hAnsi="Times New Roman" w:cs="Times New Roman"/>
          <w:sz w:val="24"/>
          <w:szCs w:val="24"/>
        </w:rPr>
        <w:t>of uncertainty</w:t>
      </w:r>
      <w:r w:rsidR="001A544B">
        <w:rPr>
          <w:rFonts w:ascii="Times New Roman" w:hAnsi="Times New Roman" w:cs="Times New Roman"/>
          <w:sz w:val="24"/>
          <w:szCs w:val="24"/>
        </w:rPr>
        <w:t xml:space="preserve">: </w:t>
      </w:r>
      <w:r w:rsidR="001A544B" w:rsidRPr="00A13108">
        <w:rPr>
          <w:rFonts w:ascii="Times New Roman" w:hAnsi="Times New Roman" w:cs="Times New Roman"/>
          <w:sz w:val="24"/>
          <w:szCs w:val="24"/>
        </w:rPr>
        <w:t>political instability and corruption; weak governance; systemic crisis; climate change; and projected land use change.</w:t>
      </w:r>
      <w:r w:rsidR="006371C5">
        <w:rPr>
          <w:rFonts w:ascii="Times New Roman" w:hAnsi="Times New Roman" w:cs="Times New Roman"/>
          <w:sz w:val="24"/>
          <w:szCs w:val="24"/>
        </w:rPr>
        <w:t xml:space="preserve"> We group these uncertainties in three board groups: i) socio-economic uncertainty; ii) climate uncertainty; iii) land use change </w:t>
      </w:r>
      <w:r w:rsidR="006371C5">
        <w:rPr>
          <w:rFonts w:ascii="Times New Roman" w:hAnsi="Times New Roman" w:cs="Times New Roman"/>
          <w:sz w:val="24"/>
          <w:szCs w:val="24"/>
        </w:rPr>
        <w:lastRenderedPageBreak/>
        <w:t>uncertainty.</w:t>
      </w:r>
      <w:r w:rsidR="00E64A42">
        <w:rPr>
          <w:rFonts w:ascii="Times New Roman" w:hAnsi="Times New Roman" w:cs="Times New Roman"/>
          <w:sz w:val="24"/>
          <w:szCs w:val="24"/>
        </w:rPr>
        <w:t xml:space="preserve"> </w:t>
      </w:r>
      <w:r w:rsidR="00E64A42" w:rsidRPr="00A13108">
        <w:rPr>
          <w:rFonts w:ascii="Times New Roman" w:hAnsi="Times New Roman" w:cs="Times New Roman"/>
          <w:sz w:val="24"/>
          <w:szCs w:val="24"/>
        </w:rPr>
        <w:t>As climate change and land-cover change intensify in the coming decades, their interaction with socio-economic systems will influence the effectiveness of conservation tools such as protected areas and species management.</w:t>
      </w:r>
    </w:p>
    <w:p w14:paraId="6A601202" w14:textId="083F1732" w:rsidR="004A6B89" w:rsidRDefault="00344E21" w:rsidP="00BC1C25">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Here, we introduce a framework that strives to minimize multiple sources of uncertainty, while maximizing biodiversity protection at the same time. We </w:t>
      </w:r>
      <w:r w:rsidR="004A6B89" w:rsidRPr="00A13108">
        <w:rPr>
          <w:rFonts w:ascii="Times New Roman" w:hAnsi="Times New Roman" w:cs="Times New Roman"/>
          <w:sz w:val="24"/>
          <w:szCs w:val="24"/>
        </w:rPr>
        <w:t xml:space="preserve">build on a classical problem formulation from the systematic conservation planning literature, which is the minimum set problem, where the goal is to minimize the cost of a solution, while reaching feature targets. We expand this approach to include multiple objectives in the problem formulation at the same time. Each objective represents a measure of uncertainty, we want to account for. We include i) socioeconomic uncertainty, ii) land use change uncertainty, iii) climate uncertainty, while maximizing the protection of 30930 vertebrate species globally. </w:t>
      </w:r>
    </w:p>
    <w:p w14:paraId="4748791F" w14:textId="5F131EAF" w:rsidR="000F5F95" w:rsidRDefault="00B30AF2" w:rsidP="00BC1C25">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8 planning scenarios using vertebrate species data from the IUCN Red List of Threatened Species</w:t>
      </w:r>
      <w:r w:rsidR="00927503">
        <w:rPr>
          <w:rFonts w:ascii="Times New Roman" w:eastAsia="Times New Roman" w:hAnsi="Times New Roman" w:cs="Times New Roman"/>
          <w:sz w:val="24"/>
          <w:szCs w:val="24"/>
        </w:rPr>
        <w:t xml:space="preserve"> and incorporating different combinations of the 3 uncertainty metrics from above, as well as one baseline scenario, where we do not include a measure of uncertainty</w:t>
      </w:r>
      <w:r w:rsidR="007E5426">
        <w:rPr>
          <w:rFonts w:ascii="Times New Roman" w:eastAsia="Times New Roman" w:hAnsi="Times New Roman" w:cs="Times New Roman"/>
          <w:sz w:val="24"/>
          <w:szCs w:val="24"/>
        </w:rPr>
        <w:t>, representing the classical approach to solving these kinds of problems.</w:t>
      </w:r>
      <w:r w:rsidR="003C723A">
        <w:rPr>
          <w:rFonts w:ascii="Times New Roman" w:eastAsia="Times New Roman" w:hAnsi="Times New Roman" w:cs="Times New Roman"/>
          <w:sz w:val="24"/>
          <w:szCs w:val="24"/>
        </w:rPr>
        <w:t xml:space="preserve"> As our scenarios were aimed at building on the current protected area portfolio globally, we forced protected areas to be part of the solution. </w:t>
      </w:r>
      <w:r w:rsidR="00C21D0E">
        <w:rPr>
          <w:rFonts w:ascii="Times New Roman" w:eastAsia="Times New Roman" w:hAnsi="Times New Roman" w:cs="Times New Roman"/>
          <w:sz w:val="24"/>
          <w:szCs w:val="24"/>
        </w:rPr>
        <w:t>For each scenario we set a 30% target for the vertebrate species, in line with developing guidelines from the IUCN (</w:t>
      </w:r>
      <w:commentRangeStart w:id="5"/>
      <w:r w:rsidR="00C21D0E">
        <w:rPr>
          <w:rFonts w:ascii="Times New Roman" w:eastAsia="Times New Roman" w:hAnsi="Times New Roman" w:cs="Times New Roman"/>
          <w:sz w:val="24"/>
          <w:szCs w:val="24"/>
        </w:rPr>
        <w:t>ref</w:t>
      </w:r>
      <w:commentRangeEnd w:id="5"/>
      <w:r w:rsidR="00C21D0E">
        <w:rPr>
          <w:rStyle w:val="CommentReference"/>
        </w:rPr>
        <w:commentReference w:id="5"/>
      </w:r>
      <w:r w:rsidR="00C21D0E">
        <w:rPr>
          <w:rFonts w:ascii="Times New Roman" w:eastAsia="Times New Roman" w:hAnsi="Times New Roman" w:cs="Times New Roman"/>
          <w:sz w:val="24"/>
          <w:szCs w:val="24"/>
        </w:rPr>
        <w:t>)</w:t>
      </w:r>
      <w:r w:rsidR="0057233E">
        <w:rPr>
          <w:rFonts w:ascii="Times New Roman" w:eastAsia="Times New Roman" w:hAnsi="Times New Roman" w:cs="Times New Roman"/>
          <w:sz w:val="24"/>
          <w:szCs w:val="24"/>
        </w:rPr>
        <w:t xml:space="preserve">. </w:t>
      </w:r>
      <w:r w:rsidR="0085304E">
        <w:rPr>
          <w:rFonts w:ascii="Times New Roman" w:eastAsia="Times New Roman" w:hAnsi="Times New Roman" w:cs="Times New Roman"/>
          <w:sz w:val="24"/>
          <w:szCs w:val="24"/>
        </w:rPr>
        <w:t xml:space="preserve">We then compared the spatial representation of each scenario to each other at the global, as well as the country scale to investigate the effects that the inclusion of one to all three of our uncertainty metrics has on the outcome, with the idea that the scenarios incorporating all three uncertainty metrics would </w:t>
      </w:r>
      <w:r w:rsidR="004E470C">
        <w:rPr>
          <w:rFonts w:ascii="Times New Roman" w:eastAsia="Times New Roman" w:hAnsi="Times New Roman" w:cs="Times New Roman"/>
          <w:sz w:val="24"/>
          <w:szCs w:val="24"/>
        </w:rPr>
        <w:t xml:space="preserve">be the most resilient to future change in terms of protecting biodiversity. </w:t>
      </w:r>
    </w:p>
    <w:p w14:paraId="7B8D1343" w14:textId="2D9ED40F" w:rsidR="00777BD7" w:rsidRPr="00922E86" w:rsidRDefault="00777BD7" w:rsidP="00BC1C25">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Last, we compared scenario results across the 14 terrestrial biomes of the world</w:t>
      </w:r>
      <w:r w:rsidR="003730C3">
        <w:rPr>
          <w:rFonts w:ascii="Times New Roman" w:eastAsia="Times New Roman" w:hAnsi="Times New Roman" w:cs="Times New Roman"/>
          <w:sz w:val="24"/>
          <w:szCs w:val="24"/>
        </w:rPr>
        <w:t xml:space="preserve"> to investigate </w:t>
      </w:r>
      <w:r w:rsidR="006E5CAB">
        <w:rPr>
          <w:rFonts w:ascii="Times New Roman" w:eastAsia="Times New Roman" w:hAnsi="Times New Roman" w:cs="Times New Roman"/>
          <w:sz w:val="24"/>
          <w:szCs w:val="24"/>
        </w:rPr>
        <w:t xml:space="preserve">biome scale effects accounting for our three uncertainty metrics would </w:t>
      </w:r>
      <w:r w:rsidR="006E5CAB" w:rsidRPr="00922E86">
        <w:rPr>
          <w:rFonts w:ascii="Times New Roman" w:eastAsia="Times New Roman" w:hAnsi="Times New Roman" w:cs="Times New Roman"/>
          <w:sz w:val="24"/>
          <w:szCs w:val="24"/>
        </w:rPr>
        <w:t xml:space="preserve">have. </w:t>
      </w:r>
      <w:r w:rsidR="00922E86" w:rsidRPr="00922E86">
        <w:rPr>
          <w:rFonts w:ascii="Times New Roman" w:hAnsi="Times New Roman" w:cs="Times New Roman"/>
          <w:sz w:val="24"/>
          <w:szCs w:val="24"/>
        </w:rPr>
        <w:t>Exploring such constraints represents a critical step in conservation planning, given that human cultural history, values, and well-being can all affect conservation success and represent critical inputs into structured decisions about the most efficacious actions</w:t>
      </w:r>
      <w:r w:rsidR="00922E86" w:rsidRPr="00922E86">
        <w:rPr>
          <w:rFonts w:ascii="Times New Roman" w:hAnsi="Times New Roman" w:cs="Times New Roman"/>
          <w:sz w:val="24"/>
          <w:szCs w:val="24"/>
        </w:rPr>
        <w:fldChar w:fldCharType="begin"/>
      </w:r>
      <w:r w:rsidR="00922E86" w:rsidRPr="00922E86">
        <w:rPr>
          <w:rFonts w:ascii="Times New Roman" w:hAnsi="Times New Roman" w:cs="Times New Roman"/>
          <w:sz w:val="24"/>
          <w:szCs w:val="24"/>
        </w:rPr>
        <w:instrText xml:space="preserve"> ADDIN ZOTERO_ITEM CSL_CITATION {"citationID":"jZahntqK","properties":{"formattedCitation":"\\super 4\\uc0\\u8211{}6\\nosupersub{}","plainCitation":"4–6","noteIndex":0},"citationItems":[{"id":794,"uris":["http://zotero.org/users/878981/items/9HQ73TWI"],"uri":["http://zotero.org/users/878981/items/9HQ73TWI"],"itemData":{"id":794,"type":"article-journal","container-title":"World development","issue":"7","page":"1073–1084","source":"Google Scholar","title":"Are integrated conservation-development projects (ICDPs) sustainable? On the conservation of large mammals in sub-Saharan Africa","title-short":"Are integrated conservation-development projects (ICDPs) sustainable?","volume":"23","author":[{"family":"Barrett","given":"Christopher B."},{"family":"Arcese","given":"Peter"}],"issued":{"date-parts":[["1995"]]}}},{"id":793,"uris":["http://zotero.org/users/878981/items/YN5Z8MUT"],"uri":["http://zotero.org/users/878981/items/YN5Z8MUT"],"itemData":{"id":793,"type":"article-journal","abstract":"Many conservation plans remain unimplemented, in part because of insufficient consideration of the social processes that influence conservation decisions. Complementing social considerations with an integrated understanding of the ecology of a region can result in a more complete conservation approach. We suggest that linking conservation planning to a social–ecological systems (SES) framework can lead to a more thorough understanding of human–environment interactions and more effective integration of social considerations. By characterizing SES as a set of subsystems, and their interactions with each other and with external factors, the SES framework can improve our understanding of the linkages between social and ecological influences on the environment. Using this framework can help to identify socially and ecologically focused conservation actions that will benefit ecosystems and human communities, and assist in the development of more consistent evidence for evaluating conservation actions by comparing conservation case studies.","container-title":"Frontiers in Ecology and the Environment","DOI":"10.1890/110205","ISSN":"1540-9309","issue":"4","language":"en","page":"194-202","source":"Wiley Online Library","title":"A social–ecological approach to conservation planning: embedding social considerations","title-short":"A social–ecological approach to conservation planning","volume":"11","author":[{"family":"Ban","given":"Natalie C."},{"family":"Mills","given":"Morena"},{"family":"Tam","given":"Jordan"},{"family":"Hicks","given":"Christina C."},{"family":"Klain","given":"Sarah"},{"family":"Stoeckl","given":"Natalie"},{"family":"Bottrill","given":"Madeleine C."},{"family":"Levine","given":"Jordan"},{"family":"Pressey","given":"Robert L."},{"family":"Satterfield","given":"Terre"},{"family":"Chan","given":"Kai MA"}],"issued":{"date-parts":[["2013",5,1]]}}},{"id":792,"uris":["http://zotero.org/users/878981/items/Q7Z627ZA"],"uri":["http://zotero.org/users/878981/items/Q7Z627ZA"],"itemData":{"id":792,"type":"article-journal","abstract":"The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922E86" w:rsidRPr="00922E86">
        <w:rPr>
          <w:rFonts w:ascii="Times New Roman" w:hAnsi="Times New Roman" w:cs="Times New Roman"/>
          <w:sz w:val="24"/>
          <w:szCs w:val="24"/>
        </w:rPr>
        <w:fldChar w:fldCharType="separate"/>
      </w:r>
      <w:r w:rsidR="00922E86" w:rsidRPr="00922E86">
        <w:rPr>
          <w:rFonts w:ascii="Times New Roman" w:hAnsi="Times New Roman" w:cs="Times New Roman"/>
          <w:sz w:val="24"/>
          <w:szCs w:val="24"/>
          <w:vertAlign w:val="superscript"/>
        </w:rPr>
        <w:t>4–6</w:t>
      </w:r>
      <w:r w:rsidR="00922E86" w:rsidRPr="00922E86">
        <w:rPr>
          <w:rFonts w:ascii="Times New Roman" w:hAnsi="Times New Roman" w:cs="Times New Roman"/>
          <w:sz w:val="24"/>
          <w:szCs w:val="24"/>
        </w:rPr>
        <w:fldChar w:fldCharType="end"/>
      </w:r>
      <w:r w:rsidR="00DE115A">
        <w:rPr>
          <w:rFonts w:ascii="Times New Roman" w:hAnsi="Times New Roman" w:cs="Times New Roman"/>
          <w:sz w:val="24"/>
          <w:szCs w:val="24"/>
        </w:rPr>
        <w:t xml:space="preserve">. </w:t>
      </w:r>
      <w:r w:rsidR="000945A2">
        <w:rPr>
          <w:rFonts w:ascii="Times New Roman" w:hAnsi="Times New Roman" w:cs="Times New Roman"/>
          <w:sz w:val="24"/>
          <w:szCs w:val="24"/>
        </w:rPr>
        <w:t xml:space="preserve">The framework we present here can be used for a wide variety of planning efforts, as it is highly flexible and can accommodate multiple objectives and features at the same time, </w:t>
      </w:r>
      <w:r w:rsidR="000D0256">
        <w:rPr>
          <w:rFonts w:ascii="Times New Roman" w:hAnsi="Times New Roman" w:cs="Times New Roman"/>
          <w:sz w:val="24"/>
          <w:szCs w:val="24"/>
        </w:rPr>
        <w:t xml:space="preserve">introducing a way to allow for more resilient </w:t>
      </w:r>
      <w:r w:rsidR="007D3D02">
        <w:rPr>
          <w:rFonts w:ascii="Times New Roman" w:hAnsi="Times New Roman" w:cs="Times New Roman"/>
          <w:sz w:val="24"/>
          <w:szCs w:val="24"/>
        </w:rPr>
        <w:t xml:space="preserve">and effective </w:t>
      </w:r>
      <w:r w:rsidR="000D0256">
        <w:rPr>
          <w:rFonts w:ascii="Times New Roman" w:hAnsi="Times New Roman" w:cs="Times New Roman"/>
          <w:sz w:val="24"/>
          <w:szCs w:val="24"/>
        </w:rPr>
        <w:t>conservation planning into the future.</w:t>
      </w:r>
    </w:p>
    <w:p w14:paraId="20B75736" w14:textId="77777777" w:rsidR="00A70097" w:rsidRDefault="00A70097" w:rsidP="00BC1C25">
      <w:pPr>
        <w:spacing w:line="480" w:lineRule="auto"/>
        <w:rPr>
          <w:rFonts w:ascii="Times New Roman" w:hAnsi="Times New Roman" w:cs="Times New Roman"/>
          <w:sz w:val="24"/>
          <w:szCs w:val="24"/>
        </w:rPr>
      </w:pPr>
    </w:p>
    <w:p w14:paraId="7D7DD3D5" w14:textId="77777777" w:rsidR="00017AE9" w:rsidRPr="003C0EE9" w:rsidRDefault="00017AE9" w:rsidP="00BC1C25">
      <w:pPr>
        <w:spacing w:line="480" w:lineRule="auto"/>
        <w:rPr>
          <w:rFonts w:ascii="Times New Roman" w:hAnsi="Times New Roman" w:cs="Times New Roman"/>
          <w:b/>
          <w:bCs/>
          <w:sz w:val="24"/>
          <w:szCs w:val="24"/>
        </w:rPr>
      </w:pPr>
      <w:r w:rsidRPr="003C0EE9">
        <w:rPr>
          <w:rFonts w:ascii="Times New Roman" w:hAnsi="Times New Roman" w:cs="Times New Roman"/>
          <w:b/>
          <w:bCs/>
          <w:sz w:val="24"/>
          <w:szCs w:val="24"/>
        </w:rPr>
        <w:t>Results</w:t>
      </w:r>
    </w:p>
    <w:p w14:paraId="048AF6A4" w14:textId="579F5384" w:rsidR="009C1F8B" w:rsidRDefault="00526767" w:rsidP="00BC1C25">
      <w:pPr>
        <w:keepNext/>
        <w:spacing w:line="480" w:lineRule="auto"/>
        <w:rPr>
          <w:rFonts w:ascii="Times New Roman" w:hAnsi="Times New Roman" w:cs="Times New Roman"/>
          <w:sz w:val="24"/>
          <w:szCs w:val="24"/>
        </w:rPr>
      </w:pPr>
      <w:r w:rsidRPr="003E1F52">
        <w:rPr>
          <w:rFonts w:ascii="Times New Roman" w:hAnsi="Times New Roman" w:cs="Times New Roman"/>
          <w:sz w:val="24"/>
          <w:szCs w:val="24"/>
        </w:rPr>
        <w:t>We found considerable variation in the spatial configuration of our scenario outcomes (Fig. 1)</w:t>
      </w:r>
      <w:r w:rsidR="003E1F52" w:rsidRPr="003E1F52">
        <w:rPr>
          <w:rFonts w:ascii="Times New Roman" w:hAnsi="Times New Roman" w:cs="Times New Roman"/>
          <w:sz w:val="24"/>
          <w:szCs w:val="24"/>
        </w:rPr>
        <w:t>.</w:t>
      </w:r>
      <w:r w:rsidR="001E433B">
        <w:rPr>
          <w:rFonts w:ascii="Times New Roman" w:hAnsi="Times New Roman" w:cs="Times New Roman"/>
          <w:sz w:val="24"/>
          <w:szCs w:val="24"/>
        </w:rPr>
        <w:t xml:space="preserve"> </w:t>
      </w:r>
      <w:r w:rsidR="008D6AF7">
        <w:rPr>
          <w:rFonts w:ascii="Times New Roman" w:hAnsi="Times New Roman" w:cs="Times New Roman"/>
          <w:sz w:val="24"/>
          <w:szCs w:val="24"/>
        </w:rPr>
        <w:t xml:space="preserve">What was </w:t>
      </w:r>
      <w:r w:rsidR="00BC1C25">
        <w:rPr>
          <w:rFonts w:ascii="Times New Roman" w:hAnsi="Times New Roman" w:cs="Times New Roman"/>
          <w:sz w:val="24"/>
          <w:szCs w:val="24"/>
        </w:rPr>
        <w:t>surprising and encouraging to us was that despite the spatial variation in outcomes, the total amount of land required to meet the 30% target for each species did not increase as much as we thought between the base scenario of not including any measure of uncertainty and any of the 7 variations of including uncertainty measures we tested (Table 1).</w:t>
      </w:r>
      <w:r w:rsidR="0032443B">
        <w:rPr>
          <w:rFonts w:ascii="Times New Roman" w:hAnsi="Times New Roman" w:cs="Times New Roman"/>
          <w:sz w:val="24"/>
          <w:szCs w:val="24"/>
        </w:rPr>
        <w:t xml:space="preserve"> The scenario that incorporated all three uncertainty metrics only required 0.59% more global area than the base scenario (28.2% vs 27.61%).</w:t>
      </w:r>
      <w:r w:rsidR="0093523C">
        <w:rPr>
          <w:rFonts w:ascii="Times New Roman" w:hAnsi="Times New Roman" w:cs="Times New Roman"/>
          <w:sz w:val="24"/>
          <w:szCs w:val="24"/>
        </w:rPr>
        <w:t xml:space="preserve"> This is encouraging because it means that we can account for these important measures of uncertainty to produce more effective and resilient conservation networks, while not needing to substantially increase the </w:t>
      </w:r>
      <w:r w:rsidR="00902E0C">
        <w:rPr>
          <w:rFonts w:ascii="Times New Roman" w:hAnsi="Times New Roman" w:cs="Times New Roman"/>
          <w:sz w:val="24"/>
          <w:szCs w:val="24"/>
        </w:rPr>
        <w:t>global area required to meet the 30% protection targets.</w:t>
      </w:r>
      <w:r w:rsidR="006577C1">
        <w:rPr>
          <w:rFonts w:ascii="Times New Roman" w:hAnsi="Times New Roman" w:cs="Times New Roman"/>
          <w:sz w:val="24"/>
          <w:szCs w:val="24"/>
        </w:rPr>
        <w:t xml:space="preserve"> In </w:t>
      </w:r>
      <w:r w:rsidR="00460EB0">
        <w:rPr>
          <w:rFonts w:ascii="Times New Roman" w:hAnsi="Times New Roman" w:cs="Times New Roman"/>
          <w:sz w:val="24"/>
          <w:szCs w:val="24"/>
        </w:rPr>
        <w:t>addition,</w:t>
      </w:r>
      <w:r w:rsidR="006577C1">
        <w:rPr>
          <w:rFonts w:ascii="Times New Roman" w:hAnsi="Times New Roman" w:cs="Times New Roman"/>
          <w:sz w:val="24"/>
          <w:szCs w:val="24"/>
        </w:rPr>
        <w:t xml:space="preserve"> we also found that all 8 scenarios investigated reached their goals without surpassing the 30% global area target that </w:t>
      </w:r>
      <w:r w:rsidR="00574126">
        <w:rPr>
          <w:rFonts w:ascii="Times New Roman" w:hAnsi="Times New Roman" w:cs="Times New Roman"/>
          <w:sz w:val="24"/>
          <w:szCs w:val="24"/>
        </w:rPr>
        <w:t>the Convention on Biological Diversity</w:t>
      </w:r>
      <w:r w:rsidR="00AF6C18">
        <w:rPr>
          <w:rFonts w:ascii="Times New Roman" w:hAnsi="Times New Roman" w:cs="Times New Roman"/>
          <w:sz w:val="24"/>
          <w:szCs w:val="24"/>
        </w:rPr>
        <w:t xml:space="preserve"> (CBD)</w:t>
      </w:r>
      <w:r w:rsidR="00574126">
        <w:rPr>
          <w:rFonts w:ascii="Times New Roman" w:hAnsi="Times New Roman" w:cs="Times New Roman"/>
          <w:sz w:val="24"/>
          <w:szCs w:val="24"/>
        </w:rPr>
        <w:t xml:space="preserve"> </w:t>
      </w:r>
      <w:r w:rsidR="006577C1">
        <w:rPr>
          <w:rFonts w:ascii="Times New Roman" w:hAnsi="Times New Roman" w:cs="Times New Roman"/>
          <w:sz w:val="24"/>
          <w:szCs w:val="24"/>
        </w:rPr>
        <w:t>is current</w:t>
      </w:r>
      <w:r w:rsidR="00150B58">
        <w:rPr>
          <w:rFonts w:ascii="Times New Roman" w:hAnsi="Times New Roman" w:cs="Times New Roman"/>
          <w:sz w:val="24"/>
          <w:szCs w:val="24"/>
        </w:rPr>
        <w:t xml:space="preserve">ly </w:t>
      </w:r>
      <w:r w:rsidR="006577C1">
        <w:rPr>
          <w:rFonts w:ascii="Times New Roman" w:hAnsi="Times New Roman" w:cs="Times New Roman"/>
          <w:sz w:val="24"/>
          <w:szCs w:val="24"/>
        </w:rPr>
        <w:t>considering as post Aichi targets</w:t>
      </w:r>
      <w:r w:rsidR="00574126">
        <w:rPr>
          <w:rFonts w:ascii="Times New Roman" w:hAnsi="Times New Roman" w:cs="Times New Roman"/>
          <w:sz w:val="24"/>
          <w:szCs w:val="24"/>
        </w:rPr>
        <w:t>.</w:t>
      </w:r>
      <w:r w:rsidR="00460EB0">
        <w:rPr>
          <w:rFonts w:ascii="Times New Roman" w:hAnsi="Times New Roman" w:cs="Times New Roman"/>
          <w:sz w:val="24"/>
          <w:szCs w:val="24"/>
        </w:rPr>
        <w:t xml:space="preserve"> This </w:t>
      </w:r>
      <w:r w:rsidR="00D14DB2">
        <w:rPr>
          <w:rFonts w:ascii="Times New Roman" w:hAnsi="Times New Roman" w:cs="Times New Roman"/>
          <w:sz w:val="24"/>
          <w:szCs w:val="24"/>
        </w:rPr>
        <w:t xml:space="preserve">means </w:t>
      </w:r>
      <w:r w:rsidR="00AF6C18">
        <w:rPr>
          <w:rFonts w:ascii="Times New Roman" w:hAnsi="Times New Roman" w:cs="Times New Roman"/>
          <w:sz w:val="24"/>
          <w:szCs w:val="24"/>
        </w:rPr>
        <w:t xml:space="preserve">that incorporating socio-economic, climate, and land use change uncertainties into protected area plans, can operate withing the </w:t>
      </w:r>
      <w:r w:rsidR="00AF6C18">
        <w:rPr>
          <w:rFonts w:ascii="Times New Roman" w:hAnsi="Times New Roman" w:cs="Times New Roman"/>
          <w:sz w:val="24"/>
          <w:szCs w:val="24"/>
        </w:rPr>
        <w:lastRenderedPageBreak/>
        <w:t>CBD</w:t>
      </w:r>
      <w:r w:rsidR="008B0D9C">
        <w:rPr>
          <w:rFonts w:ascii="Times New Roman" w:hAnsi="Times New Roman" w:cs="Times New Roman"/>
          <w:sz w:val="24"/>
          <w:szCs w:val="24"/>
        </w:rPr>
        <w:t xml:space="preserve"> area goals.</w:t>
      </w:r>
      <w:r w:rsidR="00C9186C">
        <w:rPr>
          <w:rFonts w:ascii="Times New Roman" w:hAnsi="Times New Roman" w:cs="Times New Roman"/>
          <w:sz w:val="24"/>
          <w:szCs w:val="24"/>
        </w:rPr>
        <w:t xml:space="preserve"> There is also considerable spatial overlap between scenarios, with </w:t>
      </w:r>
      <w:r w:rsidR="00C06496">
        <w:rPr>
          <w:rFonts w:ascii="Times New Roman" w:hAnsi="Times New Roman" w:cs="Times New Roman"/>
          <w:sz w:val="24"/>
          <w:szCs w:val="24"/>
        </w:rPr>
        <w:t>25.3 million km</w:t>
      </w:r>
      <w:r w:rsidR="00C06496" w:rsidRPr="00C9186C">
        <w:rPr>
          <w:rFonts w:ascii="Times New Roman" w:hAnsi="Times New Roman" w:cs="Times New Roman"/>
          <w:sz w:val="24"/>
          <w:szCs w:val="24"/>
          <w:vertAlign w:val="superscript"/>
        </w:rPr>
        <w:t>2</w:t>
      </w:r>
      <w:r w:rsidR="00C06496">
        <w:rPr>
          <w:rFonts w:ascii="Times New Roman" w:hAnsi="Times New Roman" w:cs="Times New Roman"/>
          <w:sz w:val="24"/>
          <w:szCs w:val="24"/>
        </w:rPr>
        <w:t xml:space="preserve"> </w:t>
      </w:r>
      <w:r w:rsidR="005358BA">
        <w:rPr>
          <w:rFonts w:ascii="Times New Roman" w:hAnsi="Times New Roman" w:cs="Times New Roman"/>
          <w:sz w:val="24"/>
          <w:szCs w:val="24"/>
        </w:rPr>
        <w:t xml:space="preserve">being selected for addition to the current protected area portfolio in </w:t>
      </w:r>
      <w:r w:rsidR="00C06496">
        <w:rPr>
          <w:rFonts w:ascii="Times New Roman" w:hAnsi="Times New Roman" w:cs="Times New Roman"/>
          <w:sz w:val="24"/>
          <w:szCs w:val="24"/>
        </w:rPr>
        <w:t>at least 5 scenarios and 3 million km</w:t>
      </w:r>
      <w:r w:rsidR="00C06496" w:rsidRPr="00C9186C">
        <w:rPr>
          <w:rFonts w:ascii="Times New Roman" w:hAnsi="Times New Roman" w:cs="Times New Roman"/>
          <w:sz w:val="24"/>
          <w:szCs w:val="24"/>
          <w:vertAlign w:val="superscript"/>
        </w:rPr>
        <w:t>2</w:t>
      </w:r>
      <w:r w:rsidR="00C06496">
        <w:rPr>
          <w:rFonts w:ascii="Times New Roman" w:hAnsi="Times New Roman" w:cs="Times New Roman"/>
          <w:sz w:val="24"/>
          <w:szCs w:val="24"/>
          <w:vertAlign w:val="superscript"/>
        </w:rPr>
        <w:t xml:space="preserve"> </w:t>
      </w:r>
      <w:r w:rsidR="00C06496">
        <w:rPr>
          <w:rFonts w:ascii="Times New Roman" w:hAnsi="Times New Roman" w:cs="Times New Roman"/>
          <w:sz w:val="24"/>
          <w:szCs w:val="24"/>
        </w:rPr>
        <w:t xml:space="preserve">in all </w:t>
      </w:r>
      <w:r w:rsidR="005358BA">
        <w:rPr>
          <w:rFonts w:ascii="Times New Roman" w:hAnsi="Times New Roman" w:cs="Times New Roman"/>
          <w:sz w:val="24"/>
          <w:szCs w:val="24"/>
        </w:rPr>
        <w:t>8 scenarios.</w:t>
      </w:r>
    </w:p>
    <w:p w14:paraId="0F2D6C2E" w14:textId="6288874A" w:rsidR="002E71A9" w:rsidRPr="003E1F52" w:rsidRDefault="002E71A9" w:rsidP="00BC1C25">
      <w:pPr>
        <w:keepNext/>
        <w:spacing w:line="480" w:lineRule="auto"/>
        <w:rPr>
          <w:rFonts w:ascii="Times New Roman" w:hAnsi="Times New Roman" w:cs="Times New Roman"/>
          <w:sz w:val="24"/>
          <w:szCs w:val="24"/>
        </w:rPr>
      </w:pPr>
      <w:r>
        <w:rPr>
          <w:rFonts w:ascii="Times New Roman" w:hAnsi="Times New Roman" w:cs="Times New Roman"/>
          <w:sz w:val="24"/>
          <w:szCs w:val="24"/>
        </w:rPr>
        <w:t xml:space="preserve">These are encouraging results at a global level, but what about the country level? </w:t>
      </w:r>
      <w:r w:rsidR="00920A7C">
        <w:rPr>
          <w:rFonts w:ascii="Times New Roman" w:hAnsi="Times New Roman" w:cs="Times New Roman"/>
          <w:sz w:val="24"/>
          <w:szCs w:val="24"/>
        </w:rPr>
        <w:t>On average</w:t>
      </w:r>
      <w:r w:rsidR="001D1B2D">
        <w:rPr>
          <w:rFonts w:ascii="Times New Roman" w:hAnsi="Times New Roman" w:cs="Times New Roman"/>
          <w:sz w:val="24"/>
          <w:szCs w:val="24"/>
        </w:rPr>
        <w:t xml:space="preserve"> and </w:t>
      </w:r>
      <w:r w:rsidR="00920A7C">
        <w:rPr>
          <w:rFonts w:ascii="Times New Roman" w:hAnsi="Times New Roman" w:cs="Times New Roman"/>
          <w:sz w:val="24"/>
          <w:szCs w:val="24"/>
        </w:rPr>
        <w:t xml:space="preserve">across scenarios, the results are comparable with mean values ranging from 4% to 19% addition per country (Table 2). </w:t>
      </w:r>
      <w:r w:rsidR="008048E3">
        <w:rPr>
          <w:rFonts w:ascii="Times New Roman" w:hAnsi="Times New Roman" w:cs="Times New Roman"/>
          <w:sz w:val="24"/>
          <w:szCs w:val="24"/>
        </w:rPr>
        <w:t xml:space="preserve">There is however a wide range of differences for individual countries, ranging from no additional protection recommended in a country to expanding the protection level 8.3 fold. </w:t>
      </w:r>
      <w:r w:rsidR="004C6601">
        <w:rPr>
          <w:rFonts w:ascii="Times New Roman" w:hAnsi="Times New Roman" w:cs="Times New Roman"/>
          <w:sz w:val="24"/>
          <w:szCs w:val="24"/>
        </w:rPr>
        <w:t xml:space="preserve">If we take a </w:t>
      </w:r>
      <w:r w:rsidR="00183C8A">
        <w:rPr>
          <w:rFonts w:ascii="Times New Roman" w:hAnsi="Times New Roman" w:cs="Times New Roman"/>
          <w:sz w:val="24"/>
          <w:szCs w:val="24"/>
        </w:rPr>
        <w:t xml:space="preserve">relatively large sized </w:t>
      </w:r>
      <w:r w:rsidR="004C6601">
        <w:rPr>
          <w:rFonts w:ascii="Times New Roman" w:hAnsi="Times New Roman" w:cs="Times New Roman"/>
          <w:sz w:val="24"/>
          <w:szCs w:val="24"/>
        </w:rPr>
        <w:t xml:space="preserve">country </w:t>
      </w:r>
      <w:r w:rsidR="006866D5">
        <w:rPr>
          <w:rFonts w:ascii="Times New Roman" w:hAnsi="Times New Roman" w:cs="Times New Roman"/>
          <w:sz w:val="24"/>
          <w:szCs w:val="24"/>
        </w:rPr>
        <w:t>that is currently suffering from conflict</w:t>
      </w:r>
      <w:r w:rsidR="00305D1F">
        <w:rPr>
          <w:rFonts w:ascii="Times New Roman" w:hAnsi="Times New Roman" w:cs="Times New Roman"/>
          <w:sz w:val="24"/>
          <w:szCs w:val="24"/>
        </w:rPr>
        <w:t xml:space="preserve">, but also has low values of land use change and climate uncertainty (Figures S1-3) </w:t>
      </w:r>
      <w:r w:rsidR="004C6601">
        <w:rPr>
          <w:rFonts w:ascii="Times New Roman" w:hAnsi="Times New Roman" w:cs="Times New Roman"/>
          <w:sz w:val="24"/>
          <w:szCs w:val="24"/>
        </w:rPr>
        <w:t xml:space="preserve">like Libya </w:t>
      </w:r>
      <w:r w:rsidR="00183C8A">
        <w:rPr>
          <w:rFonts w:ascii="Times New Roman" w:hAnsi="Times New Roman" w:cs="Times New Roman"/>
          <w:sz w:val="24"/>
          <w:szCs w:val="24"/>
        </w:rPr>
        <w:t>(1.8 million km</w:t>
      </w:r>
      <w:r w:rsidR="00183C8A" w:rsidRPr="00183C8A">
        <w:rPr>
          <w:rFonts w:ascii="Times New Roman" w:hAnsi="Times New Roman" w:cs="Times New Roman"/>
          <w:sz w:val="24"/>
          <w:szCs w:val="24"/>
          <w:vertAlign w:val="superscript"/>
        </w:rPr>
        <w:t>2</w:t>
      </w:r>
      <w:r w:rsidR="00183C8A">
        <w:rPr>
          <w:rFonts w:ascii="Times New Roman" w:hAnsi="Times New Roman" w:cs="Times New Roman"/>
          <w:sz w:val="24"/>
          <w:szCs w:val="24"/>
        </w:rPr>
        <w:t xml:space="preserve"> land size) a</w:t>
      </w:r>
      <w:r w:rsidR="004C6601">
        <w:rPr>
          <w:rFonts w:ascii="Times New Roman" w:hAnsi="Times New Roman" w:cs="Times New Roman"/>
          <w:sz w:val="24"/>
          <w:szCs w:val="24"/>
        </w:rPr>
        <w:t>s an example</w:t>
      </w:r>
      <w:r w:rsidR="005F2F3B">
        <w:rPr>
          <w:rFonts w:ascii="Times New Roman" w:hAnsi="Times New Roman" w:cs="Times New Roman"/>
          <w:sz w:val="24"/>
          <w:szCs w:val="24"/>
        </w:rPr>
        <w:t xml:space="preserve">, </w:t>
      </w:r>
      <w:r w:rsidR="00BF1D33">
        <w:rPr>
          <w:rFonts w:ascii="Times New Roman" w:hAnsi="Times New Roman" w:cs="Times New Roman"/>
          <w:sz w:val="24"/>
          <w:szCs w:val="24"/>
        </w:rPr>
        <w:t xml:space="preserve">the scenario only including socio-economic uncertainty would lead to a selection of only 11% of the base line scenario </w:t>
      </w:r>
      <w:r w:rsidR="001E2D86">
        <w:rPr>
          <w:rFonts w:ascii="Times New Roman" w:hAnsi="Times New Roman" w:cs="Times New Roman"/>
          <w:sz w:val="24"/>
          <w:szCs w:val="24"/>
        </w:rPr>
        <w:t>(Table S1)</w:t>
      </w:r>
      <w:r w:rsidR="005F2F3B">
        <w:rPr>
          <w:rFonts w:ascii="Times New Roman" w:hAnsi="Times New Roman" w:cs="Times New Roman"/>
          <w:sz w:val="24"/>
          <w:szCs w:val="24"/>
        </w:rPr>
        <w:t>.</w:t>
      </w:r>
      <w:r w:rsidR="006416B9">
        <w:rPr>
          <w:rFonts w:ascii="Times New Roman" w:hAnsi="Times New Roman" w:cs="Times New Roman"/>
          <w:sz w:val="24"/>
          <w:szCs w:val="24"/>
        </w:rPr>
        <w:t xml:space="preserve"> If the focus is on land use change or climate only, the number of selected cells would increase to 126% and 130% respectively, compared to the baseline scenario. </w:t>
      </w:r>
      <w:r w:rsidR="008A26E5">
        <w:rPr>
          <w:rFonts w:ascii="Times New Roman" w:hAnsi="Times New Roman" w:cs="Times New Roman"/>
          <w:sz w:val="24"/>
          <w:szCs w:val="24"/>
        </w:rPr>
        <w:t>Including all three metrics at the same time leads to 121% selection compared to baseline.</w:t>
      </w:r>
      <w:r w:rsidR="00183C8A">
        <w:rPr>
          <w:rFonts w:ascii="Times New Roman" w:hAnsi="Times New Roman" w:cs="Times New Roman"/>
          <w:sz w:val="24"/>
          <w:szCs w:val="24"/>
        </w:rPr>
        <w:t xml:space="preserve"> </w:t>
      </w:r>
      <w:r w:rsidR="00815009">
        <w:rPr>
          <w:rFonts w:ascii="Times New Roman" w:hAnsi="Times New Roman" w:cs="Times New Roman"/>
          <w:sz w:val="24"/>
          <w:szCs w:val="24"/>
        </w:rPr>
        <w:t xml:space="preserve">In contrast, a country of similar size to Libya </w:t>
      </w:r>
      <w:r w:rsidR="00BE4F85">
        <w:rPr>
          <w:rFonts w:ascii="Times New Roman" w:hAnsi="Times New Roman" w:cs="Times New Roman"/>
          <w:sz w:val="24"/>
          <w:szCs w:val="24"/>
        </w:rPr>
        <w:t xml:space="preserve">but low levels of internal conflict </w:t>
      </w:r>
      <w:r w:rsidR="00815009">
        <w:rPr>
          <w:rFonts w:ascii="Times New Roman" w:hAnsi="Times New Roman" w:cs="Times New Roman"/>
          <w:sz w:val="24"/>
          <w:szCs w:val="24"/>
        </w:rPr>
        <w:t>would be Indonesia (also 1.8 million km</w:t>
      </w:r>
      <w:r w:rsidR="00815009" w:rsidRPr="00183C8A">
        <w:rPr>
          <w:rFonts w:ascii="Times New Roman" w:hAnsi="Times New Roman" w:cs="Times New Roman"/>
          <w:sz w:val="24"/>
          <w:szCs w:val="24"/>
          <w:vertAlign w:val="superscript"/>
        </w:rPr>
        <w:t>2</w:t>
      </w:r>
      <w:r w:rsidR="00815009">
        <w:rPr>
          <w:rFonts w:ascii="Times New Roman" w:hAnsi="Times New Roman" w:cs="Times New Roman"/>
          <w:sz w:val="24"/>
          <w:szCs w:val="24"/>
        </w:rPr>
        <w:t xml:space="preserve"> land size)</w:t>
      </w:r>
      <w:r w:rsidR="00357BC4">
        <w:rPr>
          <w:rFonts w:ascii="Times New Roman" w:hAnsi="Times New Roman" w:cs="Times New Roman"/>
          <w:sz w:val="24"/>
          <w:szCs w:val="24"/>
        </w:rPr>
        <w:t xml:space="preserve">. </w:t>
      </w:r>
      <w:r w:rsidR="00182CF4">
        <w:rPr>
          <w:rFonts w:ascii="Times New Roman" w:hAnsi="Times New Roman" w:cs="Times New Roman"/>
          <w:sz w:val="24"/>
          <w:szCs w:val="24"/>
        </w:rPr>
        <w:t xml:space="preserve">The values of Indonesia only vary by 6% across scenarios (98% to 104%), compared to the 119% </w:t>
      </w:r>
      <w:r w:rsidR="00A14D28">
        <w:rPr>
          <w:rFonts w:ascii="Times New Roman" w:hAnsi="Times New Roman" w:cs="Times New Roman"/>
          <w:sz w:val="24"/>
          <w:szCs w:val="24"/>
        </w:rPr>
        <w:t>percent variation present in Libya.</w:t>
      </w:r>
    </w:p>
    <w:p w14:paraId="500F2E45" w14:textId="77777777" w:rsidR="002B7824" w:rsidRPr="002B7824" w:rsidRDefault="002B7824" w:rsidP="00BC1C25">
      <w:pPr>
        <w:spacing w:line="480" w:lineRule="auto"/>
      </w:pPr>
    </w:p>
    <w:p w14:paraId="59E0BE3A" w14:textId="77777777" w:rsidR="00581285" w:rsidRDefault="00017AE9" w:rsidP="00BC1C25">
      <w:pPr>
        <w:spacing w:line="480" w:lineRule="auto"/>
        <w:rPr>
          <w:rFonts w:ascii="Times New Roman" w:hAnsi="Times New Roman" w:cs="Times New Roman"/>
          <w:b/>
          <w:bCs/>
          <w:sz w:val="24"/>
          <w:szCs w:val="24"/>
        </w:rPr>
      </w:pPr>
      <w:r w:rsidRPr="00B02D09">
        <w:rPr>
          <w:rFonts w:ascii="Times New Roman" w:hAnsi="Times New Roman" w:cs="Times New Roman"/>
          <w:b/>
          <w:bCs/>
          <w:sz w:val="24"/>
          <w:szCs w:val="24"/>
        </w:rPr>
        <w:t>Discussion</w:t>
      </w:r>
    </w:p>
    <w:p w14:paraId="0AB7E68F" w14:textId="263BBA0D" w:rsidR="0053396D" w:rsidRPr="0053396D" w:rsidRDefault="0053396D" w:rsidP="00BC1C25">
      <w:pPr>
        <w:spacing w:before="240" w:after="0" w:line="480" w:lineRule="auto"/>
      </w:pPr>
      <w:r>
        <w:rPr>
          <w:rFonts w:ascii="Times New Roman" w:eastAsia="Arial" w:hAnsi="Times New Roman" w:cs="Times New Roman"/>
          <w:color w:val="000000"/>
          <w:sz w:val="24"/>
          <w:szCs w:val="24"/>
        </w:rPr>
        <w:t xml:space="preserve">We introduce a conservation planning framework that is able to incorporate a range of uncertainties related to socio-economic, land use change and climate that are likely impact the effectiveness of biodiversity protection into the future. </w:t>
      </w:r>
      <w:r w:rsidR="00A174DA">
        <w:rPr>
          <w:rFonts w:ascii="Times New Roman" w:eastAsia="Arial" w:hAnsi="Times New Roman" w:cs="Times New Roman"/>
          <w:color w:val="000000"/>
          <w:sz w:val="24"/>
          <w:szCs w:val="24"/>
        </w:rPr>
        <w:t xml:space="preserve">Our results show that at the global level, </w:t>
      </w:r>
      <w:r w:rsidR="00A174DA">
        <w:rPr>
          <w:rFonts w:ascii="Times New Roman" w:eastAsia="Arial" w:hAnsi="Times New Roman" w:cs="Times New Roman"/>
          <w:color w:val="000000"/>
          <w:sz w:val="24"/>
          <w:szCs w:val="24"/>
        </w:rPr>
        <w:lastRenderedPageBreak/>
        <w:t xml:space="preserve">accounting for these uncertainties </w:t>
      </w:r>
      <w:r w:rsidR="00617464">
        <w:rPr>
          <w:rFonts w:ascii="Times New Roman" w:eastAsia="Arial" w:hAnsi="Times New Roman" w:cs="Times New Roman"/>
          <w:color w:val="000000"/>
          <w:sz w:val="24"/>
          <w:szCs w:val="24"/>
        </w:rPr>
        <w:t xml:space="preserve">represents an efficient way to safeguard the protected area portfolio against risk related to these uncertainties, while not requiring substantially more land to be placed under protection globally. </w:t>
      </w:r>
      <w:r w:rsidR="005478F6">
        <w:rPr>
          <w:rFonts w:ascii="Times New Roman" w:eastAsia="Arial" w:hAnsi="Times New Roman" w:cs="Times New Roman"/>
          <w:color w:val="000000"/>
          <w:sz w:val="24"/>
          <w:szCs w:val="24"/>
        </w:rPr>
        <w:t xml:space="preserve">For individual countries, results will look very different depending on their current socio-economic circumstances, climate realities and predicted land use changes. </w:t>
      </w:r>
      <w:r w:rsidR="000C6DE7">
        <w:rPr>
          <w:rFonts w:ascii="Times New Roman" w:eastAsia="Arial" w:hAnsi="Times New Roman" w:cs="Times New Roman"/>
          <w:color w:val="000000"/>
          <w:sz w:val="24"/>
          <w:szCs w:val="24"/>
        </w:rPr>
        <w:t xml:space="preserve">Individual countries don’t really have any control over what the climate will look like in the future, other than being part of a global movement to reduce greenhouse gas emissions. </w:t>
      </w:r>
      <w:r w:rsidR="00D82229">
        <w:rPr>
          <w:rFonts w:ascii="Times New Roman" w:eastAsia="Arial" w:hAnsi="Times New Roman" w:cs="Times New Roman"/>
          <w:color w:val="000000"/>
          <w:sz w:val="24"/>
          <w:szCs w:val="24"/>
        </w:rPr>
        <w:t xml:space="preserve">Where countries do have opportunities to influence out global priorities for biodiversity protection are </w:t>
      </w:r>
      <w:r w:rsidR="007E7A49">
        <w:rPr>
          <w:rFonts w:ascii="Times New Roman" w:eastAsia="Arial" w:hAnsi="Times New Roman" w:cs="Times New Roman"/>
          <w:color w:val="000000"/>
          <w:sz w:val="24"/>
          <w:szCs w:val="24"/>
        </w:rPr>
        <w:t>the land use change and socio-economic le</w:t>
      </w:r>
      <w:r w:rsidR="005F3942">
        <w:rPr>
          <w:rFonts w:ascii="Times New Roman" w:eastAsia="Arial" w:hAnsi="Times New Roman" w:cs="Times New Roman"/>
          <w:color w:val="000000"/>
          <w:sz w:val="24"/>
          <w:szCs w:val="24"/>
        </w:rPr>
        <w:t xml:space="preserve">vers. </w:t>
      </w:r>
    </w:p>
    <w:p w14:paraId="2A99900C" w14:textId="5787AAFF" w:rsidR="00581285" w:rsidRDefault="00581285" w:rsidP="00BC1C25">
      <w:pPr>
        <w:spacing w:before="240" w:after="0" w:line="480" w:lineRule="auto"/>
        <w:rPr>
          <w:rFonts w:ascii="Times New Roman" w:eastAsia="Arial" w:hAnsi="Times New Roman" w:cs="Times New Roman"/>
          <w:color w:val="000000"/>
          <w:sz w:val="24"/>
          <w:szCs w:val="24"/>
        </w:rPr>
      </w:pPr>
      <w:commentRangeStart w:id="6"/>
      <w:r w:rsidRPr="0087653D">
        <w:rPr>
          <w:rFonts w:ascii="Times New Roman" w:eastAsia="Arial" w:hAnsi="Times New Roman" w:cs="Times New Roman"/>
          <w:color w:val="000000"/>
          <w:sz w:val="24"/>
          <w:szCs w:val="24"/>
        </w:rPr>
        <w:t>&gt;&gt;&gt;tough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high oil palm pressure   (some references: https://www.sciencedirect.com/science/article/pii/S1389934118304623</w:t>
      </w:r>
      <w:commentRangeEnd w:id="6"/>
      <w:r>
        <w:rPr>
          <w:rStyle w:val="CommentReference"/>
        </w:rPr>
        <w:commentReference w:id="6"/>
      </w:r>
    </w:p>
    <w:p w14:paraId="51273B13" w14:textId="03D9E988" w:rsidR="00357294" w:rsidRPr="00B02D09" w:rsidRDefault="00357294" w:rsidP="00BC1C25">
      <w:pPr>
        <w:spacing w:line="480" w:lineRule="auto"/>
        <w:rPr>
          <w:rFonts w:ascii="Times New Roman" w:hAnsi="Times New Roman" w:cs="Times New Roman"/>
          <w:b/>
          <w:bCs/>
          <w:sz w:val="24"/>
          <w:szCs w:val="24"/>
        </w:rPr>
      </w:pPr>
      <w:r w:rsidRPr="00B02D09">
        <w:rPr>
          <w:rFonts w:ascii="Times New Roman" w:hAnsi="Times New Roman" w:cs="Times New Roman"/>
          <w:b/>
          <w:bCs/>
          <w:sz w:val="24"/>
          <w:szCs w:val="24"/>
        </w:rPr>
        <w:br w:type="page"/>
      </w:r>
    </w:p>
    <w:p w14:paraId="73A277A8" w14:textId="06038C3A" w:rsidR="002A1C67" w:rsidRPr="00961AEA" w:rsidRDefault="002A1C67" w:rsidP="00BC1C25">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2C2DDAA9" w14:textId="77777777" w:rsidR="002442DE" w:rsidRPr="002442DE" w:rsidRDefault="00FD4603" w:rsidP="00BC1C25">
      <w:pPr>
        <w:pStyle w:val="Bibliography"/>
        <w:rPr>
          <w:rFonts w:ascii="Times New Roman" w:hAnsi="Times New Roman" w:cs="Times New Roman"/>
          <w:sz w:val="24"/>
        </w:rPr>
      </w:pPr>
      <w:r w:rsidRPr="003432B5">
        <w:fldChar w:fldCharType="begin"/>
      </w:r>
      <w:r w:rsidR="002442DE">
        <w:instrText xml:space="preserve"> ADDIN ZOTERO_BIBL {"uncited":[],"omitted":[],"custom":[]} CSL_BIBLIOGRAPHY </w:instrText>
      </w:r>
      <w:r w:rsidRPr="003432B5">
        <w:fldChar w:fldCharType="separate"/>
      </w:r>
      <w:r w:rsidR="002442DE" w:rsidRPr="002442DE">
        <w:rPr>
          <w:rFonts w:ascii="Times New Roman" w:hAnsi="Times New Roman" w:cs="Times New Roman"/>
          <w:sz w:val="24"/>
        </w:rPr>
        <w:t>1.</w:t>
      </w:r>
      <w:r w:rsidR="002442DE" w:rsidRPr="002442DE">
        <w:rPr>
          <w:rFonts w:ascii="Times New Roman" w:hAnsi="Times New Roman" w:cs="Times New Roman"/>
          <w:sz w:val="24"/>
        </w:rPr>
        <w:tab/>
        <w:t xml:space="preserve">Brondizio, E. S., Settele, J., Díaz, S. &amp; Ngo, H. T. Global assessment report on biodiversity and ecosystem services of the Intergovernmental Science-Policy Platform on Biodiversity and Ecosystem Services. </w:t>
      </w:r>
      <w:r w:rsidR="002442DE" w:rsidRPr="002442DE">
        <w:rPr>
          <w:rFonts w:ascii="Times New Roman" w:hAnsi="Times New Roman" w:cs="Times New Roman"/>
          <w:i/>
          <w:iCs/>
          <w:sz w:val="24"/>
        </w:rPr>
        <w:t>IPBES Secretariat</w:t>
      </w:r>
      <w:r w:rsidR="002442DE" w:rsidRPr="002442DE">
        <w:rPr>
          <w:rFonts w:ascii="Times New Roman" w:hAnsi="Times New Roman" w:cs="Times New Roman"/>
          <w:sz w:val="24"/>
        </w:rPr>
        <w:t xml:space="preserve"> (2019).</w:t>
      </w:r>
    </w:p>
    <w:p w14:paraId="762A48FA"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2.</w:t>
      </w:r>
      <w:r w:rsidRPr="002442DE">
        <w:rPr>
          <w:rFonts w:ascii="Times New Roman" w:hAnsi="Times New Roman" w:cs="Times New Roman"/>
          <w:sz w:val="24"/>
        </w:rPr>
        <w:tab/>
        <w:t xml:space="preserve">Rosenberg, K. V. </w:t>
      </w:r>
      <w:r w:rsidRPr="002442DE">
        <w:rPr>
          <w:rFonts w:ascii="Times New Roman" w:hAnsi="Times New Roman" w:cs="Times New Roman"/>
          <w:i/>
          <w:iCs/>
          <w:sz w:val="24"/>
        </w:rPr>
        <w:t>et al.</w:t>
      </w:r>
      <w:r w:rsidRPr="002442DE">
        <w:rPr>
          <w:rFonts w:ascii="Times New Roman" w:hAnsi="Times New Roman" w:cs="Times New Roman"/>
          <w:sz w:val="24"/>
        </w:rPr>
        <w:t xml:space="preserve"> Decline of the North American avifauna. </w:t>
      </w:r>
      <w:r w:rsidRPr="002442DE">
        <w:rPr>
          <w:rFonts w:ascii="Times New Roman" w:hAnsi="Times New Roman" w:cs="Times New Roman"/>
          <w:i/>
          <w:iCs/>
          <w:sz w:val="24"/>
        </w:rPr>
        <w:t>Science</w:t>
      </w:r>
      <w:r w:rsidRPr="002442DE">
        <w:rPr>
          <w:rFonts w:ascii="Times New Roman" w:hAnsi="Times New Roman" w:cs="Times New Roman"/>
          <w:sz w:val="24"/>
        </w:rPr>
        <w:t xml:space="preserve"> </w:t>
      </w:r>
      <w:r w:rsidRPr="002442DE">
        <w:rPr>
          <w:rFonts w:ascii="Times New Roman" w:hAnsi="Times New Roman" w:cs="Times New Roman"/>
          <w:b/>
          <w:bCs/>
          <w:sz w:val="24"/>
        </w:rPr>
        <w:t>366</w:t>
      </w:r>
      <w:r w:rsidRPr="002442DE">
        <w:rPr>
          <w:rFonts w:ascii="Times New Roman" w:hAnsi="Times New Roman" w:cs="Times New Roman"/>
          <w:sz w:val="24"/>
        </w:rPr>
        <w:t>, 120–124 (2019).</w:t>
      </w:r>
    </w:p>
    <w:p w14:paraId="4F3E98E1"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3.</w:t>
      </w:r>
      <w:r w:rsidRPr="002442DE">
        <w:rPr>
          <w:rFonts w:ascii="Times New Roman" w:hAnsi="Times New Roman" w:cs="Times New Roman"/>
          <w:sz w:val="24"/>
        </w:rPr>
        <w:tab/>
        <w:t xml:space="preserve">Watson, J. E. M., Dudley, N., Segan, D. B. &amp; Hockings, M. The performance and potential of protected areas. </w:t>
      </w:r>
      <w:r w:rsidRPr="002442DE">
        <w:rPr>
          <w:rFonts w:ascii="Times New Roman" w:hAnsi="Times New Roman" w:cs="Times New Roman"/>
          <w:i/>
          <w:iCs/>
          <w:sz w:val="24"/>
        </w:rPr>
        <w:t>Nature</w:t>
      </w:r>
      <w:r w:rsidRPr="002442DE">
        <w:rPr>
          <w:rFonts w:ascii="Times New Roman" w:hAnsi="Times New Roman" w:cs="Times New Roman"/>
          <w:sz w:val="24"/>
        </w:rPr>
        <w:t xml:space="preserve"> </w:t>
      </w:r>
      <w:r w:rsidRPr="002442DE">
        <w:rPr>
          <w:rFonts w:ascii="Times New Roman" w:hAnsi="Times New Roman" w:cs="Times New Roman"/>
          <w:b/>
          <w:bCs/>
          <w:sz w:val="24"/>
        </w:rPr>
        <w:t>515</w:t>
      </w:r>
      <w:r w:rsidRPr="002442DE">
        <w:rPr>
          <w:rFonts w:ascii="Times New Roman" w:hAnsi="Times New Roman" w:cs="Times New Roman"/>
          <w:sz w:val="24"/>
        </w:rPr>
        <w:t>, 67–73 (2014).</w:t>
      </w:r>
    </w:p>
    <w:p w14:paraId="2F7BC588"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4.</w:t>
      </w:r>
      <w:r w:rsidRPr="002442DE">
        <w:rPr>
          <w:rFonts w:ascii="Times New Roman" w:hAnsi="Times New Roman" w:cs="Times New Roman"/>
          <w:sz w:val="24"/>
        </w:rPr>
        <w:tab/>
        <w:t xml:space="preserve">Barrett, C. B. &amp; Arcese, P. Are integrated conservation-development projects (ICDPs) sustainable? On the conservation of large mammals in sub-Saharan Africa. </w:t>
      </w:r>
      <w:r w:rsidRPr="002442DE">
        <w:rPr>
          <w:rFonts w:ascii="Times New Roman" w:hAnsi="Times New Roman" w:cs="Times New Roman"/>
          <w:i/>
          <w:iCs/>
          <w:sz w:val="24"/>
        </w:rPr>
        <w:t>World development</w:t>
      </w:r>
      <w:r w:rsidRPr="002442DE">
        <w:rPr>
          <w:rFonts w:ascii="Times New Roman" w:hAnsi="Times New Roman" w:cs="Times New Roman"/>
          <w:sz w:val="24"/>
        </w:rPr>
        <w:t xml:space="preserve"> </w:t>
      </w:r>
      <w:r w:rsidRPr="002442DE">
        <w:rPr>
          <w:rFonts w:ascii="Times New Roman" w:hAnsi="Times New Roman" w:cs="Times New Roman"/>
          <w:b/>
          <w:bCs/>
          <w:sz w:val="24"/>
        </w:rPr>
        <w:t>23</w:t>
      </w:r>
      <w:r w:rsidRPr="002442DE">
        <w:rPr>
          <w:rFonts w:ascii="Times New Roman" w:hAnsi="Times New Roman" w:cs="Times New Roman"/>
          <w:sz w:val="24"/>
        </w:rPr>
        <w:t>, 1073–1084 (1995).</w:t>
      </w:r>
    </w:p>
    <w:p w14:paraId="3A55CB6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5.</w:t>
      </w:r>
      <w:r w:rsidRPr="002442DE">
        <w:rPr>
          <w:rFonts w:ascii="Times New Roman" w:hAnsi="Times New Roman" w:cs="Times New Roman"/>
          <w:sz w:val="24"/>
        </w:rPr>
        <w:tab/>
        <w:t xml:space="preserve">Ban, N. C. </w:t>
      </w:r>
      <w:r w:rsidRPr="002442DE">
        <w:rPr>
          <w:rFonts w:ascii="Times New Roman" w:hAnsi="Times New Roman" w:cs="Times New Roman"/>
          <w:i/>
          <w:iCs/>
          <w:sz w:val="24"/>
        </w:rPr>
        <w:t>et al.</w:t>
      </w:r>
      <w:r w:rsidRPr="002442DE">
        <w:rPr>
          <w:rFonts w:ascii="Times New Roman" w:hAnsi="Times New Roman" w:cs="Times New Roman"/>
          <w:sz w:val="24"/>
        </w:rPr>
        <w:t xml:space="preserve"> A social–ecological approach to conservation planning: embedding social considerations. </w:t>
      </w:r>
      <w:r w:rsidRPr="002442DE">
        <w:rPr>
          <w:rFonts w:ascii="Times New Roman" w:hAnsi="Times New Roman" w:cs="Times New Roman"/>
          <w:i/>
          <w:iCs/>
          <w:sz w:val="24"/>
        </w:rPr>
        <w:t>Frontiers in Ecology and the Environment</w:t>
      </w:r>
      <w:r w:rsidRPr="002442DE">
        <w:rPr>
          <w:rFonts w:ascii="Times New Roman" w:hAnsi="Times New Roman" w:cs="Times New Roman"/>
          <w:sz w:val="24"/>
        </w:rPr>
        <w:t xml:space="preserve"> </w:t>
      </w:r>
      <w:r w:rsidRPr="002442DE">
        <w:rPr>
          <w:rFonts w:ascii="Times New Roman" w:hAnsi="Times New Roman" w:cs="Times New Roman"/>
          <w:b/>
          <w:bCs/>
          <w:sz w:val="24"/>
        </w:rPr>
        <w:t>11</w:t>
      </w:r>
      <w:r w:rsidRPr="002442DE">
        <w:rPr>
          <w:rFonts w:ascii="Times New Roman" w:hAnsi="Times New Roman" w:cs="Times New Roman"/>
          <w:sz w:val="24"/>
        </w:rPr>
        <w:t>, 194–202 (2013).</w:t>
      </w:r>
    </w:p>
    <w:p w14:paraId="0869BFF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6.</w:t>
      </w:r>
      <w:r w:rsidRPr="002442DE">
        <w:rPr>
          <w:rFonts w:ascii="Times New Roman" w:hAnsi="Times New Roman" w:cs="Times New Roman"/>
          <w:sz w:val="24"/>
        </w:rPr>
        <w:tab/>
        <w:t xml:space="preserve">Schwartz, M. W. </w:t>
      </w:r>
      <w:r w:rsidRPr="002442DE">
        <w:rPr>
          <w:rFonts w:ascii="Times New Roman" w:hAnsi="Times New Roman" w:cs="Times New Roman"/>
          <w:i/>
          <w:iCs/>
          <w:sz w:val="24"/>
        </w:rPr>
        <w:t>et al.</w:t>
      </w:r>
      <w:r w:rsidRPr="002442DE">
        <w:rPr>
          <w:rFonts w:ascii="Times New Roman" w:hAnsi="Times New Roman" w:cs="Times New Roman"/>
          <w:sz w:val="24"/>
        </w:rPr>
        <w:t xml:space="preserve"> Decision Support Frameworks and Tools for Conservation. </w:t>
      </w:r>
      <w:r w:rsidRPr="002442DE">
        <w:rPr>
          <w:rFonts w:ascii="Times New Roman" w:hAnsi="Times New Roman" w:cs="Times New Roman"/>
          <w:i/>
          <w:iCs/>
          <w:sz w:val="24"/>
        </w:rPr>
        <w:t>Conservation Letters</w:t>
      </w:r>
      <w:r w:rsidRPr="002442DE">
        <w:rPr>
          <w:rFonts w:ascii="Times New Roman" w:hAnsi="Times New Roman" w:cs="Times New Roman"/>
          <w:sz w:val="24"/>
        </w:rPr>
        <w:t xml:space="preserve"> </w:t>
      </w:r>
      <w:r w:rsidRPr="002442DE">
        <w:rPr>
          <w:rFonts w:ascii="Times New Roman" w:hAnsi="Times New Roman" w:cs="Times New Roman"/>
          <w:b/>
          <w:bCs/>
          <w:sz w:val="24"/>
        </w:rPr>
        <w:t>11</w:t>
      </w:r>
      <w:r w:rsidRPr="002442DE">
        <w:rPr>
          <w:rFonts w:ascii="Times New Roman" w:hAnsi="Times New Roman" w:cs="Times New Roman"/>
          <w:sz w:val="24"/>
        </w:rPr>
        <w:t>, e12385 (2018).</w:t>
      </w:r>
    </w:p>
    <w:p w14:paraId="5BF6E08A"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7.</w:t>
      </w:r>
      <w:r w:rsidRPr="002442DE">
        <w:rPr>
          <w:rFonts w:ascii="Times New Roman" w:hAnsi="Times New Roman" w:cs="Times New Roman"/>
          <w:sz w:val="24"/>
        </w:rPr>
        <w:tab/>
        <w:t xml:space="preserve">Pouzols, F. M. </w:t>
      </w:r>
      <w:r w:rsidRPr="002442DE">
        <w:rPr>
          <w:rFonts w:ascii="Times New Roman" w:hAnsi="Times New Roman" w:cs="Times New Roman"/>
          <w:i/>
          <w:iCs/>
          <w:sz w:val="24"/>
        </w:rPr>
        <w:t>et al.</w:t>
      </w:r>
      <w:r w:rsidRPr="002442DE">
        <w:rPr>
          <w:rFonts w:ascii="Times New Roman" w:hAnsi="Times New Roman" w:cs="Times New Roman"/>
          <w:sz w:val="24"/>
        </w:rPr>
        <w:t xml:space="preserve"> Global protected area expansion is compromised by projected land-use and parochialism. </w:t>
      </w:r>
      <w:r w:rsidRPr="002442DE">
        <w:rPr>
          <w:rFonts w:ascii="Times New Roman" w:hAnsi="Times New Roman" w:cs="Times New Roman"/>
          <w:i/>
          <w:iCs/>
          <w:sz w:val="24"/>
        </w:rPr>
        <w:t>Nature</w:t>
      </w:r>
      <w:r w:rsidRPr="002442DE">
        <w:rPr>
          <w:rFonts w:ascii="Times New Roman" w:hAnsi="Times New Roman" w:cs="Times New Roman"/>
          <w:sz w:val="24"/>
        </w:rPr>
        <w:t xml:space="preserve"> </w:t>
      </w:r>
      <w:r w:rsidRPr="002442DE">
        <w:rPr>
          <w:rFonts w:ascii="Times New Roman" w:hAnsi="Times New Roman" w:cs="Times New Roman"/>
          <w:b/>
          <w:bCs/>
          <w:sz w:val="24"/>
        </w:rPr>
        <w:t>516</w:t>
      </w:r>
      <w:r w:rsidRPr="002442DE">
        <w:rPr>
          <w:rFonts w:ascii="Times New Roman" w:hAnsi="Times New Roman" w:cs="Times New Roman"/>
          <w:sz w:val="24"/>
        </w:rPr>
        <w:t>, 383–386 (2014).</w:t>
      </w:r>
    </w:p>
    <w:p w14:paraId="2910FE9A"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8.</w:t>
      </w:r>
      <w:r w:rsidRPr="002442DE">
        <w:rPr>
          <w:rFonts w:ascii="Times New Roman" w:hAnsi="Times New Roman" w:cs="Times New Roman"/>
          <w:sz w:val="24"/>
        </w:rPr>
        <w:tab/>
        <w:t xml:space="preserve">Venter, O. </w:t>
      </w:r>
      <w:r w:rsidRPr="002442DE">
        <w:rPr>
          <w:rFonts w:ascii="Times New Roman" w:hAnsi="Times New Roman" w:cs="Times New Roman"/>
          <w:i/>
          <w:iCs/>
          <w:sz w:val="24"/>
        </w:rPr>
        <w:t>et al.</w:t>
      </w:r>
      <w:r w:rsidRPr="002442DE">
        <w:rPr>
          <w:rFonts w:ascii="Times New Roman" w:hAnsi="Times New Roman" w:cs="Times New Roman"/>
          <w:sz w:val="24"/>
        </w:rPr>
        <w:t xml:space="preserve"> Targeting Global Protected Area Expansion for Imperiled Biodiversity. </w:t>
      </w:r>
      <w:r w:rsidRPr="002442DE">
        <w:rPr>
          <w:rFonts w:ascii="Times New Roman" w:hAnsi="Times New Roman" w:cs="Times New Roman"/>
          <w:i/>
          <w:iCs/>
          <w:sz w:val="24"/>
        </w:rPr>
        <w:t>PLOS Biology</w:t>
      </w:r>
      <w:r w:rsidRPr="002442DE">
        <w:rPr>
          <w:rFonts w:ascii="Times New Roman" w:hAnsi="Times New Roman" w:cs="Times New Roman"/>
          <w:sz w:val="24"/>
        </w:rPr>
        <w:t xml:space="preserve"> </w:t>
      </w:r>
      <w:r w:rsidRPr="002442DE">
        <w:rPr>
          <w:rFonts w:ascii="Times New Roman" w:hAnsi="Times New Roman" w:cs="Times New Roman"/>
          <w:b/>
          <w:bCs/>
          <w:sz w:val="24"/>
        </w:rPr>
        <w:t>12</w:t>
      </w:r>
      <w:r w:rsidRPr="002442DE">
        <w:rPr>
          <w:rFonts w:ascii="Times New Roman" w:hAnsi="Times New Roman" w:cs="Times New Roman"/>
          <w:sz w:val="24"/>
        </w:rPr>
        <w:t>, e1001891 (2014).</w:t>
      </w:r>
    </w:p>
    <w:p w14:paraId="0C042613"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9.</w:t>
      </w:r>
      <w:r w:rsidRPr="002442DE">
        <w:rPr>
          <w:rFonts w:ascii="Times New Roman" w:hAnsi="Times New Roman" w:cs="Times New Roman"/>
          <w:sz w:val="24"/>
        </w:rPr>
        <w:tab/>
        <w:t xml:space="preserve">Le Saout, S. </w:t>
      </w:r>
      <w:r w:rsidRPr="002442DE">
        <w:rPr>
          <w:rFonts w:ascii="Times New Roman" w:hAnsi="Times New Roman" w:cs="Times New Roman"/>
          <w:i/>
          <w:iCs/>
          <w:sz w:val="24"/>
        </w:rPr>
        <w:t>et al.</w:t>
      </w:r>
      <w:r w:rsidRPr="002442DE">
        <w:rPr>
          <w:rFonts w:ascii="Times New Roman" w:hAnsi="Times New Roman" w:cs="Times New Roman"/>
          <w:sz w:val="24"/>
        </w:rPr>
        <w:t xml:space="preserve"> Protected areas and effective biodiversity conservation. </w:t>
      </w:r>
      <w:r w:rsidRPr="002442DE">
        <w:rPr>
          <w:rFonts w:ascii="Times New Roman" w:hAnsi="Times New Roman" w:cs="Times New Roman"/>
          <w:i/>
          <w:iCs/>
          <w:sz w:val="24"/>
        </w:rPr>
        <w:t>Science</w:t>
      </w:r>
      <w:r w:rsidRPr="002442DE">
        <w:rPr>
          <w:rFonts w:ascii="Times New Roman" w:hAnsi="Times New Roman" w:cs="Times New Roman"/>
          <w:sz w:val="24"/>
        </w:rPr>
        <w:t xml:space="preserve"> </w:t>
      </w:r>
      <w:r w:rsidRPr="002442DE">
        <w:rPr>
          <w:rFonts w:ascii="Times New Roman" w:hAnsi="Times New Roman" w:cs="Times New Roman"/>
          <w:b/>
          <w:bCs/>
          <w:sz w:val="24"/>
        </w:rPr>
        <w:t>342</w:t>
      </w:r>
      <w:r w:rsidRPr="002442DE">
        <w:rPr>
          <w:rFonts w:ascii="Times New Roman" w:hAnsi="Times New Roman" w:cs="Times New Roman"/>
          <w:sz w:val="24"/>
        </w:rPr>
        <w:t>, 803–805 (2013).</w:t>
      </w:r>
    </w:p>
    <w:p w14:paraId="16356F5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lastRenderedPageBreak/>
        <w:t>10.</w:t>
      </w:r>
      <w:r w:rsidRPr="002442DE">
        <w:rPr>
          <w:rFonts w:ascii="Times New Roman" w:hAnsi="Times New Roman" w:cs="Times New Roman"/>
          <w:sz w:val="24"/>
        </w:rPr>
        <w:tab/>
        <w:t xml:space="preserve">Coetzer, K. L., Witkowski, E. T. &amp; Erasmus, B. F. Reviewing B iosphere R eserves globally: effective conservation action or bureaucratic label? </w:t>
      </w:r>
      <w:r w:rsidRPr="002442DE">
        <w:rPr>
          <w:rFonts w:ascii="Times New Roman" w:hAnsi="Times New Roman" w:cs="Times New Roman"/>
          <w:i/>
          <w:iCs/>
          <w:sz w:val="24"/>
        </w:rPr>
        <w:t>Biological Reviews</w:t>
      </w:r>
      <w:r w:rsidRPr="002442DE">
        <w:rPr>
          <w:rFonts w:ascii="Times New Roman" w:hAnsi="Times New Roman" w:cs="Times New Roman"/>
          <w:sz w:val="24"/>
        </w:rPr>
        <w:t xml:space="preserve"> </w:t>
      </w:r>
      <w:r w:rsidRPr="002442DE">
        <w:rPr>
          <w:rFonts w:ascii="Times New Roman" w:hAnsi="Times New Roman" w:cs="Times New Roman"/>
          <w:b/>
          <w:bCs/>
          <w:sz w:val="24"/>
        </w:rPr>
        <w:t>89</w:t>
      </w:r>
      <w:r w:rsidRPr="002442DE">
        <w:rPr>
          <w:rFonts w:ascii="Times New Roman" w:hAnsi="Times New Roman" w:cs="Times New Roman"/>
          <w:sz w:val="24"/>
        </w:rPr>
        <w:t>, 82–104 (2014).</w:t>
      </w:r>
    </w:p>
    <w:p w14:paraId="1AFDE8B4"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11.</w:t>
      </w:r>
      <w:r w:rsidRPr="002442DE">
        <w:rPr>
          <w:rFonts w:ascii="Times New Roman" w:hAnsi="Times New Roman" w:cs="Times New Roman"/>
          <w:sz w:val="24"/>
        </w:rPr>
        <w:tab/>
        <w:t xml:space="preserve">Baynham-Herd, Z., Amano, T., Sutherland, W. J. &amp; Donald, P. F. Governance explains variation in national responses to the biodiversity crisis. </w:t>
      </w:r>
      <w:r w:rsidRPr="002442DE">
        <w:rPr>
          <w:rFonts w:ascii="Times New Roman" w:hAnsi="Times New Roman" w:cs="Times New Roman"/>
          <w:i/>
          <w:iCs/>
          <w:sz w:val="24"/>
        </w:rPr>
        <w:t>Environmental Conservation</w:t>
      </w:r>
      <w:r w:rsidRPr="002442DE">
        <w:rPr>
          <w:rFonts w:ascii="Times New Roman" w:hAnsi="Times New Roman" w:cs="Times New Roman"/>
          <w:sz w:val="24"/>
        </w:rPr>
        <w:t xml:space="preserve"> </w:t>
      </w:r>
      <w:r w:rsidRPr="002442DE">
        <w:rPr>
          <w:rFonts w:ascii="Times New Roman" w:hAnsi="Times New Roman" w:cs="Times New Roman"/>
          <w:b/>
          <w:bCs/>
          <w:sz w:val="24"/>
        </w:rPr>
        <w:t>45</w:t>
      </w:r>
      <w:r w:rsidRPr="002442DE">
        <w:rPr>
          <w:rFonts w:ascii="Times New Roman" w:hAnsi="Times New Roman" w:cs="Times New Roman"/>
          <w:sz w:val="24"/>
        </w:rPr>
        <w:t>, 407–418 (2018).</w:t>
      </w:r>
    </w:p>
    <w:p w14:paraId="19D4F16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12.</w:t>
      </w:r>
      <w:r w:rsidRPr="002442DE">
        <w:rPr>
          <w:rFonts w:ascii="Times New Roman" w:hAnsi="Times New Roman" w:cs="Times New Roman"/>
          <w:sz w:val="24"/>
        </w:rPr>
        <w:tab/>
        <w:t xml:space="preserve">Garcia, R. A., Cabeza, M., Rahbek, C. &amp; Araújo, M. B. Multiple dimensions of climate change and their implications for biodiversity. </w:t>
      </w:r>
      <w:r w:rsidRPr="002442DE">
        <w:rPr>
          <w:rFonts w:ascii="Times New Roman" w:hAnsi="Times New Roman" w:cs="Times New Roman"/>
          <w:i/>
          <w:iCs/>
          <w:sz w:val="24"/>
        </w:rPr>
        <w:t>Science</w:t>
      </w:r>
      <w:r w:rsidRPr="002442DE">
        <w:rPr>
          <w:rFonts w:ascii="Times New Roman" w:hAnsi="Times New Roman" w:cs="Times New Roman"/>
          <w:sz w:val="24"/>
        </w:rPr>
        <w:t xml:space="preserve"> </w:t>
      </w:r>
      <w:r w:rsidRPr="002442DE">
        <w:rPr>
          <w:rFonts w:ascii="Times New Roman" w:hAnsi="Times New Roman" w:cs="Times New Roman"/>
          <w:b/>
          <w:bCs/>
          <w:sz w:val="24"/>
        </w:rPr>
        <w:t>344</w:t>
      </w:r>
      <w:r w:rsidRPr="002442DE">
        <w:rPr>
          <w:rFonts w:ascii="Times New Roman" w:hAnsi="Times New Roman" w:cs="Times New Roman"/>
          <w:sz w:val="24"/>
        </w:rPr>
        <w:t>, 1247579 (2014).</w:t>
      </w:r>
    </w:p>
    <w:p w14:paraId="193E8046"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13.</w:t>
      </w:r>
      <w:r w:rsidRPr="002442DE">
        <w:rPr>
          <w:rFonts w:ascii="Times New Roman" w:hAnsi="Times New Roman" w:cs="Times New Roman"/>
          <w:sz w:val="24"/>
        </w:rPr>
        <w:tab/>
        <w:t xml:space="preserve">Margules, C. R. &amp; Pressey, R. L. Systematic conservation planning. </w:t>
      </w:r>
      <w:r w:rsidRPr="002442DE">
        <w:rPr>
          <w:rFonts w:ascii="Times New Roman" w:hAnsi="Times New Roman" w:cs="Times New Roman"/>
          <w:i/>
          <w:iCs/>
          <w:sz w:val="24"/>
        </w:rPr>
        <w:t>Nature</w:t>
      </w:r>
      <w:r w:rsidRPr="002442DE">
        <w:rPr>
          <w:rFonts w:ascii="Times New Roman" w:hAnsi="Times New Roman" w:cs="Times New Roman"/>
          <w:sz w:val="24"/>
        </w:rPr>
        <w:t xml:space="preserve"> </w:t>
      </w:r>
      <w:r w:rsidRPr="002442DE">
        <w:rPr>
          <w:rFonts w:ascii="Times New Roman" w:hAnsi="Times New Roman" w:cs="Times New Roman"/>
          <w:b/>
          <w:bCs/>
          <w:sz w:val="24"/>
        </w:rPr>
        <w:t>405</w:t>
      </w:r>
      <w:r w:rsidRPr="002442DE">
        <w:rPr>
          <w:rFonts w:ascii="Times New Roman" w:hAnsi="Times New Roman" w:cs="Times New Roman"/>
          <w:sz w:val="24"/>
        </w:rPr>
        <w:t>, 243–53 (2000).</w:t>
      </w:r>
    </w:p>
    <w:p w14:paraId="640FEDAF" w14:textId="59E70A9C" w:rsidR="00357294" w:rsidRDefault="00FD4603" w:rsidP="00BC1C25">
      <w:pPr>
        <w:pStyle w:val="Bibliography"/>
        <w:rPr>
          <w:rFonts w:ascii="Times New Roman" w:hAnsi="Times New Roman" w:cs="Times New Roman"/>
          <w:sz w:val="24"/>
          <w:szCs w:val="24"/>
        </w:rPr>
      </w:pPr>
      <w:r w:rsidRPr="003432B5">
        <w:rPr>
          <w:rFonts w:ascii="Times New Roman" w:hAnsi="Times New Roman" w:cs="Times New Roman"/>
          <w:sz w:val="24"/>
          <w:szCs w:val="24"/>
        </w:rPr>
        <w:fldChar w:fldCharType="end"/>
      </w:r>
    </w:p>
    <w:p w14:paraId="08526758" w14:textId="77777777" w:rsidR="00033527" w:rsidRDefault="00033527" w:rsidP="00BC1C2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A6388C5" w14:textId="08999E16" w:rsidR="002A1C67" w:rsidRPr="00961AEA" w:rsidRDefault="002A1C67" w:rsidP="00BC1C25">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BC1C25">
      <w:pPr>
        <w:spacing w:line="480" w:lineRule="auto"/>
        <w:rPr>
          <w:rFonts w:ascii="Times New Roman" w:hAnsi="Times New Roman" w:cs="Times New Roman"/>
          <w:sz w:val="24"/>
          <w:szCs w:val="24"/>
        </w:rPr>
      </w:pPr>
    </w:p>
    <w:p w14:paraId="0C337F82" w14:textId="5E661ADA" w:rsidR="00B97891" w:rsidRDefault="00B97891" w:rsidP="00BC1C25">
      <w:pPr>
        <w:spacing w:line="480" w:lineRule="auto"/>
        <w:rPr>
          <w:rFonts w:ascii="Times New Roman" w:hAnsi="Times New Roman" w:cs="Times New Roman"/>
          <w:sz w:val="24"/>
          <w:szCs w:val="24"/>
        </w:rPr>
      </w:pPr>
      <w:commentRangeStart w:id="7"/>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commentRangeEnd w:id="7"/>
      <w:r w:rsidR="00364F67">
        <w:commentReference w:id="7"/>
      </w:r>
    </w:p>
    <w:tbl>
      <w:tblPr>
        <w:tblStyle w:val="PlainTable1"/>
        <w:tblW w:w="4400" w:type="dxa"/>
        <w:tblLook w:val="04A0" w:firstRow="1" w:lastRow="0" w:firstColumn="1" w:lastColumn="0" w:noHBand="0" w:noVBand="1"/>
      </w:tblPr>
      <w:tblGrid>
        <w:gridCol w:w="1219"/>
        <w:gridCol w:w="1400"/>
        <w:gridCol w:w="1920"/>
      </w:tblGrid>
      <w:tr w:rsidR="0058186A" w:rsidRPr="00E660AC" w14:paraId="2D44F5B9" w14:textId="77777777" w:rsidTr="007F722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6ECD86A"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Scenario</w:t>
            </w:r>
          </w:p>
        </w:tc>
        <w:tc>
          <w:tcPr>
            <w:tcW w:w="1400" w:type="dxa"/>
            <w:noWrap/>
            <w:hideMark/>
          </w:tcPr>
          <w:p w14:paraId="7737644C" w14:textId="77777777" w:rsidR="0058186A" w:rsidRPr="00E660AC" w:rsidRDefault="0058186A" w:rsidP="00BC1C25">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 tot (no flip)</w:t>
            </w:r>
          </w:p>
        </w:tc>
        <w:tc>
          <w:tcPr>
            <w:tcW w:w="1920" w:type="dxa"/>
            <w:noWrap/>
            <w:hideMark/>
          </w:tcPr>
          <w:p w14:paraId="230FB950" w14:textId="77777777" w:rsidR="0058186A" w:rsidRPr="00E660AC" w:rsidRDefault="0058186A" w:rsidP="00BC1C25">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 increase (no flip)</w:t>
            </w:r>
          </w:p>
        </w:tc>
      </w:tr>
      <w:tr w:rsidR="0058186A" w:rsidRPr="00E660AC" w14:paraId="4BE3F211"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99394DF"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SLCA_0001</w:t>
            </w:r>
          </w:p>
        </w:tc>
        <w:tc>
          <w:tcPr>
            <w:tcW w:w="1400" w:type="dxa"/>
            <w:noWrap/>
            <w:hideMark/>
          </w:tcPr>
          <w:p w14:paraId="3DC3009C"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27.61</w:t>
            </w:r>
          </w:p>
        </w:tc>
        <w:tc>
          <w:tcPr>
            <w:tcW w:w="1920" w:type="dxa"/>
            <w:noWrap/>
            <w:hideMark/>
          </w:tcPr>
          <w:p w14:paraId="7CFB3317"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16.35</w:t>
            </w:r>
          </w:p>
        </w:tc>
      </w:tr>
      <w:tr w:rsidR="0058186A" w:rsidRPr="00E660AC" w14:paraId="1CB3DBC1"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2CA41A2"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SLCA_1001</w:t>
            </w:r>
          </w:p>
        </w:tc>
        <w:tc>
          <w:tcPr>
            <w:tcW w:w="1400" w:type="dxa"/>
            <w:noWrap/>
            <w:hideMark/>
          </w:tcPr>
          <w:p w14:paraId="244493F5"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27.85</w:t>
            </w:r>
          </w:p>
        </w:tc>
        <w:tc>
          <w:tcPr>
            <w:tcW w:w="1920" w:type="dxa"/>
            <w:noWrap/>
            <w:hideMark/>
          </w:tcPr>
          <w:p w14:paraId="75ECE902"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16.59</w:t>
            </w:r>
          </w:p>
        </w:tc>
      </w:tr>
      <w:tr w:rsidR="0058186A" w:rsidRPr="00E660AC" w14:paraId="53A6DEFB"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B022F7D"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SLCA_0101</w:t>
            </w:r>
          </w:p>
        </w:tc>
        <w:tc>
          <w:tcPr>
            <w:tcW w:w="1400" w:type="dxa"/>
            <w:noWrap/>
            <w:hideMark/>
          </w:tcPr>
          <w:p w14:paraId="5DE4A6F9"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28.89</w:t>
            </w:r>
          </w:p>
        </w:tc>
        <w:tc>
          <w:tcPr>
            <w:tcW w:w="1920" w:type="dxa"/>
            <w:noWrap/>
            <w:hideMark/>
          </w:tcPr>
          <w:p w14:paraId="27E6931F"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17.63</w:t>
            </w:r>
          </w:p>
        </w:tc>
      </w:tr>
      <w:tr w:rsidR="0058186A" w:rsidRPr="00E660AC" w14:paraId="5CBAB3F1"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3C53167"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SLCA_1101</w:t>
            </w:r>
          </w:p>
        </w:tc>
        <w:tc>
          <w:tcPr>
            <w:tcW w:w="1400" w:type="dxa"/>
            <w:noWrap/>
            <w:hideMark/>
          </w:tcPr>
          <w:p w14:paraId="7F051DAC"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28.86</w:t>
            </w:r>
          </w:p>
        </w:tc>
        <w:tc>
          <w:tcPr>
            <w:tcW w:w="1920" w:type="dxa"/>
            <w:noWrap/>
            <w:hideMark/>
          </w:tcPr>
          <w:p w14:paraId="025046D9"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17.6</w:t>
            </w:r>
          </w:p>
        </w:tc>
      </w:tr>
      <w:tr w:rsidR="0058186A" w:rsidRPr="00E660AC" w14:paraId="3BCA0366"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1961ED7"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SLCA_0011</w:t>
            </w:r>
          </w:p>
        </w:tc>
        <w:tc>
          <w:tcPr>
            <w:tcW w:w="1400" w:type="dxa"/>
            <w:noWrap/>
            <w:hideMark/>
          </w:tcPr>
          <w:p w14:paraId="7729D300"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27.9</w:t>
            </w:r>
          </w:p>
        </w:tc>
        <w:tc>
          <w:tcPr>
            <w:tcW w:w="1920" w:type="dxa"/>
            <w:noWrap/>
            <w:hideMark/>
          </w:tcPr>
          <w:p w14:paraId="1A90B059"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16.64</w:t>
            </w:r>
          </w:p>
        </w:tc>
      </w:tr>
      <w:tr w:rsidR="0058186A" w:rsidRPr="00E660AC" w14:paraId="0D8738EE"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FF13B51"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SLCA_1011</w:t>
            </w:r>
          </w:p>
        </w:tc>
        <w:tc>
          <w:tcPr>
            <w:tcW w:w="1400" w:type="dxa"/>
            <w:noWrap/>
            <w:hideMark/>
          </w:tcPr>
          <w:p w14:paraId="747D7567"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27.86</w:t>
            </w:r>
          </w:p>
        </w:tc>
        <w:tc>
          <w:tcPr>
            <w:tcW w:w="1920" w:type="dxa"/>
            <w:noWrap/>
            <w:hideMark/>
          </w:tcPr>
          <w:p w14:paraId="0C0DEE9A"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16.6</w:t>
            </w:r>
          </w:p>
        </w:tc>
      </w:tr>
      <w:tr w:rsidR="0058186A" w:rsidRPr="00E660AC" w14:paraId="0B416DBC"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79FB1AB"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SLCA_0111</w:t>
            </w:r>
          </w:p>
        </w:tc>
        <w:tc>
          <w:tcPr>
            <w:tcW w:w="1400" w:type="dxa"/>
            <w:noWrap/>
            <w:hideMark/>
          </w:tcPr>
          <w:p w14:paraId="646FB13B"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28.02</w:t>
            </w:r>
          </w:p>
        </w:tc>
        <w:tc>
          <w:tcPr>
            <w:tcW w:w="1920" w:type="dxa"/>
            <w:noWrap/>
            <w:hideMark/>
          </w:tcPr>
          <w:p w14:paraId="2BEF028C"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16.76</w:t>
            </w:r>
          </w:p>
        </w:tc>
      </w:tr>
      <w:tr w:rsidR="0058186A" w:rsidRPr="00E660AC" w14:paraId="44B1A97A"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81B739A"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SLCA_1111</w:t>
            </w:r>
          </w:p>
        </w:tc>
        <w:tc>
          <w:tcPr>
            <w:tcW w:w="1400" w:type="dxa"/>
            <w:noWrap/>
            <w:hideMark/>
          </w:tcPr>
          <w:p w14:paraId="002EBE87"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28.2</w:t>
            </w:r>
          </w:p>
        </w:tc>
        <w:tc>
          <w:tcPr>
            <w:tcW w:w="1920" w:type="dxa"/>
            <w:noWrap/>
            <w:hideMark/>
          </w:tcPr>
          <w:p w14:paraId="1C5003E2" w14:textId="77777777" w:rsidR="0058186A" w:rsidRPr="00E660AC" w:rsidRDefault="0058186A" w:rsidP="00BC1C25">
            <w:pPr>
              <w:keepNext/>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16.94</w:t>
            </w:r>
          </w:p>
        </w:tc>
      </w:tr>
    </w:tbl>
    <w:p w14:paraId="0E20F876" w14:textId="77777777" w:rsidR="0058186A" w:rsidRDefault="0058186A" w:rsidP="00BC1C25">
      <w:pPr>
        <w:spacing w:line="480" w:lineRule="auto"/>
        <w:rPr>
          <w:rFonts w:ascii="Times New Roman" w:hAnsi="Times New Roman" w:cs="Times New Roman"/>
          <w:sz w:val="24"/>
          <w:szCs w:val="24"/>
        </w:rPr>
      </w:pPr>
    </w:p>
    <w:p w14:paraId="7798462D" w14:textId="77777777" w:rsidR="00752DC3" w:rsidRDefault="00752DC3">
      <w:pPr>
        <w:rPr>
          <w:rFonts w:ascii="Times New Roman" w:hAnsi="Times New Roman" w:cs="Times New Roman"/>
          <w:sz w:val="24"/>
          <w:szCs w:val="24"/>
        </w:rPr>
      </w:pPr>
      <w:r>
        <w:rPr>
          <w:rFonts w:ascii="Times New Roman" w:hAnsi="Times New Roman" w:cs="Times New Roman"/>
          <w:sz w:val="24"/>
          <w:szCs w:val="24"/>
        </w:rPr>
        <w:br w:type="page"/>
      </w:r>
    </w:p>
    <w:p w14:paraId="23C402E8" w14:textId="470F6214" w:rsidR="00752DC3" w:rsidRDefault="00752DC3" w:rsidP="00BC1C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r w:rsidR="009F5E88">
        <w:rPr>
          <w:rFonts w:ascii="Times New Roman" w:hAnsi="Times New Roman" w:cs="Times New Roman"/>
          <w:sz w:val="24"/>
          <w:szCs w:val="24"/>
        </w:rPr>
        <w:t xml:space="preserve"> Summary of country specific results. </w:t>
      </w:r>
      <w:r w:rsidR="000D5A79">
        <w:rPr>
          <w:rFonts w:ascii="Times New Roman" w:hAnsi="Times New Roman" w:cs="Times New Roman"/>
          <w:sz w:val="24"/>
          <w:szCs w:val="24"/>
        </w:rPr>
        <w:t>Values are in relation to the base line scenario</w:t>
      </w:r>
      <w:r w:rsidR="005A6B6D">
        <w:rPr>
          <w:rFonts w:ascii="Times New Roman" w:hAnsi="Times New Roman" w:cs="Times New Roman"/>
          <w:sz w:val="24"/>
          <w:szCs w:val="24"/>
        </w:rPr>
        <w:t xml:space="preserve"> (fraction of set aside in a country per scenarios over base line)</w:t>
      </w:r>
      <w:r w:rsidR="000D5A79">
        <w:rPr>
          <w:rFonts w:ascii="Times New Roman" w:hAnsi="Times New Roman" w:cs="Times New Roman"/>
          <w:sz w:val="24"/>
          <w:szCs w:val="24"/>
        </w:rPr>
        <w:t xml:space="preserve">, which represents a value of 1. </w:t>
      </w:r>
    </w:p>
    <w:tbl>
      <w:tblPr>
        <w:tblStyle w:val="PlainTable1"/>
        <w:tblW w:w="8120" w:type="dxa"/>
        <w:tblLook w:val="04A0" w:firstRow="1" w:lastRow="0" w:firstColumn="1" w:lastColumn="0" w:noHBand="0" w:noVBand="1"/>
      </w:tblPr>
      <w:tblGrid>
        <w:gridCol w:w="1820"/>
        <w:gridCol w:w="1260"/>
        <w:gridCol w:w="1260"/>
        <w:gridCol w:w="1260"/>
        <w:gridCol w:w="1260"/>
        <w:gridCol w:w="1260"/>
      </w:tblGrid>
      <w:tr w:rsidR="00752DC3" w:rsidRPr="00752DC3" w14:paraId="4F1D27BB" w14:textId="77777777" w:rsidTr="00752DC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832C884" w14:textId="77777777"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scenario</w:t>
            </w:r>
          </w:p>
        </w:tc>
        <w:tc>
          <w:tcPr>
            <w:tcW w:w="1260" w:type="dxa"/>
            <w:noWrap/>
            <w:hideMark/>
          </w:tcPr>
          <w:p w14:paraId="4F435E2C"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mean</w:t>
            </w:r>
          </w:p>
        </w:tc>
        <w:tc>
          <w:tcPr>
            <w:tcW w:w="1260" w:type="dxa"/>
            <w:noWrap/>
            <w:hideMark/>
          </w:tcPr>
          <w:p w14:paraId="66809F50"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min</w:t>
            </w:r>
          </w:p>
        </w:tc>
        <w:tc>
          <w:tcPr>
            <w:tcW w:w="1260" w:type="dxa"/>
            <w:noWrap/>
            <w:hideMark/>
          </w:tcPr>
          <w:p w14:paraId="6F6CBE64"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max</w:t>
            </w:r>
          </w:p>
        </w:tc>
        <w:tc>
          <w:tcPr>
            <w:tcW w:w="1260" w:type="dxa"/>
            <w:noWrap/>
            <w:hideMark/>
          </w:tcPr>
          <w:p w14:paraId="39D0E59C"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low</w:t>
            </w:r>
          </w:p>
        </w:tc>
        <w:tc>
          <w:tcPr>
            <w:tcW w:w="1260" w:type="dxa"/>
            <w:noWrap/>
            <w:hideMark/>
          </w:tcPr>
          <w:p w14:paraId="1E055F13"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high</w:t>
            </w:r>
          </w:p>
        </w:tc>
      </w:tr>
      <w:tr w:rsidR="00752DC3" w:rsidRPr="00752DC3" w14:paraId="5377E785" w14:textId="77777777" w:rsidTr="0075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C8A03E1" w14:textId="55689469"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SLCA_1001</w:t>
            </w:r>
          </w:p>
        </w:tc>
        <w:tc>
          <w:tcPr>
            <w:tcW w:w="1260" w:type="dxa"/>
            <w:noWrap/>
            <w:hideMark/>
          </w:tcPr>
          <w:p w14:paraId="45C3AB80"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1.19</w:t>
            </w:r>
          </w:p>
        </w:tc>
        <w:tc>
          <w:tcPr>
            <w:tcW w:w="1260" w:type="dxa"/>
            <w:noWrap/>
            <w:hideMark/>
          </w:tcPr>
          <w:p w14:paraId="7E972264"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0.00</w:t>
            </w:r>
          </w:p>
        </w:tc>
        <w:tc>
          <w:tcPr>
            <w:tcW w:w="1260" w:type="dxa"/>
            <w:noWrap/>
            <w:hideMark/>
          </w:tcPr>
          <w:p w14:paraId="070F4ED1"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8.33</w:t>
            </w:r>
          </w:p>
        </w:tc>
        <w:tc>
          <w:tcPr>
            <w:tcW w:w="1260" w:type="dxa"/>
            <w:noWrap/>
            <w:hideMark/>
          </w:tcPr>
          <w:p w14:paraId="714F5E65"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0.54</w:t>
            </w:r>
          </w:p>
        </w:tc>
        <w:tc>
          <w:tcPr>
            <w:tcW w:w="1260" w:type="dxa"/>
            <w:noWrap/>
            <w:hideMark/>
          </w:tcPr>
          <w:p w14:paraId="0CE54AEC"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2.61</w:t>
            </w:r>
          </w:p>
        </w:tc>
      </w:tr>
      <w:tr w:rsidR="00752DC3" w:rsidRPr="00752DC3" w14:paraId="3A476AD5" w14:textId="77777777" w:rsidTr="00752DC3">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9F9C477" w14:textId="4905777C"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SLCA_0101</w:t>
            </w:r>
          </w:p>
        </w:tc>
        <w:tc>
          <w:tcPr>
            <w:tcW w:w="1260" w:type="dxa"/>
            <w:noWrap/>
            <w:hideMark/>
          </w:tcPr>
          <w:p w14:paraId="3DF2D954"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1.14</w:t>
            </w:r>
          </w:p>
        </w:tc>
        <w:tc>
          <w:tcPr>
            <w:tcW w:w="1260" w:type="dxa"/>
            <w:noWrap/>
            <w:hideMark/>
          </w:tcPr>
          <w:p w14:paraId="28884C06"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0.23</w:t>
            </w:r>
          </w:p>
        </w:tc>
        <w:tc>
          <w:tcPr>
            <w:tcW w:w="1260" w:type="dxa"/>
            <w:noWrap/>
            <w:hideMark/>
          </w:tcPr>
          <w:p w14:paraId="0FD95A39"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5.30</w:t>
            </w:r>
          </w:p>
        </w:tc>
        <w:tc>
          <w:tcPr>
            <w:tcW w:w="1260" w:type="dxa"/>
            <w:noWrap/>
            <w:hideMark/>
          </w:tcPr>
          <w:p w14:paraId="20670098"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0.72</w:t>
            </w:r>
          </w:p>
        </w:tc>
        <w:tc>
          <w:tcPr>
            <w:tcW w:w="1260" w:type="dxa"/>
            <w:noWrap/>
            <w:hideMark/>
          </w:tcPr>
          <w:p w14:paraId="2A8E906D"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1.72</w:t>
            </w:r>
          </w:p>
        </w:tc>
      </w:tr>
      <w:tr w:rsidR="00752DC3" w:rsidRPr="00752DC3" w14:paraId="384A7E20" w14:textId="77777777" w:rsidTr="0075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0DA40EC" w14:textId="61CA4E5E"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SLCA_1101</w:t>
            </w:r>
          </w:p>
        </w:tc>
        <w:tc>
          <w:tcPr>
            <w:tcW w:w="1260" w:type="dxa"/>
            <w:noWrap/>
            <w:hideMark/>
          </w:tcPr>
          <w:p w14:paraId="2FF98BE1"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1.14</w:t>
            </w:r>
          </w:p>
        </w:tc>
        <w:tc>
          <w:tcPr>
            <w:tcW w:w="1260" w:type="dxa"/>
            <w:noWrap/>
            <w:hideMark/>
          </w:tcPr>
          <w:p w14:paraId="13781108"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0.16</w:t>
            </w:r>
          </w:p>
        </w:tc>
        <w:tc>
          <w:tcPr>
            <w:tcW w:w="1260" w:type="dxa"/>
            <w:noWrap/>
            <w:hideMark/>
          </w:tcPr>
          <w:p w14:paraId="00320EAA"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5.30</w:t>
            </w:r>
          </w:p>
        </w:tc>
        <w:tc>
          <w:tcPr>
            <w:tcW w:w="1260" w:type="dxa"/>
            <w:noWrap/>
            <w:hideMark/>
          </w:tcPr>
          <w:p w14:paraId="1B69506C"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0.71</w:t>
            </w:r>
          </w:p>
        </w:tc>
        <w:tc>
          <w:tcPr>
            <w:tcW w:w="1260" w:type="dxa"/>
            <w:noWrap/>
            <w:hideMark/>
          </w:tcPr>
          <w:p w14:paraId="323F0FB6"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1.82</w:t>
            </w:r>
          </w:p>
        </w:tc>
      </w:tr>
      <w:tr w:rsidR="00752DC3" w:rsidRPr="00752DC3" w14:paraId="2FE20DE2" w14:textId="77777777" w:rsidTr="00752DC3">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CD576A1" w14:textId="1B6E120B"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SLCA_0011</w:t>
            </w:r>
          </w:p>
        </w:tc>
        <w:tc>
          <w:tcPr>
            <w:tcW w:w="1260" w:type="dxa"/>
            <w:noWrap/>
            <w:hideMark/>
          </w:tcPr>
          <w:p w14:paraId="4434D2A2"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1.04</w:t>
            </w:r>
          </w:p>
        </w:tc>
        <w:tc>
          <w:tcPr>
            <w:tcW w:w="1260" w:type="dxa"/>
            <w:noWrap/>
            <w:hideMark/>
          </w:tcPr>
          <w:p w14:paraId="39816A04"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0.20</w:t>
            </w:r>
          </w:p>
        </w:tc>
        <w:tc>
          <w:tcPr>
            <w:tcW w:w="1260" w:type="dxa"/>
            <w:noWrap/>
            <w:hideMark/>
          </w:tcPr>
          <w:p w14:paraId="34CCFB23"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2.99</w:t>
            </w:r>
          </w:p>
        </w:tc>
        <w:tc>
          <w:tcPr>
            <w:tcW w:w="1260" w:type="dxa"/>
            <w:noWrap/>
            <w:hideMark/>
          </w:tcPr>
          <w:p w14:paraId="36CB45D5"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0.85</w:t>
            </w:r>
          </w:p>
        </w:tc>
        <w:tc>
          <w:tcPr>
            <w:tcW w:w="1260" w:type="dxa"/>
            <w:noWrap/>
            <w:hideMark/>
          </w:tcPr>
          <w:p w14:paraId="2F42C73C"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1.50</w:t>
            </w:r>
          </w:p>
        </w:tc>
      </w:tr>
      <w:tr w:rsidR="00752DC3" w:rsidRPr="00752DC3" w14:paraId="44BA15F3" w14:textId="77777777" w:rsidTr="0075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E3B5CB7" w14:textId="2C7D0A8E"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SLCA_1011</w:t>
            </w:r>
          </w:p>
        </w:tc>
        <w:tc>
          <w:tcPr>
            <w:tcW w:w="1260" w:type="dxa"/>
            <w:noWrap/>
            <w:hideMark/>
          </w:tcPr>
          <w:p w14:paraId="16608225"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1.19</w:t>
            </w:r>
          </w:p>
        </w:tc>
        <w:tc>
          <w:tcPr>
            <w:tcW w:w="1260" w:type="dxa"/>
            <w:noWrap/>
            <w:hideMark/>
          </w:tcPr>
          <w:p w14:paraId="0F6D789F"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0.00</w:t>
            </w:r>
          </w:p>
        </w:tc>
        <w:tc>
          <w:tcPr>
            <w:tcW w:w="1260" w:type="dxa"/>
            <w:noWrap/>
            <w:hideMark/>
          </w:tcPr>
          <w:p w14:paraId="75B9218F"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8.33</w:t>
            </w:r>
          </w:p>
        </w:tc>
        <w:tc>
          <w:tcPr>
            <w:tcW w:w="1260" w:type="dxa"/>
            <w:noWrap/>
            <w:hideMark/>
          </w:tcPr>
          <w:p w14:paraId="5A4954D2"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0.54</w:t>
            </w:r>
          </w:p>
        </w:tc>
        <w:tc>
          <w:tcPr>
            <w:tcW w:w="1260" w:type="dxa"/>
            <w:noWrap/>
            <w:hideMark/>
          </w:tcPr>
          <w:p w14:paraId="4A47EF74"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2.61</w:t>
            </w:r>
          </w:p>
        </w:tc>
      </w:tr>
      <w:tr w:rsidR="00752DC3" w:rsidRPr="00752DC3" w14:paraId="5D04AED8" w14:textId="77777777" w:rsidTr="00752DC3">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1E8D8D4" w14:textId="74246256"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SLCA_0111</w:t>
            </w:r>
          </w:p>
        </w:tc>
        <w:tc>
          <w:tcPr>
            <w:tcW w:w="1260" w:type="dxa"/>
            <w:noWrap/>
            <w:hideMark/>
          </w:tcPr>
          <w:p w14:paraId="4CD316C7"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1.05</w:t>
            </w:r>
          </w:p>
        </w:tc>
        <w:tc>
          <w:tcPr>
            <w:tcW w:w="1260" w:type="dxa"/>
            <w:noWrap/>
            <w:hideMark/>
          </w:tcPr>
          <w:p w14:paraId="591DC15C"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0.36</w:t>
            </w:r>
          </w:p>
        </w:tc>
        <w:tc>
          <w:tcPr>
            <w:tcW w:w="1260" w:type="dxa"/>
            <w:noWrap/>
            <w:hideMark/>
          </w:tcPr>
          <w:p w14:paraId="658FC3EE"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3.40</w:t>
            </w:r>
          </w:p>
        </w:tc>
        <w:tc>
          <w:tcPr>
            <w:tcW w:w="1260" w:type="dxa"/>
            <w:noWrap/>
            <w:hideMark/>
          </w:tcPr>
          <w:p w14:paraId="575C75AC"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0.82</w:t>
            </w:r>
          </w:p>
        </w:tc>
        <w:tc>
          <w:tcPr>
            <w:tcW w:w="1260" w:type="dxa"/>
            <w:noWrap/>
            <w:hideMark/>
          </w:tcPr>
          <w:p w14:paraId="111B3D20"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1.39</w:t>
            </w:r>
          </w:p>
        </w:tc>
      </w:tr>
      <w:tr w:rsidR="00752DC3" w:rsidRPr="00752DC3" w14:paraId="6DCA11E3" w14:textId="77777777" w:rsidTr="0075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7B4737B" w14:textId="57C633BA"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SLCA_1111</w:t>
            </w:r>
          </w:p>
        </w:tc>
        <w:tc>
          <w:tcPr>
            <w:tcW w:w="1260" w:type="dxa"/>
            <w:noWrap/>
            <w:hideMark/>
          </w:tcPr>
          <w:p w14:paraId="00BEF574"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1.07</w:t>
            </w:r>
          </w:p>
        </w:tc>
        <w:tc>
          <w:tcPr>
            <w:tcW w:w="1260" w:type="dxa"/>
            <w:noWrap/>
            <w:hideMark/>
          </w:tcPr>
          <w:p w14:paraId="38DB065C"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0.40</w:t>
            </w:r>
          </w:p>
        </w:tc>
        <w:tc>
          <w:tcPr>
            <w:tcW w:w="1260" w:type="dxa"/>
            <w:noWrap/>
            <w:hideMark/>
          </w:tcPr>
          <w:p w14:paraId="458FB923"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3.90</w:t>
            </w:r>
          </w:p>
        </w:tc>
        <w:tc>
          <w:tcPr>
            <w:tcW w:w="1260" w:type="dxa"/>
            <w:noWrap/>
            <w:hideMark/>
          </w:tcPr>
          <w:p w14:paraId="35BE3E1F"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0.79</w:t>
            </w:r>
          </w:p>
        </w:tc>
        <w:tc>
          <w:tcPr>
            <w:tcW w:w="1260" w:type="dxa"/>
            <w:noWrap/>
            <w:hideMark/>
          </w:tcPr>
          <w:p w14:paraId="5E61ECE6"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1.43</w:t>
            </w:r>
          </w:p>
        </w:tc>
      </w:tr>
    </w:tbl>
    <w:p w14:paraId="355A86C5" w14:textId="1F0F29D1" w:rsidR="00357294" w:rsidRDefault="00357294" w:rsidP="00BC1C25">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21A3FC5E" w14:textId="0241E77E" w:rsidR="002A1C67" w:rsidRPr="00961AEA" w:rsidRDefault="002A1C67" w:rsidP="00BC1C25">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figures</w:t>
      </w:r>
      <w:r w:rsidR="00234FAF" w:rsidRPr="00961AEA">
        <w:rPr>
          <w:rFonts w:ascii="Times New Roman" w:hAnsi="Times New Roman" w:cs="Times New Roman"/>
          <w:b/>
          <w:bCs/>
          <w:sz w:val="24"/>
          <w:szCs w:val="24"/>
        </w:rPr>
        <w:t>)</w:t>
      </w:r>
    </w:p>
    <w:p w14:paraId="3E54A3BD" w14:textId="5C7917E0" w:rsidR="00CF2FE0" w:rsidRDefault="00CF2FE0" w:rsidP="00BC1C25">
      <w:pPr>
        <w:spacing w:line="480" w:lineRule="auto"/>
        <w:rPr>
          <w:rFonts w:ascii="Times New Roman" w:hAnsi="Times New Roman" w:cs="Times New Roman"/>
          <w:sz w:val="24"/>
          <w:szCs w:val="24"/>
        </w:rPr>
      </w:pPr>
    </w:p>
    <w:p w14:paraId="2C95DF8B" w14:textId="7FEDD29D" w:rsidR="00FF0421" w:rsidRDefault="00FF0421" w:rsidP="00BC1C25">
      <w:pPr>
        <w:spacing w:line="480" w:lineRule="auto"/>
        <w:rPr>
          <w:rFonts w:ascii="Times New Roman" w:hAnsi="Times New Roman" w:cs="Times New Roman"/>
          <w:sz w:val="24"/>
          <w:szCs w:val="24"/>
        </w:rPr>
      </w:pPr>
      <w:r>
        <w:rPr>
          <w:rFonts w:ascii="Times New Roman" w:hAnsi="Times New Roman" w:cs="Times New Roman"/>
          <w:sz w:val="24"/>
          <w:szCs w:val="24"/>
        </w:rPr>
        <w:t>Figure 1: multi-panel individual scenario results</w:t>
      </w:r>
    </w:p>
    <w:p w14:paraId="61B5C193" w14:textId="44F8A7E6" w:rsidR="00542C89" w:rsidRDefault="00542C89" w:rsidP="00BC1C25">
      <w:pPr>
        <w:spacing w:line="480" w:lineRule="auto"/>
        <w:rPr>
          <w:rFonts w:ascii="Times New Roman" w:hAnsi="Times New Roman" w:cs="Times New Roman"/>
          <w:sz w:val="24"/>
          <w:szCs w:val="24"/>
        </w:rPr>
      </w:pPr>
      <w:commentRangeStart w:id="8"/>
      <w:r>
        <w:rPr>
          <w:rFonts w:ascii="Times New Roman" w:hAnsi="Times New Roman" w:cs="Times New Roman"/>
          <w:sz w:val="24"/>
          <w:szCs w:val="24"/>
        </w:rPr>
        <w:t>Make figure</w:t>
      </w:r>
      <w:commentRangeEnd w:id="8"/>
      <w:r>
        <w:rPr>
          <w:rStyle w:val="CommentReference"/>
        </w:rPr>
        <w:commentReference w:id="8"/>
      </w:r>
    </w:p>
    <w:p w14:paraId="7A6474CF" w14:textId="26F0D0BE" w:rsidR="0090640E" w:rsidRPr="004238A0" w:rsidRDefault="0090640E" w:rsidP="00BC1C25">
      <w:pPr>
        <w:pStyle w:val="Caption"/>
        <w:spacing w:line="480" w:lineRule="auto"/>
        <w:rPr>
          <w:i w:val="0"/>
          <w:iCs w:val="0"/>
          <w:noProof/>
          <w:color w:val="auto"/>
          <w:sz w:val="22"/>
          <w:szCs w:val="22"/>
        </w:rPr>
      </w:pPr>
      <w:r w:rsidRPr="004238A0">
        <w:rPr>
          <w:i w:val="0"/>
          <w:iCs w:val="0"/>
          <w:color w:val="auto"/>
          <w:sz w:val="22"/>
          <w:szCs w:val="22"/>
        </w:rPr>
        <w:t xml:space="preserve">Figure </w:t>
      </w:r>
      <w:r w:rsidR="0082477F">
        <w:rPr>
          <w:i w:val="0"/>
          <w:iCs w:val="0"/>
          <w:color w:val="auto"/>
          <w:sz w:val="22"/>
          <w:szCs w:val="22"/>
        </w:rPr>
        <w:t>2</w:t>
      </w:r>
      <w:r w:rsidRPr="004238A0">
        <w:rPr>
          <w:i w:val="0"/>
          <w:iCs w:val="0"/>
          <w:color w:val="auto"/>
          <w:sz w:val="22"/>
          <w:szCs w:val="22"/>
        </w:rPr>
        <w:t>: Scenario overlap. orange = protected areas. Color gradient from yellow (1 scenaris) to dark blue (</w:t>
      </w:r>
      <w:r w:rsidRPr="004238A0">
        <w:rPr>
          <w:i w:val="0"/>
          <w:iCs w:val="0"/>
          <w:noProof/>
          <w:color w:val="auto"/>
          <w:sz w:val="22"/>
          <w:szCs w:val="22"/>
        </w:rPr>
        <w:t>8 scenarios) = ovelap.</w:t>
      </w:r>
    </w:p>
    <w:p w14:paraId="3F615E72" w14:textId="77777777" w:rsidR="003B199B" w:rsidRDefault="00CF2FE0" w:rsidP="00BC1C25">
      <w:pPr>
        <w:spacing w:line="480" w:lineRule="auto"/>
        <w:rPr>
          <w:rFonts w:ascii="Times New Roman" w:hAnsi="Times New Roman" w:cs="Times New Roman"/>
          <w:sz w:val="24"/>
          <w:szCs w:val="24"/>
        </w:rPr>
      </w:pPr>
      <w:r>
        <w:rPr>
          <w:noProof/>
        </w:rPr>
        <w:drawing>
          <wp:inline distT="0" distB="0" distL="0" distR="0" wp14:anchorId="6D877A5E" wp14:editId="4BAD3638">
            <wp:extent cx="6762750" cy="302662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6773959" cy="3031636"/>
                    </a:xfrm>
                    <a:prstGeom prst="rect">
                      <a:avLst/>
                    </a:prstGeom>
                  </pic:spPr>
                </pic:pic>
              </a:graphicData>
            </a:graphic>
          </wp:inline>
        </w:drawing>
      </w:r>
    </w:p>
    <w:p w14:paraId="05B26BA9" w14:textId="408042DF" w:rsidR="003B199B" w:rsidRDefault="003B199B" w:rsidP="00BC1C25">
      <w:pPr>
        <w:spacing w:line="480" w:lineRule="auto"/>
        <w:rPr>
          <w:rFonts w:ascii="Times New Roman" w:hAnsi="Times New Roman" w:cs="Times New Roman"/>
          <w:sz w:val="24"/>
          <w:szCs w:val="24"/>
        </w:rPr>
      </w:pPr>
    </w:p>
    <w:p w14:paraId="139245AC" w14:textId="77777777" w:rsidR="00CE4CCB" w:rsidRDefault="00CE4CCB" w:rsidP="00BC1C25">
      <w:pPr>
        <w:spacing w:line="480" w:lineRule="auto"/>
        <w:rPr>
          <w:rFonts w:ascii="Times New Roman" w:hAnsi="Times New Roman" w:cs="Times New Roman"/>
          <w:sz w:val="24"/>
          <w:szCs w:val="24"/>
        </w:rPr>
      </w:pPr>
    </w:p>
    <w:p w14:paraId="2FE8D44E" w14:textId="77777777" w:rsidR="00CE4CCB" w:rsidRDefault="00CE4CCB" w:rsidP="00BC1C25">
      <w:pPr>
        <w:spacing w:line="480" w:lineRule="auto"/>
        <w:rPr>
          <w:rFonts w:ascii="Times New Roman" w:hAnsi="Times New Roman" w:cs="Times New Roman"/>
          <w:sz w:val="24"/>
          <w:szCs w:val="24"/>
        </w:rPr>
      </w:pPr>
    </w:p>
    <w:p w14:paraId="0BA3A0B8" w14:textId="77777777" w:rsidR="00CE4CCB" w:rsidRDefault="00CE4CCB" w:rsidP="00BC1C25">
      <w:pPr>
        <w:spacing w:line="480" w:lineRule="auto"/>
        <w:rPr>
          <w:rFonts w:ascii="Times New Roman" w:hAnsi="Times New Roman" w:cs="Times New Roman"/>
          <w:sz w:val="24"/>
          <w:szCs w:val="24"/>
        </w:rPr>
      </w:pPr>
    </w:p>
    <w:p w14:paraId="62546D76" w14:textId="77777777" w:rsidR="00CE4CCB" w:rsidRDefault="00CE4CCB" w:rsidP="00BC1C2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D9CB78A" w14:textId="61264994" w:rsidR="00CE4CCB" w:rsidRDefault="00CE4CCB" w:rsidP="00BC1C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4D5925">
        <w:rPr>
          <w:rFonts w:ascii="Times New Roman" w:hAnsi="Times New Roman" w:cs="Times New Roman"/>
          <w:sz w:val="24"/>
          <w:szCs w:val="24"/>
        </w:rPr>
        <w:t>3</w:t>
      </w:r>
      <w:r>
        <w:rPr>
          <w:rFonts w:ascii="Times New Roman" w:hAnsi="Times New Roman" w:cs="Times New Roman"/>
          <w:sz w:val="24"/>
          <w:szCs w:val="24"/>
        </w:rPr>
        <w:t>: Spider plot biome</w:t>
      </w:r>
      <w:r w:rsidR="00EA2D36">
        <w:rPr>
          <w:rFonts w:ascii="Times New Roman" w:hAnsi="Times New Roman" w:cs="Times New Roman"/>
          <w:sz w:val="24"/>
          <w:szCs w:val="24"/>
        </w:rPr>
        <w:t>s</w:t>
      </w:r>
      <w:r>
        <w:rPr>
          <w:rFonts w:ascii="Times New Roman" w:hAnsi="Times New Roman" w:cs="Times New Roman"/>
          <w:sz w:val="24"/>
          <w:szCs w:val="24"/>
        </w:rPr>
        <w:t xml:space="preserve"> vs scenarios</w:t>
      </w:r>
      <w:r w:rsidR="00000A05">
        <w:rPr>
          <w:rFonts w:ascii="Times New Roman" w:hAnsi="Times New Roman" w:cs="Times New Roman"/>
          <w:sz w:val="24"/>
          <w:szCs w:val="24"/>
        </w:rPr>
        <w:t>. % values are in relation to base value results. Could also do how much of each biome was selected</w:t>
      </w:r>
      <w:r w:rsidR="00401301">
        <w:rPr>
          <w:rFonts w:ascii="Times New Roman" w:hAnsi="Times New Roman" w:cs="Times New Roman"/>
          <w:sz w:val="24"/>
          <w:szCs w:val="24"/>
        </w:rPr>
        <w:t>, but that’s not very informative (see small figure below)</w:t>
      </w:r>
      <w:r w:rsidR="00C17956">
        <w:rPr>
          <w:rFonts w:ascii="Times New Roman" w:hAnsi="Times New Roman" w:cs="Times New Roman"/>
          <w:sz w:val="24"/>
          <w:szCs w:val="24"/>
        </w:rPr>
        <w:t>. I’m also not convinced that those spider plots are easy to read, might be better with x = biome, y = value and colors = scenarios plot.</w:t>
      </w:r>
    </w:p>
    <w:p w14:paraId="2622AD52" w14:textId="669DEA17" w:rsidR="00CE4CCB" w:rsidRDefault="00897D42" w:rsidP="00BC1C25">
      <w:pPr>
        <w:spacing w:line="480" w:lineRule="auto"/>
        <w:rPr>
          <w:rFonts w:ascii="Times New Roman" w:hAnsi="Times New Roman" w:cs="Times New Roman"/>
          <w:sz w:val="24"/>
          <w:szCs w:val="24"/>
        </w:rPr>
      </w:pPr>
      <w:r>
        <w:rPr>
          <w:noProof/>
        </w:rPr>
        <w:drawing>
          <wp:inline distT="0" distB="0" distL="0" distR="0" wp14:anchorId="532A74B5" wp14:editId="72B38323">
            <wp:extent cx="6762750" cy="4083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6779573" cy="4093820"/>
                    </a:xfrm>
                    <a:prstGeom prst="rect">
                      <a:avLst/>
                    </a:prstGeom>
                  </pic:spPr>
                </pic:pic>
              </a:graphicData>
            </a:graphic>
          </wp:inline>
        </w:drawing>
      </w:r>
    </w:p>
    <w:p w14:paraId="2D743B8E" w14:textId="5A7034A9" w:rsidR="005D4502" w:rsidRDefault="00190C67" w:rsidP="00BC1C25">
      <w:pPr>
        <w:spacing w:line="480" w:lineRule="auto"/>
        <w:rPr>
          <w:rFonts w:ascii="Times New Roman" w:hAnsi="Times New Roman" w:cs="Times New Roman"/>
          <w:sz w:val="24"/>
          <w:szCs w:val="24"/>
        </w:rPr>
      </w:pPr>
      <w:r>
        <w:rPr>
          <w:noProof/>
        </w:rPr>
        <w:drawing>
          <wp:inline distT="0" distB="0" distL="0" distR="0" wp14:anchorId="1DA12E75" wp14:editId="52B803EA">
            <wp:extent cx="3571875" cy="216296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3588469" cy="2173018"/>
                    </a:xfrm>
                    <a:prstGeom prst="rect">
                      <a:avLst/>
                    </a:prstGeom>
                  </pic:spPr>
                </pic:pic>
              </a:graphicData>
            </a:graphic>
          </wp:inline>
        </w:drawing>
      </w:r>
      <w:r w:rsidR="005D4502" w:rsidRPr="003432B5">
        <w:rPr>
          <w:rFonts w:ascii="Times New Roman" w:hAnsi="Times New Roman" w:cs="Times New Roman"/>
          <w:sz w:val="24"/>
          <w:szCs w:val="24"/>
        </w:rPr>
        <w:br w:type="page"/>
      </w:r>
    </w:p>
    <w:p w14:paraId="066948F9" w14:textId="18A5D8A0" w:rsidR="002A1C67" w:rsidRPr="00516BD0" w:rsidRDefault="002A1C67" w:rsidP="00BC1C25">
      <w:pPr>
        <w:spacing w:after="0" w:line="480" w:lineRule="auto"/>
        <w:rPr>
          <w:rFonts w:ascii="Times New Roman" w:hAnsi="Times New Roman" w:cs="Times New Roman"/>
          <w:b/>
          <w:bCs/>
          <w:sz w:val="24"/>
          <w:szCs w:val="24"/>
        </w:rPr>
      </w:pPr>
      <w:commentRangeStart w:id="9"/>
      <w:r w:rsidRPr="00516BD0">
        <w:rPr>
          <w:rFonts w:ascii="Times New Roman" w:hAnsi="Times New Roman" w:cs="Times New Roman"/>
          <w:b/>
          <w:bCs/>
          <w:sz w:val="24"/>
          <w:szCs w:val="24"/>
        </w:rPr>
        <w:lastRenderedPageBreak/>
        <w:t>Methods</w:t>
      </w:r>
      <w:commentRangeEnd w:id="9"/>
      <w:r w:rsidR="00364F67">
        <w:commentReference w:id="9"/>
      </w:r>
    </w:p>
    <w:p w14:paraId="2A2B64AD" w14:textId="5BF25092" w:rsidR="005238D0" w:rsidRDefault="005238D0" w:rsidP="00BC1C25">
      <w:pPr>
        <w:pStyle w:val="xmsolistparagraph"/>
        <w:spacing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3DE1239A" w:rsidR="00CC38D3" w:rsidRPr="00FC3DD7" w:rsidRDefault="00CC38D3" w:rsidP="00BC1C25">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following Pouzols et al.</w:t>
      </w:r>
      <w:r>
        <w:rPr>
          <w:rFonts w:cs="Times New Roman"/>
          <w:lang w:val="en-CA"/>
        </w:rPr>
        <w:t xml:space="preserve"> </w:t>
      </w:r>
      <w:r w:rsidRPr="00FC3DD7">
        <w:rPr>
          <w:rFonts w:eastAsia="Times New Roman" w:cs="Times New Roman"/>
        </w:rPr>
        <w:fldChar w:fldCharType="begin" w:fldLock="1"/>
      </w:r>
      <w:r w:rsidR="006F6771">
        <w:rPr>
          <w:rFonts w:eastAsia="Times New Roman" w:cs="Times New Roman"/>
        </w:rPr>
        <w:instrText xml:space="preserve"> ADDIN ZOTERO_ITEM CSL_CITATION {"citationID":"sP0QKTf0","properties":{"formattedCitation":"(Pouzols et al., 2014)","plainCitation":"(Pouzols et al., 2014)","dontUpdate":true,"noteIndex":0},"citationItems":[{"id":"xF2nnFMy/bloF03Oh","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13"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w:t>
      </w:r>
      <w:r w:rsidR="007073A8">
        <w:rPr>
          <w:rFonts w:cs="Times New Roman"/>
          <w:highlight w:val="yellow"/>
          <w:lang w:val="en-CA"/>
        </w:rPr>
        <w:t>9</w:t>
      </w:r>
      <w:r w:rsidRPr="00222361">
        <w:rPr>
          <w:rFonts w:cs="Times New Roman"/>
          <w:highlight w:val="yellow"/>
          <w:lang w:val="en-CA"/>
        </w:rPr>
        <w:t>-</w:t>
      </w:r>
      <w:r w:rsidR="001A4305">
        <w:rPr>
          <w:rFonts w:cs="Times New Roman"/>
          <w:highlight w:val="yellow"/>
          <w:lang w:val="en-CA"/>
        </w:rPr>
        <w:t>11</w:t>
      </w:r>
      <w:r w:rsidRPr="00222361">
        <w:rPr>
          <w:rFonts w:cs="Times New Roman"/>
          <w:highlight w:val="yellow"/>
          <w:lang w:val="en-CA"/>
        </w:rPr>
        <w:t>-14</w:t>
      </w:r>
      <w:r w:rsidRPr="00FC3DD7">
        <w:rPr>
          <w:rFonts w:cs="Times New Roman"/>
          <w:lang w:val="en-CA"/>
        </w:rPr>
        <w:t>) and for birds we used the BirdLife International data zone webpage (</w:t>
      </w:r>
      <w:hyperlink r:id="rId14"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w:t>
      </w:r>
      <w:r w:rsidR="007073A8">
        <w:rPr>
          <w:rFonts w:cs="Times New Roman"/>
          <w:highlight w:val="yellow"/>
          <w:lang w:val="en-CA"/>
        </w:rPr>
        <w:t>9</w:t>
      </w:r>
      <w:r w:rsidRPr="00222361">
        <w:rPr>
          <w:rFonts w:cs="Times New Roman"/>
          <w:highlight w:val="yellow"/>
          <w:lang w:val="en-CA"/>
        </w:rPr>
        <w:t>-</w:t>
      </w:r>
      <w:r w:rsidR="001A4305">
        <w:rPr>
          <w:rFonts w:cs="Times New Roman"/>
          <w:highlight w:val="yellow"/>
          <w:lang w:val="en-CA"/>
        </w:rPr>
        <w:t>11</w:t>
      </w:r>
      <w:r w:rsidRPr="00222361">
        <w:rPr>
          <w:rFonts w:cs="Times New Roman"/>
          <w:highlight w:val="yellow"/>
          <w:lang w:val="en-CA"/>
        </w:rPr>
        <w:t>-14</w:t>
      </w:r>
      <w:r w:rsidRPr="00FC3DD7">
        <w:rPr>
          <w:rFonts w:cs="Times New Roman"/>
          <w:lang w:val="en-CA"/>
        </w:rPr>
        <w:t xml:space="preserve">). </w:t>
      </w:r>
      <w:r w:rsidR="00D15430">
        <w:rPr>
          <w:rFonts w:cs="Times New Roman"/>
          <w:lang w:val="en-CA"/>
        </w:rPr>
        <w:t xml:space="preserve">We used these taxa because analogous data are available for a low proportion of species in other taxonomic </w:t>
      </w:r>
      <w:commentRangeStart w:id="10"/>
      <w:commentRangeStart w:id="11"/>
      <w:r w:rsidR="00D15430">
        <w:rPr>
          <w:rFonts w:cs="Times New Roman"/>
          <w:lang w:val="en-CA"/>
        </w:rPr>
        <w:t>groups</w:t>
      </w:r>
      <w:commentRangeEnd w:id="10"/>
      <w:r w:rsidR="00D15430">
        <w:rPr>
          <w:rStyle w:val="CommentReference"/>
          <w:rFonts w:asciiTheme="minorHAnsi" w:eastAsiaTheme="minorHAnsi" w:hAnsiTheme="minorHAnsi" w:cstheme="minorBidi"/>
          <w:color w:val="auto"/>
          <w:lang w:val="en-CA" w:eastAsia="en-US"/>
        </w:rPr>
        <w:commentReference w:id="10"/>
      </w:r>
      <w:commentRangeEnd w:id="11"/>
      <w:r w:rsidR="00942DD2">
        <w:rPr>
          <w:rStyle w:val="CommentReference"/>
          <w:rFonts w:asciiTheme="minorHAnsi" w:eastAsiaTheme="minorHAnsi" w:hAnsiTheme="minorHAnsi" w:cstheme="minorBidi"/>
          <w:color w:val="auto"/>
          <w:lang w:val="en-CA" w:eastAsia="en-US"/>
        </w:rPr>
        <w:commentReference w:id="11"/>
      </w:r>
      <w:r w:rsidR="00D15430">
        <w:rPr>
          <w:rFonts w:cs="Times New Roman"/>
          <w:lang w:val="en-CA"/>
        </w:rPr>
        <w:t xml:space="preserve">. </w:t>
      </w:r>
      <w:r w:rsidRPr="00FC3DD7">
        <w:rPr>
          <w:rFonts w:cs="Times New Roman"/>
          <w:lang w:val="en-CA"/>
        </w:rPr>
        <w:t>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922E86">
        <w:rPr>
          <w:rFonts w:eastAsia="Times New Roman" w:cs="Times New Roman"/>
        </w:rPr>
        <w:instrText xml:space="preserve"> ADDIN ZOTERO_ITEM CSL_CITATION {"citationID":"OmQfgKGi","properties":{"formattedCitation":"\\super 7\\nosupersub{}","plainCitation":"7","noteIndex":0},"citationItems":[{"id":"xF2nnFMy/bloF03Oh","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922E86" w:rsidRPr="00922E86">
        <w:rPr>
          <w:rFonts w:cs="Times New Roman"/>
          <w:vertAlign w:val="superscript"/>
        </w:rPr>
        <w:t>7</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922E86">
        <w:rPr>
          <w:rFonts w:cs="Times New Roman"/>
        </w:rPr>
        <w:instrText xml:space="preserve"> ADDIN ZOTERO_ITEM CSL_CITATION {"citationID":"8eKvKTVX","properties":{"formattedCitation":"\\super 8\\nosupersub{}","plainCitation":"8","noteIndex":0},"citationItems":[{"id":"xF2nnFMy/opPsdxHp","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922E86" w:rsidRPr="00922E86">
        <w:rPr>
          <w:rFonts w:cs="Times New Roman"/>
          <w:vertAlign w:val="superscript"/>
        </w:rPr>
        <w:t>8</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922E86">
        <w:rPr>
          <w:rFonts w:cs="Times New Roman"/>
        </w:rPr>
        <w:instrText xml:space="preserve"> ADDIN ZOTERO_ITEM CSL_CITATION {"citationID":"DxwUXTE0","properties":{"formattedCitation":"\\super 9\\nosupersub{}","plainCitation":"9","noteIndex":0},"citationItems":[{"id":"xF2nnFMy/jXxJC5UF","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922E86" w:rsidRPr="00922E86">
        <w:rPr>
          <w:rFonts w:cs="Times New Roman"/>
          <w:vertAlign w:val="superscript"/>
        </w:rPr>
        <w:t>9</w:t>
      </w:r>
      <w:r w:rsidRPr="00FC3DD7">
        <w:rPr>
          <w:rFonts w:cs="Times New Roman"/>
        </w:rPr>
        <w:fldChar w:fldCharType="end"/>
      </w:r>
      <w:r w:rsidR="00D15430">
        <w:rPr>
          <w:rFonts w:cs="Times New Roman"/>
        </w:rPr>
        <w:t>.</w:t>
      </w:r>
      <w:r>
        <w:rPr>
          <w:rFonts w:cs="Times New Roman"/>
        </w:rPr>
        <w:t xml:space="preserve"> </w:t>
      </w:r>
    </w:p>
    <w:p w14:paraId="2AE9B9A7" w14:textId="3188D703" w:rsidR="00CC38D3" w:rsidRPr="00FC3DD7" w:rsidRDefault="00CC38D3" w:rsidP="00BC1C25">
      <w:pPr>
        <w:pStyle w:val="Body"/>
        <w:spacing w:after="0" w:line="480" w:lineRule="auto"/>
        <w:ind w:firstLine="720"/>
        <w:rPr>
          <w:rFonts w:cs="Times New Roman"/>
          <w:lang w:val="en-CA"/>
        </w:rPr>
      </w:pPr>
      <w:r w:rsidRPr="00FC3DD7">
        <w:rPr>
          <w:rFonts w:cs="Times New Roman"/>
          <w:lang w:val="en-CA"/>
        </w:rPr>
        <w:t xml:space="preserve">For each </w:t>
      </w:r>
      <w:r w:rsidR="00A0478C">
        <w:rPr>
          <w:rFonts w:cs="Times New Roman"/>
          <w:lang w:val="en-CA"/>
        </w:rPr>
        <w:t>taxonomic</w:t>
      </w:r>
      <w:r w:rsidR="00A0478C" w:rsidRPr="00FC3DD7">
        <w:rPr>
          <w:rFonts w:cs="Times New Roman"/>
          <w:lang w:val="en-CA"/>
        </w:rPr>
        <w:t xml:space="preserve"> </w:t>
      </w:r>
      <w:r w:rsidRPr="00FC3DD7">
        <w:rPr>
          <w:rFonts w:cs="Times New Roman"/>
          <w:lang w:val="en-CA"/>
        </w:rPr>
        <w:t>group, we restricted our analysis to species that fell into the presence category of ‘Extant’, the origin categories of ‘Native’ or ‘Reintroduced’ and the seasonality categories ‘Resident’, ‘Breeding Season’ or ‘Non-breeding Season’</w:t>
      </w:r>
      <w:bookmarkStart w:id="12" w:name="_Hlk7000483"/>
      <w:r>
        <w:rPr>
          <w:rFonts w:cs="Times New Roman"/>
          <w:lang w:val="en-CA"/>
        </w:rPr>
        <w:t>, thus only focusing on stationary periods of the life cycle of migratory species</w:t>
      </w:r>
      <w:bookmarkEnd w:id="12"/>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13"/>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13"/>
      <w:r w:rsidR="006A29D0">
        <w:rPr>
          <w:rStyle w:val="CommentReference"/>
          <w:rFonts w:asciiTheme="minorHAnsi" w:eastAsiaTheme="minorHAnsi" w:hAnsiTheme="minorHAnsi" w:cstheme="minorBidi"/>
          <w:color w:val="auto"/>
          <w:lang w:val="en-CA" w:eastAsia="en-US"/>
        </w:rPr>
        <w:commentReference w:id="13"/>
      </w:r>
      <w:r w:rsidRPr="00FC3DD7">
        <w:rPr>
          <w:rFonts w:cs="Times New Roman"/>
          <w:lang w:val="en-CA"/>
        </w:rPr>
        <w:t xml:space="preserve">. </w:t>
      </w:r>
    </w:p>
    <w:p w14:paraId="1153015F" w14:textId="77777777" w:rsidR="00417AB4" w:rsidRPr="00CC38D3" w:rsidRDefault="00417AB4" w:rsidP="00BC1C25">
      <w:pPr>
        <w:pStyle w:val="xmsolistparagraph"/>
        <w:spacing w:beforeAutospacing="0" w:after="0" w:afterAutospacing="0" w:line="480" w:lineRule="auto"/>
        <w:rPr>
          <w:rStyle w:val="apple-converted-space"/>
          <w:iCs/>
          <w:shd w:val="clear" w:color="auto" w:fill="FFFFFF"/>
          <w:lang w:val="en-CA"/>
        </w:rPr>
      </w:pPr>
    </w:p>
    <w:p w14:paraId="4667D263" w14:textId="0A2136A6" w:rsidR="009852E1" w:rsidRDefault="00016554" w:rsidP="00BC1C25">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557B29EB" w14:textId="77777777" w:rsidR="00577F65" w:rsidRDefault="0053094B" w:rsidP="00BC1C25">
      <w:pPr>
        <w:pStyle w:val="Body"/>
        <w:spacing w:line="480" w:lineRule="auto"/>
        <w:ind w:firstLine="720"/>
      </w:pPr>
      <w:r w:rsidRPr="00065CFE">
        <w:rPr>
          <w:rFonts w:cs="Times New Roman"/>
          <w:lang w:val="en-CA"/>
        </w:rPr>
        <w:t>National boundaries were derived from the Global Administrative Areas database (</w:t>
      </w:r>
      <w:hyperlink r:id="rId15"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 xml:space="preserve">). </w:t>
      </w:r>
    </w:p>
    <w:p w14:paraId="71041035" w14:textId="77777777" w:rsidR="00577F65" w:rsidRDefault="00577F65" w:rsidP="00BC1C25">
      <w:pPr>
        <w:pStyle w:val="Body"/>
        <w:spacing w:line="480" w:lineRule="auto"/>
        <w:ind w:firstLine="720"/>
        <w:rPr>
          <w:rFonts w:cs="Times New Roman"/>
          <w:lang w:val="en-CA"/>
        </w:rPr>
      </w:pPr>
    </w:p>
    <w:p w14:paraId="43EEBA6A" w14:textId="77777777" w:rsidR="00577F65" w:rsidRDefault="00577F65" w:rsidP="00BC1C25">
      <w:pPr>
        <w:pStyle w:val="Body"/>
        <w:spacing w:line="480" w:lineRule="auto"/>
        <w:ind w:firstLine="720"/>
        <w:rPr>
          <w:rFonts w:cs="Times New Roman"/>
          <w:lang w:val="en-CA"/>
        </w:rPr>
      </w:pPr>
    </w:p>
    <w:p w14:paraId="1290D0E3" w14:textId="50857B78" w:rsidR="00577F65" w:rsidRDefault="00364F67" w:rsidP="00BC1C25">
      <w:pPr>
        <w:pStyle w:val="Body"/>
        <w:spacing w:line="480" w:lineRule="auto"/>
        <w:ind w:firstLine="720"/>
      </w:pPr>
      <w:r>
        <w:rPr>
          <w:rFonts w:cs="Times New Roman"/>
          <w:lang w:val="en-CA"/>
        </w:rPr>
        <w:t>We obtained protected area boundaries from the</w:t>
      </w:r>
      <w:r w:rsidR="0053094B" w:rsidRPr="00065CFE">
        <w:rPr>
          <w:rFonts w:cs="Times New Roman"/>
          <w:lang w:val="en-CA"/>
        </w:rPr>
        <w:t xml:space="preserve"> World Database on Protected Areas (WDPA,</w:t>
      </w:r>
      <w:r w:rsidR="0053094B" w:rsidRPr="00065CFE">
        <w:rPr>
          <w:rFonts w:cs="Times New Roman"/>
        </w:rPr>
        <w:t xml:space="preserve"> </w:t>
      </w:r>
      <w:hyperlink r:id="rId16">
        <w:r>
          <w:rPr>
            <w:rStyle w:val="InternetLink"/>
            <w:rFonts w:cs="Times New Roman"/>
            <w:lang w:val="en-CA"/>
          </w:rPr>
          <w:t>https://www.protectedplanet.net</w:t>
        </w:r>
      </w:hyperlink>
      <w:r>
        <w:rPr>
          <w:rFonts w:cs="Times New Roman"/>
          <w:lang w:val="en-CA"/>
        </w:rPr>
        <w:t>). Following standard procedures for cleaning the protected area dataset,  we (i) reprojected the data to an equal-area coordinate (World Behrman) (ii) excluded reserves with unknown or proposed designations, (iii) excluded UNESCO Biosphere Reserves</w:t>
      </w:r>
      <w:r w:rsidR="00907206">
        <w:rPr>
          <w:rFonts w:cs="Times New Roman"/>
          <w:lang w:val="en-CA"/>
        </w:rPr>
        <w:t xml:space="preserve"> </w:t>
      </w:r>
      <w:r w:rsidR="00907206">
        <w:rPr>
          <w:rFonts w:cs="Times New Roman"/>
          <w:lang w:val="en-CA"/>
        </w:rPr>
        <w:fldChar w:fldCharType="begin"/>
      </w:r>
      <w:r w:rsidR="00922E86">
        <w:rPr>
          <w:rFonts w:cs="Times New Roman"/>
          <w:lang w:val="en-CA"/>
        </w:rPr>
        <w:instrText xml:space="preserve"> ADDIN ZOTERO_ITEM CSL_CITATION {"citationID":"sZb95Gs3","properties":{"formattedCitation":"\\super 10\\nosupersub{}","plainCitation":"10","noteIndex":0},"citationItems":[{"id":2677,"uris":["http://zotero.org/users/878981/items/LMZRMJZV"],"uri":["http://zotero.org/users/878981/items/LMZRMJZV"],"itemData":{"id":2677,"type":"article-journal","container-title":"Biological Reviews","issue":"1","page":"82–104","source":"Google Scholar","title":"Reviewing B iosphere R eserves globally: effective conservation action or bureaucratic label?","title-short":"Reviewing B iosphere R eserves globally","volume":"89","author":[{"family":"Coetzer","given":"Kaera L."},{"family":"Witkowski","given":"Edward TF"},{"family":"Erasmus","given":"Barend FN"}],"issued":{"date-parts":[["2014"]]}}}],"schema":"https://github.com/citation-style-language/schema/raw/master/csl-citation.json"} </w:instrText>
      </w:r>
      <w:r w:rsidR="00907206">
        <w:rPr>
          <w:rFonts w:cs="Times New Roman"/>
          <w:lang w:val="en-CA"/>
        </w:rPr>
        <w:fldChar w:fldCharType="separate"/>
      </w:r>
      <w:r w:rsidR="00922E86" w:rsidRPr="00922E86">
        <w:rPr>
          <w:rFonts w:cs="Times New Roman"/>
          <w:vertAlign w:val="superscript"/>
        </w:rPr>
        <w:t>10</w:t>
      </w:r>
      <w:r w:rsidR="00907206">
        <w:rPr>
          <w:rFonts w:cs="Times New Roman"/>
          <w:lang w:val="en-CA"/>
        </w:rPr>
        <w:fldChar w:fldCharType="end"/>
      </w:r>
      <w:r>
        <w:rPr>
          <w:rFonts w:cs="Times New Roman"/>
          <w:lang w:val="en-CA"/>
        </w:rPr>
        <w:t xml:space="preserve">, (iv) buffered sites represented as point localities to their reported area, (v) dissolved boundaries to prevent issues with overlapping areas, and (vi) removed slivers (code available at https://github.com/jeffreyhanson/global-protected-areas).  After the protected area data, we overalaid the protected area boundries with a </w:t>
      </w:r>
      <w:r w:rsidR="00DE0D84">
        <w:rPr>
          <w:rFonts w:cs="Times New Roman"/>
          <w:lang w:val="en-CA"/>
        </w:rPr>
        <w:t xml:space="preserve">10 x 10 </w:t>
      </w:r>
      <w:r>
        <w:rPr>
          <w:rFonts w:cs="Times New Roman"/>
          <w:lang w:val="en-CA"/>
        </w:rPr>
        <w:t>km grid covering the Earth.  These spatial data procedures were completed using ArcMap (version 10.3.1) an</w:t>
      </w:r>
      <w:bookmarkStart w:id="14" w:name="_GoBack"/>
      <w:bookmarkEnd w:id="14"/>
      <w:r>
        <w:rPr>
          <w:rFonts w:cs="Times New Roman"/>
          <w:lang w:val="en-CA"/>
        </w:rPr>
        <w:t>d python (version 2.7.8).</w:t>
      </w:r>
    </w:p>
    <w:p w14:paraId="4CFA1429" w14:textId="77777777" w:rsidR="0053094B" w:rsidRDefault="0053094B" w:rsidP="00BC1C25">
      <w:pPr>
        <w:spacing w:line="480" w:lineRule="auto"/>
        <w:rPr>
          <w:rFonts w:ascii="Times New Roman" w:hAnsi="Times New Roman" w:cs="Times New Roman"/>
          <w:i/>
          <w:iCs/>
          <w:sz w:val="24"/>
          <w:szCs w:val="24"/>
        </w:rPr>
      </w:pPr>
    </w:p>
    <w:p w14:paraId="7BEDD319" w14:textId="3F938793" w:rsidR="00D31BD2" w:rsidRDefault="00D31BD2" w:rsidP="00BC1C25">
      <w:pPr>
        <w:spacing w:line="480" w:lineRule="auto"/>
        <w:rPr>
          <w:rFonts w:ascii="Times New Roman" w:hAnsi="Times New Roman" w:cs="Times New Roman"/>
          <w:i/>
          <w:iCs/>
          <w:sz w:val="24"/>
          <w:szCs w:val="24"/>
        </w:rPr>
      </w:pPr>
      <w:commentRangeStart w:id="15"/>
      <w:r>
        <w:rPr>
          <w:rFonts w:ascii="Times New Roman" w:hAnsi="Times New Roman" w:cs="Times New Roman"/>
          <w:i/>
          <w:iCs/>
          <w:sz w:val="24"/>
          <w:szCs w:val="24"/>
        </w:rPr>
        <w:t xml:space="preserve">Socioeconomic </w:t>
      </w:r>
      <w:r w:rsidR="002A60D3">
        <w:rPr>
          <w:rFonts w:ascii="Times New Roman" w:hAnsi="Times New Roman" w:cs="Times New Roman"/>
          <w:i/>
          <w:iCs/>
          <w:sz w:val="24"/>
          <w:szCs w:val="24"/>
        </w:rPr>
        <w:t>uncertainty</w:t>
      </w:r>
      <w:commentRangeEnd w:id="15"/>
      <w:r w:rsidR="00364F67">
        <w:commentReference w:id="15"/>
      </w:r>
    </w:p>
    <w:p w14:paraId="0DD78284" w14:textId="70AA42D6" w:rsidR="00577F65" w:rsidRPr="005A0054" w:rsidRDefault="00364F67" w:rsidP="00BC1C25">
      <w:pPr>
        <w:spacing w:line="480" w:lineRule="auto"/>
      </w:pPr>
      <w:r>
        <w:fldChar w:fldCharType="begin"/>
      </w:r>
      <w:r w:rsidR="00922E86">
        <w:instrText xml:space="preserve"> ADDIN ZOTERO_ITEM CSL_CITATION {"citationID":"Jhf5nZLh","properties":{"formattedCitation":"\\super 11\\nosupersub{}","plainCitation":"11","noteIndex":0},"citationItems":[{"id":2661,"uris":["http://zotero.org/users/878981/items/PM9X8KPM"],"uri":["http://zotero.org/users/878981/items/PM9X8KPM"],"itemData":{"id":2661,"type":"article-journal","container-title":"Environmental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fldChar w:fldCharType="separate"/>
      </w:r>
      <w:r w:rsidR="00922E86" w:rsidRPr="00922E86">
        <w:rPr>
          <w:rFonts w:ascii="Times New Roman" w:hAnsi="Times New Roman" w:cs="Times New Roman"/>
          <w:sz w:val="24"/>
          <w:szCs w:val="24"/>
          <w:vertAlign w:val="superscript"/>
        </w:rPr>
        <w:t>11</w:t>
      </w:r>
      <w:r>
        <w:fldChar w:fldCharType="end"/>
      </w:r>
    </w:p>
    <w:p w14:paraId="1FB6CB63" w14:textId="77777777" w:rsidR="00577F65" w:rsidRPr="005A0054" w:rsidRDefault="00D9414C" w:rsidP="00BC1C25">
      <w:pPr>
        <w:spacing w:line="480" w:lineRule="auto"/>
      </w:pPr>
      <w:hyperlink r:id="rId17">
        <w:commentRangeStart w:id="16"/>
        <w:r w:rsidR="00364F67" w:rsidRPr="005A0054">
          <w:rPr>
            <w:rStyle w:val="InternetLink"/>
          </w:rPr>
          <w:t>https://datacatalog.worldbank.org/dataset/worldwide-governance-indicators</w:t>
        </w:r>
        <w:commentRangeEnd w:id="16"/>
        <w:r w:rsidR="00364F67">
          <w:commentReference w:id="16"/>
        </w:r>
      </w:hyperlink>
    </w:p>
    <w:p w14:paraId="74D8A98B" w14:textId="530BBC97" w:rsidR="00F64BF2" w:rsidRPr="00F64BF2" w:rsidRDefault="00F64BF2" w:rsidP="00BC1C25">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p>
    <w:p w14:paraId="397CF4EB" w14:textId="77777777" w:rsidR="004013F1" w:rsidRDefault="004013F1" w:rsidP="00BC1C25">
      <w:pPr>
        <w:spacing w:line="480" w:lineRule="auto"/>
        <w:rPr>
          <w:rFonts w:ascii="Times New Roman" w:hAnsi="Times New Roman" w:cs="Times New Roman"/>
          <w:i/>
          <w:iCs/>
          <w:sz w:val="24"/>
          <w:szCs w:val="24"/>
        </w:rPr>
      </w:pPr>
    </w:p>
    <w:p w14:paraId="53675E2F" w14:textId="71C4EC1B" w:rsidR="00D31BD2" w:rsidRDefault="00D31BD2" w:rsidP="00BC1C2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Land use change </w:t>
      </w:r>
      <w:r w:rsidR="00241182">
        <w:rPr>
          <w:rFonts w:ascii="Times New Roman" w:hAnsi="Times New Roman" w:cs="Times New Roman"/>
          <w:i/>
          <w:iCs/>
          <w:sz w:val="24"/>
          <w:szCs w:val="24"/>
        </w:rPr>
        <w:t>uncertainty</w:t>
      </w:r>
    </w:p>
    <w:p w14:paraId="5006B7F4" w14:textId="2EA68E92" w:rsidR="00150A5D" w:rsidRPr="007827C3" w:rsidRDefault="00150A5D" w:rsidP="00BC1C25">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We used a global land systems map fo</w:t>
      </w:r>
      <w:r>
        <w:rPr>
          <w:rFonts w:ascii="Times New Roman" w:hAnsi="Times New Roman" w:cs="Times New Roman"/>
          <w:sz w:val="24"/>
          <w:szCs w:val="24"/>
        </w:rPr>
        <w:t xml:space="preserve">r the </w:t>
      </w:r>
      <w:commentRangeStart w:id="17"/>
      <w:r>
        <w:rPr>
          <w:rFonts w:ascii="Times New Roman" w:hAnsi="Times New Roman" w:cs="Times New Roman"/>
          <w:sz w:val="24"/>
          <w:szCs w:val="24"/>
        </w:rPr>
        <w:t xml:space="preserve">year 2000 </w:t>
      </w:r>
      <w:commentRangeEnd w:id="17"/>
      <w:r w:rsidR="00C06EAD">
        <w:rPr>
          <w:rStyle w:val="CommentReference"/>
        </w:rPr>
        <w:commentReference w:id="17"/>
      </w:r>
      <w:r>
        <w:rPr>
          <w:rFonts w:ascii="Times New Roman" w:hAnsi="Times New Roman" w:cs="Times New Roman"/>
          <w:sz w:val="24"/>
          <w:szCs w:val="24"/>
        </w:rPr>
        <w:t>(</w:t>
      </w:r>
      <w:r w:rsidRPr="008C2AA1">
        <w:rPr>
          <w:rFonts w:ascii="Times New Roman" w:hAnsi="Times New Roman" w:cs="Times New Roman"/>
          <w:sz w:val="24"/>
          <w:szCs w:val="24"/>
        </w:rPr>
        <w:t>Eitelberg et al., 2016</w:t>
      </w:r>
      <w:r>
        <w:rPr>
          <w:rFonts w:ascii="Times New Roman" w:hAnsi="Times New Roman" w:cs="Times New Roman"/>
          <w:sz w:val="24"/>
          <w:szCs w:val="24"/>
        </w:rPr>
        <w:t>; van Asselen 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(CLUMondo) (van Asselen </w:t>
      </w:r>
      <w:r>
        <w:rPr>
          <w:rFonts w:ascii="Times New Roman" w:hAnsi="Times New Roman" w:cs="Times New Roman"/>
          <w:sz w:val="24"/>
          <w:szCs w:val="24"/>
        </w:rPr>
        <w:t>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w:t>
      </w:r>
      <w:r w:rsidR="00D76D42">
        <w:rPr>
          <w:rFonts w:ascii="Times New Roman" w:hAnsi="Times New Roman" w:cs="Times New Roman"/>
          <w:sz w:val="24"/>
          <w:szCs w:val="24"/>
        </w:rPr>
        <w:t>across the globle.</w:t>
      </w:r>
      <w:r w:rsidRPr="008C2AA1">
        <w:rPr>
          <w:rFonts w:ascii="Times New Roman" w:hAnsi="Times New Roman" w:cs="Times New Roman"/>
          <w:sz w:val="24"/>
          <w:szCs w:val="24"/>
        </w:rPr>
        <w:t xml:space="preserve"> Spatially explicit land-use change </w:t>
      </w:r>
      <w:r w:rsidRPr="008C2AA1">
        <w:rPr>
          <w:rFonts w:ascii="Times New Roman" w:hAnsi="Times New Roman" w:cs="Times New Roman"/>
          <w:sz w:val="24"/>
          <w:szCs w:val="24"/>
        </w:rPr>
        <w:lastRenderedPageBreak/>
        <w:t xml:space="preserve">models are important tools to analyze potential land-use trajectories for ecological analysis (e.g. </w:t>
      </w:r>
      <w:r>
        <w:rPr>
          <w:rFonts w:ascii="Times New Roman" w:hAnsi="Times New Roman" w:cs="Times New Roman"/>
          <w:sz w:val="24"/>
          <w:szCs w:val="24"/>
        </w:rPr>
        <w:t>Jetz et al., 2007;</w:t>
      </w:r>
      <w:r w:rsidRPr="008C2AA1">
        <w:rPr>
          <w:rFonts w:ascii="Times New Roman" w:hAnsi="Times New Roman" w:cs="Times New Roman"/>
          <w:sz w:val="24"/>
          <w:szCs w:val="24"/>
        </w:rPr>
        <w:t xml:space="preserve"> LaSorte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CLUMondo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 </w:t>
      </w:r>
      <w:r w:rsidR="00364F67">
        <w:rPr>
          <w:rFonts w:ascii="Times New Roman" w:hAnsi="Times New Roman" w:cs="Times New Roman"/>
          <w:sz w:val="24"/>
          <w:szCs w:val="24"/>
        </w:rPr>
        <w:t xml:space="preserve">The modelling approach goes beyond other global land-use models by distinguishing land systems that combine land cover with indicators of land use. This way we are able to distinguish more realistically the mosaics of land use that are relevant to biodiversity. </w:t>
      </w:r>
      <w:r w:rsidRPr="008C2AA1">
        <w:rPr>
          <w:rFonts w:ascii="Times New Roman" w:hAnsi="Times New Roman" w:cs="Times New Roman"/>
          <w:sz w:val="24"/>
          <w:szCs w:val="24"/>
        </w:rPr>
        <w:t>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t>
      </w:r>
    </w:p>
    <w:p w14:paraId="2CCBDFC9" w14:textId="7908C3B4" w:rsidR="00150A5D" w:rsidRPr="003432B5" w:rsidRDefault="00150A5D" w:rsidP="00BC1C25">
      <w:pPr>
        <w:pStyle w:val="Default"/>
        <w:spacing w:line="480" w:lineRule="auto"/>
      </w:pPr>
      <w:r w:rsidRPr="007827C3">
        <w:rPr>
          <w:rFonts w:ascii="Times New Roman" w:hAnsi="Times New Roman" w:cs="Times New Roman"/>
          <w:lang w:val="en-CA"/>
        </w:rPr>
        <w:tab/>
      </w:r>
      <w:r w:rsidRPr="003432B5">
        <w:rPr>
          <w:rFonts w:ascii="Times New Roman" w:hAnsi="Times New Roman"/>
          <w:color w:val="00000A"/>
          <w:lang w:val="en-CA"/>
        </w:rPr>
        <w:t>We used the CLUMondo model to simulate land system change for three shared socioeconomic pathway (SSP) scenarios</w:t>
      </w:r>
      <w:r w:rsidRPr="003432B5">
        <w:rPr>
          <w:rFonts w:ascii="Times New Roman" w:hAnsi="Times New Roman" w:cs="Times New Roman"/>
          <w:color w:val="auto"/>
          <w:lang w:val="en-CA"/>
        </w:rPr>
        <w:t xml:space="preserve">, which allow us to compare the </w:t>
      </w:r>
      <w:ins w:id="18" w:author="Joseph Bennett" w:date="2020-01-11T07:12:00Z">
        <w:r w:rsidR="00C06EAD">
          <w:rPr>
            <w:rFonts w:ascii="Times New Roman" w:hAnsi="Times New Roman" w:cs="Times New Roman"/>
            <w:color w:val="auto"/>
            <w:lang w:val="en-CA"/>
          </w:rPr>
          <w:t xml:space="preserve">predicted </w:t>
        </w:r>
      </w:ins>
      <w:r w:rsidRPr="003432B5">
        <w:rPr>
          <w:rFonts w:ascii="Times New Roman" w:hAnsi="Times New Roman" w:cs="Times New Roman"/>
          <w:color w:val="auto"/>
          <w:lang w:val="en-CA"/>
        </w:rPr>
        <w:t>change in land cover between 2000 and 2050 for each scenario</w:t>
      </w:r>
      <w:r w:rsidRPr="003432B5">
        <w:rPr>
          <w:rFonts w:ascii="Times New Roman" w:hAnsi="Times New Roman"/>
          <w:color w:val="00000A"/>
          <w:lang w:val="en-CA"/>
        </w:rPr>
        <w:t xml:space="preserve">. In implementing </w:t>
      </w:r>
      <w:commentRangeStart w:id="19"/>
      <w:r w:rsidRPr="003432B5">
        <w:rPr>
          <w:rFonts w:ascii="Times New Roman" w:hAnsi="Times New Roman"/>
          <w:color w:val="00000A"/>
          <w:lang w:val="en-CA"/>
        </w:rPr>
        <w:t>the three SSP scenarios</w:t>
      </w:r>
      <w:commentRangeEnd w:id="19"/>
      <w:r w:rsidR="00364F67">
        <w:commentReference w:id="19"/>
      </w:r>
      <w:r w:rsidRPr="003432B5">
        <w:rPr>
          <w:rFonts w:ascii="Times New Roman" w:hAnsi="Times New Roman"/>
          <w:color w:val="00000A"/>
          <w:lang w:val="en-CA"/>
        </w:rPr>
        <w:t>, model settings are according to the SSP narratives (O’Neill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2014) while demand for agricultural commodities and livestock are derived from assessments with the integrated assessment model IMAGE (</w:t>
      </w:r>
      <w:hyperlink r:id="rId18" w:anchor="bib0265" w:history="1">
        <w:r w:rsidR="00364F67">
          <w:rPr>
            <w:rStyle w:val="InternetLink"/>
            <w:rFonts w:ascii="Times New Roman" w:hAnsi="Times New Roman" w:cs="Times New Roman"/>
            <w:color w:val="00000A"/>
            <w:lang w:val="en-CA"/>
          </w:rPr>
          <w:t>Stehfest et al., 201</w:t>
        </w:r>
      </w:hyperlink>
      <w:r w:rsidR="00364F67">
        <w:rPr>
          <w:rStyle w:val="InternetLink"/>
          <w:rFonts w:ascii="Times New Roman" w:hAnsi="Times New Roman" w:cs="Times New Roman"/>
          <w:color w:val="00000A"/>
          <w:lang w:val="en-CA"/>
        </w:rPr>
        <w:t>4</w:t>
      </w:r>
      <w:r w:rsidR="00364F67">
        <w:rPr>
          <w:rFonts w:ascii="Times New Roman" w:hAnsi="Times New Roman" w:cs="Times New Roman"/>
          <w:color w:val="00000A"/>
          <w:lang w:val="en-CA"/>
        </w:rPr>
        <w:t>)</w:t>
      </w:r>
      <w:r w:rsidRPr="003432B5">
        <w:rPr>
          <w:rFonts w:ascii="Times New Roman" w:hAnsi="Times New Roman"/>
          <w:color w:val="00000A"/>
          <w:lang w:val="en-CA"/>
        </w:rPr>
        <w:t xml:space="preserve"> at the level of </w:t>
      </w:r>
      <w:commentRangeStart w:id="20"/>
      <w:r w:rsidRPr="003432B5">
        <w:rPr>
          <w:rFonts w:ascii="Times New Roman" w:hAnsi="Times New Roman"/>
          <w:color w:val="00000A"/>
          <w:lang w:val="en-CA"/>
        </w:rPr>
        <w:t>world regions</w:t>
      </w:r>
      <w:commentRangeEnd w:id="20"/>
      <w:r w:rsidR="002C5275">
        <w:rPr>
          <w:rStyle w:val="CommentReference"/>
          <w:rFonts w:asciiTheme="minorHAnsi" w:hAnsiTheme="minorHAnsi" w:cstheme="minorBidi"/>
          <w:color w:val="auto"/>
          <w:lang w:val="en-CA"/>
        </w:rPr>
        <w:commentReference w:id="20"/>
      </w:r>
      <w:r w:rsidRPr="003432B5">
        <w:rPr>
          <w:rFonts w:ascii="Times New Roman" w:hAnsi="Times New Roman"/>
          <w:color w:val="00000A"/>
          <w:lang w:val="en-CA"/>
        </w:rPr>
        <w:t xml:space="preserve">. Climate change is taken into account by </w:t>
      </w:r>
      <w:commentRangeStart w:id="21"/>
      <w:r w:rsidRPr="003432B5">
        <w:rPr>
          <w:rFonts w:ascii="Times New Roman" w:hAnsi="Times New Roman"/>
          <w:color w:val="00000A"/>
          <w:lang w:val="en-CA"/>
        </w:rPr>
        <w:t xml:space="preserve">incorporating change in </w:t>
      </w:r>
      <w:del w:id="22" w:author="Raquel" w:date="2020-02-01T10:29:00Z">
        <w:r w:rsidRPr="003432B5">
          <w:rPr>
            <w:rFonts w:ascii="Times New Roman" w:hAnsi="Times New Roman" w:cs="Times New Roman"/>
            <w:color w:val="auto"/>
            <w:lang w:val="en-CA"/>
          </w:rPr>
          <w:delText>temperate</w:delText>
        </w:r>
      </w:del>
      <w:ins w:id="23" w:author="Raquel" w:date="2020-02-01T10:29:00Z">
        <w:r w:rsidRPr="00A02D6F">
          <w:rPr>
            <w:rFonts w:ascii="Times New Roman" w:hAnsi="Times New Roman" w:cs="Times New Roman"/>
            <w:color w:val="auto"/>
            <w:lang w:val="en-CA"/>
          </w:rPr>
          <w:t>temperat</w:t>
        </w:r>
      </w:ins>
      <w:ins w:id="24" w:author="Raquel" w:date="2020-01-09T09:00:00Z">
        <w:r w:rsidR="00BD0C56">
          <w:rPr>
            <w:rFonts w:ascii="Times New Roman" w:hAnsi="Times New Roman" w:cs="Times New Roman"/>
            <w:color w:val="auto"/>
            <w:lang w:val="en-CA"/>
          </w:rPr>
          <w:t>ur</w:t>
        </w:r>
      </w:ins>
      <w:ins w:id="25" w:author="Raquel" w:date="2020-02-01T10:29:00Z">
        <w:r w:rsidRPr="00A02D6F">
          <w:rPr>
            <w:rFonts w:ascii="Times New Roman" w:hAnsi="Times New Roman" w:cs="Times New Roman"/>
            <w:color w:val="auto"/>
            <w:lang w:val="en-CA"/>
          </w:rPr>
          <w:t>e</w:t>
        </w:r>
      </w:ins>
      <w:r w:rsidRPr="003432B5">
        <w:rPr>
          <w:rFonts w:ascii="Times New Roman" w:hAnsi="Times New Roman"/>
          <w:color w:val="00000A"/>
          <w:lang w:val="en-CA"/>
        </w:rPr>
        <w:t xml:space="preserve"> and precipitation drivers and in suitability for cropland conversion</w:t>
      </w:r>
      <w:commentRangeEnd w:id="21"/>
      <w:r w:rsidR="00BD0C56">
        <w:rPr>
          <w:rStyle w:val="CommentReference"/>
          <w:rFonts w:asciiTheme="minorHAnsi" w:hAnsiTheme="minorHAnsi" w:cstheme="minorBidi"/>
          <w:color w:val="auto"/>
          <w:lang w:val="en-CA"/>
        </w:rPr>
        <w:commentReference w:id="21"/>
      </w:r>
      <w:r w:rsidRPr="003432B5">
        <w:rPr>
          <w:rFonts w:ascii="Times New Roman" w:hAnsi="Times New Roman"/>
          <w:color w:val="00000A"/>
          <w:lang w:val="en-CA"/>
        </w:rPr>
        <w:t xml:space="preserve">. Data used to determine the influence of climate change in CLUMondo was obtained from the Worldclim database </w:t>
      </w:r>
      <w:r w:rsidRPr="003432B5">
        <w:rPr>
          <w:rFonts w:ascii="Times New Roman" w:hAnsi="Times New Roman" w:cs="Times New Roman"/>
          <w:color w:val="auto"/>
          <w:lang w:val="en-CA"/>
        </w:rPr>
        <w:t xml:space="preserve">(Hijmans et al. 2005) </w:t>
      </w:r>
      <w:r w:rsidRPr="003432B5">
        <w:rPr>
          <w:rFonts w:ascii="Times New Roman" w:hAnsi="Times New Roman"/>
          <w:color w:val="00000A"/>
          <w:lang w:val="en-CA"/>
        </w:rPr>
        <w:t>and the FAO’s database on Global Agro-Ecological Zones</w:t>
      </w:r>
      <w:r w:rsidRPr="003432B5">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sidRPr="003432B5">
        <w:rPr>
          <w:rFonts w:ascii="Times New Roman" w:hAnsi="Times New Roman" w:cs="Times New Roman"/>
          <w:color w:val="auto"/>
          <w:lang w:val="en-CA"/>
        </w:rPr>
        <w:t>)</w:t>
      </w:r>
      <w:r w:rsidRPr="003432B5">
        <w:rPr>
          <w:rFonts w:ascii="Times New Roman" w:hAnsi="Times New Roman"/>
          <w:color w:val="00000A"/>
          <w:lang w:val="en-CA"/>
        </w:rPr>
        <w:t>.</w:t>
      </w:r>
      <w:r w:rsidRPr="003432B5">
        <w:rPr>
          <w:rFonts w:ascii="Times New Roman" w:hAnsi="Times New Roman" w:cs="Times New Roman"/>
          <w:color w:val="auto"/>
          <w:lang w:val="en-CA"/>
        </w:rPr>
        <w:t xml:space="preserve"> Climate change radiative forcing is projected to be approximately 6W/m</w:t>
      </w:r>
      <w:r w:rsidRPr="003432B5">
        <w:rPr>
          <w:rFonts w:ascii="Times New Roman" w:hAnsi="Times New Roman"/>
          <w:color w:val="00000A"/>
          <w:lang w:val="en-CA"/>
        </w:rPr>
        <w:t>2</w:t>
      </w:r>
      <w:r w:rsidRPr="003432B5">
        <w:rPr>
          <w:rFonts w:ascii="Times New Roman" w:hAnsi="Times New Roman" w:cs="Times New Roman"/>
          <w:color w:val="auto"/>
          <w:lang w:val="en-CA"/>
        </w:rPr>
        <w:t xml:space="preserve"> by 2100 for the three SSPs, which, by 2050 is equivalent to the </w:t>
      </w:r>
      <w:r w:rsidRPr="003432B5">
        <w:rPr>
          <w:rFonts w:ascii="Times New Roman" w:hAnsi="Times New Roman"/>
          <w:color w:val="00000A"/>
          <w:lang w:val="en-CA"/>
        </w:rPr>
        <w:t>RCP 4.5 and RCP 6 scenarios, or th</w:t>
      </w:r>
      <w:r w:rsidRPr="003432B5">
        <w:rPr>
          <w:rFonts w:ascii="Times New Roman" w:hAnsi="Times New Roman" w:cs="Times New Roman"/>
          <w:color w:val="auto"/>
          <w:lang w:val="en-CA"/>
        </w:rPr>
        <w:t>e SRES B1 scenario (IPCC</w:t>
      </w:r>
      <w:r w:rsidRPr="003432B5">
        <w:rPr>
          <w:rFonts w:ascii="Times New Roman" w:hAnsi="Times New Roman"/>
          <w:color w:val="00000A"/>
          <w:lang w:val="en-CA"/>
        </w:rPr>
        <w:t xml:space="preserve"> 2014). </w:t>
      </w:r>
    </w:p>
    <w:p w14:paraId="2454FB30" w14:textId="77777777" w:rsidR="00150A5D" w:rsidRPr="003432B5" w:rsidRDefault="00150A5D" w:rsidP="00BC1C25">
      <w:pPr>
        <w:pStyle w:val="Default"/>
        <w:spacing w:line="480" w:lineRule="auto"/>
        <w:ind w:firstLine="720"/>
        <w:rPr>
          <w:rFonts w:ascii="Times New Roman" w:hAnsi="Times New Roman"/>
          <w:color w:val="00000A"/>
          <w:lang w:val="en-CA"/>
        </w:rPr>
      </w:pPr>
      <w:commentRangeStart w:id="26"/>
      <w:r w:rsidRPr="003432B5">
        <w:rPr>
          <w:rFonts w:ascii="Times New Roman" w:hAnsi="Times New Roman"/>
          <w:color w:val="00000A"/>
          <w:lang w:val="en-CA"/>
        </w:rPr>
        <w:lastRenderedPageBreak/>
        <w:t xml:space="preserve">The Sustainability Scenario (SSP1) and the Regional </w:t>
      </w:r>
      <w:r w:rsidRPr="003432B5">
        <w:rPr>
          <w:rFonts w:ascii="Times New Roman" w:hAnsi="Times New Roman" w:cs="Times New Roman"/>
          <w:color w:val="auto"/>
          <w:lang w:val="en-CA"/>
        </w:rPr>
        <w:t>Nationalism</w:t>
      </w:r>
      <w:r w:rsidRPr="003432B5">
        <w:rPr>
          <w:rFonts w:ascii="Times New Roman" w:hAnsi="Times New Roman"/>
          <w:color w:val="00000A"/>
          <w:lang w:val="en-CA"/>
        </w:rPr>
        <w:t xml:space="preserve"> scenario (SSP3) represent contrasting low and high challenges to mitigation and adaptation, respectively (Riahi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2017). In SSP1, development strategies shift globally towards sustainability</w:t>
      </w:r>
      <w:r w:rsidRPr="008C2AA1">
        <w:rPr>
          <w:rFonts w:ascii="Times New Roman" w:hAnsi="Times New Roman" w:cs="Times New Roman"/>
        </w:rPr>
        <w:t>.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3432B5">
        <w:rPr>
          <w:rFonts w:ascii="Times New Roman" w:hAnsi="Times New Roman"/>
          <w:color w:val="00000A"/>
          <w:lang w:val="en-CA"/>
        </w:rPr>
        <w:t>he intermediate scenario (</w:t>
      </w:r>
      <w:r w:rsidRPr="003432B5">
        <w:rPr>
          <w:rFonts w:ascii="Times New Roman" w:hAnsi="Times New Roman" w:cs="Times New Roman"/>
          <w:color w:val="auto"/>
          <w:lang w:val="en-CA"/>
        </w:rPr>
        <w:t>Business-as-</w:t>
      </w:r>
      <w:r w:rsidRPr="003432B5">
        <w:rPr>
          <w:rFonts w:ascii="Times New Roman" w:hAnsi="Times New Roman"/>
          <w:color w:val="00000A"/>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commentRangeEnd w:id="26"/>
      <w:r w:rsidR="00364F67">
        <w:commentReference w:id="26"/>
      </w:r>
    </w:p>
    <w:p w14:paraId="428E6FDD" w14:textId="77777777" w:rsidR="003F0DC9" w:rsidRPr="003432B5" w:rsidRDefault="003F0DC9" w:rsidP="00BC1C25">
      <w:pPr>
        <w:pStyle w:val="Default"/>
        <w:spacing w:line="480" w:lineRule="auto"/>
        <w:rPr>
          <w:rFonts w:ascii="Times New Roman" w:hAnsi="Times New Roman" w:cs="Times New Roman"/>
          <w:color w:val="auto"/>
          <w:lang w:val="en-CA"/>
        </w:rPr>
      </w:pPr>
    </w:p>
    <w:p w14:paraId="6B3519C1" w14:textId="3CAA9924" w:rsidR="00150A5D" w:rsidRPr="003432B5" w:rsidRDefault="003F0DC9" w:rsidP="00BC1C25">
      <w:pPr>
        <w:pStyle w:val="Default"/>
        <w:spacing w:line="480" w:lineRule="auto"/>
        <w:rPr>
          <w:rFonts w:ascii="Times New Roman" w:hAnsi="Times New Roman" w:cs="Times New Roman"/>
          <w:color w:val="auto"/>
          <w:lang w:val="en-CA"/>
        </w:rPr>
      </w:pPr>
      <w:r w:rsidRPr="003432B5">
        <w:rPr>
          <w:rFonts w:ascii="Times New Roman" w:hAnsi="Times New Roman" w:cs="Times New Roman"/>
          <w:color w:val="auto"/>
          <w:lang w:val="en-CA"/>
        </w:rPr>
        <w:t xml:space="preserve">Each of the 23 </w:t>
      </w:r>
      <w:commentRangeStart w:id="27"/>
      <w:r w:rsidRPr="003432B5">
        <w:rPr>
          <w:rFonts w:ascii="Times New Roman" w:hAnsi="Times New Roman" w:cs="Times New Roman"/>
          <w:color w:val="auto"/>
          <w:lang w:val="en-CA"/>
        </w:rPr>
        <w:t>land</w:t>
      </w:r>
      <w:commentRangeEnd w:id="27"/>
      <w:r w:rsidR="00364F67">
        <w:commentReference w:id="27"/>
      </w:r>
      <w:r w:rsidRPr="003432B5">
        <w:rPr>
          <w:rFonts w:ascii="Times New Roman" w:hAnsi="Times New Roman" w:cs="Times New Roman"/>
          <w:color w:val="auto"/>
          <w:lang w:val="en-CA"/>
        </w:rPr>
        <w:t xml:space="preserve"> u</w:t>
      </w:r>
      <w:commentRangeStart w:id="28"/>
      <w:r w:rsidRPr="003432B5">
        <w:rPr>
          <w:rFonts w:ascii="Times New Roman" w:hAnsi="Times New Roman" w:cs="Times New Roman"/>
          <w:color w:val="auto"/>
          <w:lang w:val="en-CA"/>
        </w:rPr>
        <w:t xml:space="preserve">se classes was assigned a threat score, </w:t>
      </w:r>
      <w:commentRangeEnd w:id="28"/>
      <w:r w:rsidR="00364F67">
        <w:commentReference w:id="28"/>
      </w:r>
      <w:r w:rsidRPr="003432B5">
        <w:rPr>
          <w:rFonts w:ascii="Times New Roman" w:hAnsi="Times New Roman" w:cs="Times New Roman"/>
          <w:color w:val="auto"/>
          <w:lang w:val="en-CA"/>
        </w:rPr>
        <w:t xml:space="preserve">based on the following </w:t>
      </w:r>
      <w:commentRangeStart w:id="29"/>
      <w:commentRangeStart w:id="30"/>
      <w:r w:rsidRPr="003432B5">
        <w:rPr>
          <w:rFonts w:ascii="Times New Roman" w:hAnsi="Times New Roman" w:cs="Times New Roman"/>
          <w:color w:val="auto"/>
          <w:lang w:val="en-CA"/>
        </w:rPr>
        <w:t>table</w:t>
      </w:r>
      <w:commentRangeEnd w:id="29"/>
      <w:commentRangeEnd w:id="30"/>
      <w:r w:rsidR="00364F67">
        <w:commentReference w:id="29"/>
      </w:r>
      <w:r w:rsidR="00BD0C56">
        <w:rPr>
          <w:rStyle w:val="CommentReference"/>
          <w:rFonts w:asciiTheme="minorHAnsi" w:hAnsiTheme="minorHAnsi" w:cstheme="minorBidi"/>
          <w:color w:val="auto"/>
          <w:lang w:val="en-CA"/>
        </w:rPr>
        <w:commentReference w:id="30"/>
      </w:r>
      <w:r w:rsidRPr="003432B5">
        <w:rPr>
          <w:rFonts w:ascii="Times New Roman" w:hAnsi="Times New Roman" w:cs="Times New Roman"/>
          <w:color w:val="auto"/>
          <w:lang w:val="en-CA"/>
        </w:rPr>
        <w:t xml:space="preserve">. The final threat score was comprised of crop, livestock and urban components, which were added to yield a </w:t>
      </w:r>
      <w:commentRangeStart w:id="31"/>
      <w:r w:rsidRPr="003432B5">
        <w:rPr>
          <w:rFonts w:ascii="Times New Roman" w:hAnsi="Times New Roman" w:cs="Times New Roman"/>
          <w:color w:val="auto"/>
          <w:lang w:val="en-CA"/>
        </w:rPr>
        <w:t xml:space="preserve">final threat </w:t>
      </w:r>
      <w:commentRangeStart w:id="32"/>
      <w:r w:rsidRPr="003432B5">
        <w:rPr>
          <w:rFonts w:ascii="Times New Roman" w:hAnsi="Times New Roman" w:cs="Times New Roman"/>
          <w:color w:val="auto"/>
          <w:lang w:val="en-CA"/>
        </w:rPr>
        <w:t>score</w:t>
      </w:r>
      <w:commentRangeEnd w:id="31"/>
      <w:commentRangeEnd w:id="32"/>
      <w:r w:rsidR="00364F67">
        <w:commentReference w:id="31"/>
      </w:r>
      <w:r w:rsidR="00C06EAD">
        <w:rPr>
          <w:rStyle w:val="CommentReference"/>
          <w:rFonts w:asciiTheme="minorHAnsi" w:hAnsiTheme="minorHAnsi" w:cstheme="minorBidi"/>
          <w:color w:val="auto"/>
          <w:lang w:val="en-CA"/>
        </w:rPr>
        <w:commentReference w:id="32"/>
      </w:r>
      <w:r w:rsidRPr="003432B5">
        <w:rPr>
          <w:rFonts w:ascii="Times New Roman" w:hAnsi="Times New Roman" w:cs="Times New Roman"/>
          <w:color w:val="auto"/>
          <w:lang w:val="en-CA"/>
        </w:rPr>
        <w:t>.</w:t>
      </w:r>
      <w:r w:rsidR="00150A5D" w:rsidRPr="003432B5">
        <w:rPr>
          <w:rFonts w:ascii="Times New Roman" w:hAnsi="Times New Roman"/>
          <w:color w:val="00000A"/>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3432B5">
        <w:trPr>
          <w:trHeight w:val="300"/>
        </w:trPr>
        <w:tc>
          <w:tcPr>
            <w:tcW w:w="380" w:type="dxa"/>
            <w:tcBorders>
              <w:top w:val="nil"/>
              <w:left w:val="nil"/>
              <w:bottom w:val="nil"/>
              <w:right w:val="nil"/>
            </w:tcBorders>
            <w:shd w:val="clear" w:color="auto" w:fill="auto"/>
            <w:noWrap/>
            <w:vAlign w:val="bottom"/>
          </w:tcPr>
          <w:p w14:paraId="31876B4B"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tcPr>
          <w:p w14:paraId="332BF856"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tcPr>
          <w:p w14:paraId="38E2B7C9"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threat_score</w:t>
            </w:r>
          </w:p>
        </w:tc>
        <w:tc>
          <w:tcPr>
            <w:tcW w:w="1000" w:type="dxa"/>
            <w:tcBorders>
              <w:top w:val="nil"/>
              <w:left w:val="nil"/>
              <w:bottom w:val="nil"/>
              <w:right w:val="nil"/>
            </w:tcBorders>
            <w:shd w:val="clear" w:color="auto" w:fill="auto"/>
            <w:noWrap/>
            <w:vAlign w:val="bottom"/>
          </w:tcPr>
          <w:p w14:paraId="6CB16ADD"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crop_part</w:t>
            </w:r>
          </w:p>
        </w:tc>
        <w:tc>
          <w:tcPr>
            <w:tcW w:w="1420" w:type="dxa"/>
            <w:tcBorders>
              <w:top w:val="nil"/>
              <w:left w:val="nil"/>
              <w:bottom w:val="nil"/>
              <w:right w:val="nil"/>
            </w:tcBorders>
            <w:shd w:val="clear" w:color="auto" w:fill="auto"/>
            <w:noWrap/>
            <w:vAlign w:val="bottom"/>
          </w:tcPr>
          <w:p w14:paraId="6D5DA01C"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livestock_part</w:t>
            </w:r>
          </w:p>
        </w:tc>
        <w:tc>
          <w:tcPr>
            <w:tcW w:w="1120" w:type="dxa"/>
            <w:tcBorders>
              <w:top w:val="nil"/>
              <w:left w:val="nil"/>
              <w:bottom w:val="nil"/>
              <w:right w:val="nil"/>
            </w:tcBorders>
            <w:shd w:val="clear" w:color="auto" w:fill="auto"/>
            <w:noWrap/>
            <w:vAlign w:val="bottom"/>
          </w:tcPr>
          <w:p w14:paraId="3BD44DE1"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urban_part</w:t>
            </w:r>
          </w:p>
        </w:tc>
      </w:tr>
      <w:tr w:rsidR="00E513BA" w:rsidRPr="00E513BA" w14:paraId="0CBD63DB" w14:textId="77777777" w:rsidTr="003432B5">
        <w:trPr>
          <w:trHeight w:val="300"/>
        </w:trPr>
        <w:tc>
          <w:tcPr>
            <w:tcW w:w="380" w:type="dxa"/>
            <w:tcBorders>
              <w:top w:val="nil"/>
              <w:left w:val="nil"/>
              <w:bottom w:val="nil"/>
              <w:right w:val="nil"/>
            </w:tcBorders>
            <w:shd w:val="clear" w:color="000000" w:fill="FFEBCC"/>
            <w:noWrap/>
            <w:vAlign w:val="bottom"/>
          </w:tcPr>
          <w:p w14:paraId="0D7C28AF"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tcPr>
          <w:p w14:paraId="6F317532"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tcPr>
          <w:p w14:paraId="576A052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1953E0D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41E64D4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B2EC80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517DB92" w14:textId="77777777" w:rsidTr="003432B5">
        <w:trPr>
          <w:trHeight w:val="300"/>
        </w:trPr>
        <w:tc>
          <w:tcPr>
            <w:tcW w:w="380" w:type="dxa"/>
            <w:tcBorders>
              <w:top w:val="nil"/>
              <w:left w:val="nil"/>
              <w:bottom w:val="nil"/>
              <w:right w:val="nil"/>
            </w:tcBorders>
            <w:shd w:val="clear" w:color="000000" w:fill="FFDAB0"/>
            <w:noWrap/>
            <w:vAlign w:val="bottom"/>
          </w:tcPr>
          <w:p w14:paraId="58AC86D3"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tcPr>
          <w:p w14:paraId="6DBD2451"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tcPr>
          <w:p w14:paraId="0C272533"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54CACD0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329360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5F0B71C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583857B" w14:textId="77777777" w:rsidTr="003432B5">
        <w:trPr>
          <w:trHeight w:val="300"/>
        </w:trPr>
        <w:tc>
          <w:tcPr>
            <w:tcW w:w="380" w:type="dxa"/>
            <w:tcBorders>
              <w:top w:val="nil"/>
              <w:left w:val="nil"/>
              <w:bottom w:val="nil"/>
              <w:right w:val="nil"/>
            </w:tcBorders>
            <w:shd w:val="clear" w:color="000000" w:fill="FFBD80"/>
            <w:noWrap/>
            <w:vAlign w:val="bottom"/>
          </w:tcPr>
          <w:p w14:paraId="0F4F5472"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tcPr>
          <w:p w14:paraId="71675C2C"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tcPr>
          <w:p w14:paraId="2547FE1F"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55ECA1B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7205852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8D243E5"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4C39E6" w14:textId="77777777" w:rsidTr="003432B5">
        <w:trPr>
          <w:trHeight w:val="300"/>
        </w:trPr>
        <w:tc>
          <w:tcPr>
            <w:tcW w:w="380" w:type="dxa"/>
            <w:tcBorders>
              <w:top w:val="nil"/>
              <w:left w:val="nil"/>
              <w:bottom w:val="nil"/>
              <w:right w:val="nil"/>
            </w:tcBorders>
            <w:shd w:val="clear" w:color="000000" w:fill="FFAD66"/>
            <w:noWrap/>
            <w:vAlign w:val="bottom"/>
          </w:tcPr>
          <w:p w14:paraId="71A478A0"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lastRenderedPageBreak/>
              <w:t>3</w:t>
            </w:r>
          </w:p>
        </w:tc>
        <w:tc>
          <w:tcPr>
            <w:tcW w:w="6040" w:type="dxa"/>
            <w:tcBorders>
              <w:top w:val="nil"/>
              <w:left w:val="nil"/>
              <w:bottom w:val="nil"/>
              <w:right w:val="nil"/>
            </w:tcBorders>
            <w:shd w:val="clear" w:color="000000" w:fill="FFAD66"/>
            <w:noWrap/>
            <w:vAlign w:val="bottom"/>
          </w:tcPr>
          <w:p w14:paraId="4DB49420"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tcPr>
          <w:p w14:paraId="23A36F29"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FEC421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35AFA600"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E80125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3BCE0F1" w14:textId="77777777" w:rsidTr="003432B5">
        <w:trPr>
          <w:trHeight w:val="300"/>
        </w:trPr>
        <w:tc>
          <w:tcPr>
            <w:tcW w:w="380" w:type="dxa"/>
            <w:tcBorders>
              <w:top w:val="nil"/>
              <w:left w:val="nil"/>
              <w:bottom w:val="nil"/>
              <w:right w:val="nil"/>
            </w:tcBorders>
            <w:shd w:val="clear" w:color="000000" w:fill="FA9039"/>
            <w:noWrap/>
            <w:vAlign w:val="bottom"/>
          </w:tcPr>
          <w:p w14:paraId="4155D910"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tcPr>
          <w:p w14:paraId="1575109C"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tcPr>
          <w:p w14:paraId="470AFA54"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0B32313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1F962C5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F301C5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9CAEA4" w14:textId="77777777" w:rsidTr="003432B5">
        <w:trPr>
          <w:trHeight w:val="300"/>
        </w:trPr>
        <w:tc>
          <w:tcPr>
            <w:tcW w:w="380" w:type="dxa"/>
            <w:tcBorders>
              <w:top w:val="nil"/>
              <w:left w:val="nil"/>
              <w:bottom w:val="nil"/>
              <w:right w:val="nil"/>
            </w:tcBorders>
            <w:shd w:val="clear" w:color="000000" w:fill="F58625"/>
            <w:noWrap/>
            <w:vAlign w:val="bottom"/>
          </w:tcPr>
          <w:p w14:paraId="100E707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tcPr>
          <w:p w14:paraId="14FE5DAE"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tcPr>
          <w:p w14:paraId="7D5C8FC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6304047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2C2CB8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4A9CBA1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CA40595" w14:textId="77777777" w:rsidTr="003432B5">
        <w:trPr>
          <w:trHeight w:val="300"/>
        </w:trPr>
        <w:tc>
          <w:tcPr>
            <w:tcW w:w="380" w:type="dxa"/>
            <w:tcBorders>
              <w:top w:val="nil"/>
              <w:left w:val="nil"/>
              <w:bottom w:val="nil"/>
              <w:right w:val="nil"/>
            </w:tcBorders>
            <w:shd w:val="clear" w:color="000000" w:fill="547FA1"/>
            <w:noWrap/>
            <w:vAlign w:val="bottom"/>
          </w:tcPr>
          <w:p w14:paraId="0AE4CE0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tcPr>
          <w:p w14:paraId="06C1A7F6"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tcPr>
          <w:p w14:paraId="4E5536AC"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61F481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691C7702"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040E88D5"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5F7E237" w14:textId="77777777" w:rsidTr="003432B5">
        <w:trPr>
          <w:trHeight w:val="300"/>
        </w:trPr>
        <w:tc>
          <w:tcPr>
            <w:tcW w:w="380" w:type="dxa"/>
            <w:tcBorders>
              <w:top w:val="nil"/>
              <w:left w:val="nil"/>
              <w:bottom w:val="nil"/>
              <w:right w:val="nil"/>
            </w:tcBorders>
            <w:shd w:val="clear" w:color="000000" w:fill="D3E5E9"/>
            <w:noWrap/>
            <w:vAlign w:val="bottom"/>
          </w:tcPr>
          <w:p w14:paraId="7B76F36D"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7</w:t>
            </w:r>
          </w:p>
        </w:tc>
        <w:tc>
          <w:tcPr>
            <w:tcW w:w="6040" w:type="dxa"/>
            <w:tcBorders>
              <w:top w:val="nil"/>
              <w:left w:val="nil"/>
              <w:bottom w:val="nil"/>
              <w:right w:val="nil"/>
            </w:tcBorders>
            <w:shd w:val="clear" w:color="000000" w:fill="D3E5E9"/>
            <w:noWrap/>
            <w:vAlign w:val="bottom"/>
          </w:tcPr>
          <w:p w14:paraId="1D6595AF"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tcPr>
          <w:p w14:paraId="5D2C226E"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131B73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6B4EB05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4CFE102"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F2BD894" w14:textId="77777777" w:rsidTr="003432B5">
        <w:trPr>
          <w:trHeight w:val="300"/>
        </w:trPr>
        <w:tc>
          <w:tcPr>
            <w:tcW w:w="380" w:type="dxa"/>
            <w:tcBorders>
              <w:top w:val="nil"/>
              <w:left w:val="nil"/>
              <w:bottom w:val="nil"/>
              <w:right w:val="nil"/>
            </w:tcBorders>
            <w:shd w:val="clear" w:color="000000" w:fill="A5BFCE"/>
            <w:noWrap/>
            <w:vAlign w:val="bottom"/>
          </w:tcPr>
          <w:p w14:paraId="41AE45AD"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tcPr>
          <w:p w14:paraId="55B3D4B0"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tcPr>
          <w:p w14:paraId="6EF351C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7954A70"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5556A0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8D06E7F"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FAC724D" w14:textId="77777777" w:rsidTr="003432B5">
        <w:trPr>
          <w:trHeight w:val="300"/>
        </w:trPr>
        <w:tc>
          <w:tcPr>
            <w:tcW w:w="380" w:type="dxa"/>
            <w:tcBorders>
              <w:top w:val="nil"/>
              <w:left w:val="nil"/>
              <w:bottom w:val="nil"/>
              <w:right w:val="nil"/>
            </w:tcBorders>
            <w:shd w:val="clear" w:color="000000" w:fill="7D9FB8"/>
            <w:noWrap/>
            <w:vAlign w:val="bottom"/>
          </w:tcPr>
          <w:p w14:paraId="4020627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tcPr>
          <w:p w14:paraId="356E014A"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tcPr>
          <w:p w14:paraId="5834451B"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684BF2C0"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44AC96B4"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2C1E40E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50D0998" w14:textId="77777777" w:rsidTr="003432B5">
        <w:trPr>
          <w:trHeight w:val="300"/>
        </w:trPr>
        <w:tc>
          <w:tcPr>
            <w:tcW w:w="380" w:type="dxa"/>
            <w:tcBorders>
              <w:top w:val="nil"/>
              <w:left w:val="nil"/>
              <w:bottom w:val="nil"/>
              <w:right w:val="nil"/>
            </w:tcBorders>
            <w:shd w:val="clear" w:color="000000" w:fill="E5D5F2"/>
            <w:noWrap/>
            <w:vAlign w:val="bottom"/>
          </w:tcPr>
          <w:p w14:paraId="35A9B709"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tcPr>
          <w:p w14:paraId="4ADF9D8D"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tcPr>
          <w:p w14:paraId="7FABF66C"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31983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4C4455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78A4CB02"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D260B" w14:textId="77777777" w:rsidTr="003432B5">
        <w:trPr>
          <w:trHeight w:val="300"/>
        </w:trPr>
        <w:tc>
          <w:tcPr>
            <w:tcW w:w="380" w:type="dxa"/>
            <w:tcBorders>
              <w:top w:val="nil"/>
              <w:left w:val="nil"/>
              <w:bottom w:val="nil"/>
              <w:right w:val="nil"/>
            </w:tcBorders>
            <w:shd w:val="clear" w:color="000000" w:fill="B393C2"/>
            <w:noWrap/>
            <w:vAlign w:val="bottom"/>
          </w:tcPr>
          <w:p w14:paraId="40360348"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tcPr>
          <w:p w14:paraId="7328ACAE"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tcPr>
          <w:p w14:paraId="7A75930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B95A10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65023C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B7A2C2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E62CD0" w14:textId="77777777" w:rsidTr="003432B5">
        <w:trPr>
          <w:trHeight w:val="300"/>
        </w:trPr>
        <w:tc>
          <w:tcPr>
            <w:tcW w:w="380" w:type="dxa"/>
            <w:tcBorders>
              <w:top w:val="nil"/>
              <w:left w:val="nil"/>
              <w:bottom w:val="nil"/>
              <w:right w:val="nil"/>
            </w:tcBorders>
            <w:shd w:val="clear" w:color="000000" w:fill="865A97"/>
            <w:noWrap/>
            <w:vAlign w:val="bottom"/>
          </w:tcPr>
          <w:p w14:paraId="12A94539"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tcPr>
          <w:p w14:paraId="02D14B4A"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tcPr>
          <w:p w14:paraId="32421679"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2C64E97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365D4BF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38962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5BF6E87" w14:textId="77777777" w:rsidTr="003432B5">
        <w:trPr>
          <w:trHeight w:val="300"/>
        </w:trPr>
        <w:tc>
          <w:tcPr>
            <w:tcW w:w="380" w:type="dxa"/>
            <w:tcBorders>
              <w:top w:val="nil"/>
              <w:left w:val="nil"/>
              <w:bottom w:val="nil"/>
              <w:right w:val="nil"/>
            </w:tcBorders>
            <w:shd w:val="clear" w:color="000000" w:fill="267300"/>
            <w:noWrap/>
            <w:vAlign w:val="bottom"/>
          </w:tcPr>
          <w:p w14:paraId="0E521A0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13</w:t>
            </w:r>
          </w:p>
        </w:tc>
        <w:tc>
          <w:tcPr>
            <w:tcW w:w="6040" w:type="dxa"/>
            <w:tcBorders>
              <w:top w:val="nil"/>
              <w:left w:val="nil"/>
              <w:bottom w:val="nil"/>
              <w:right w:val="nil"/>
            </w:tcBorders>
            <w:shd w:val="clear" w:color="000000" w:fill="267300"/>
            <w:noWrap/>
            <w:vAlign w:val="bottom"/>
          </w:tcPr>
          <w:p w14:paraId="7EBE538A"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tcPr>
          <w:p w14:paraId="6697C7C5"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67D7CD7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CF26CE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B49B55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4C0A63F6" w14:textId="77777777" w:rsidTr="003432B5">
        <w:trPr>
          <w:trHeight w:val="300"/>
        </w:trPr>
        <w:tc>
          <w:tcPr>
            <w:tcW w:w="380" w:type="dxa"/>
            <w:tcBorders>
              <w:top w:val="nil"/>
              <w:left w:val="nil"/>
              <w:bottom w:val="nil"/>
              <w:right w:val="nil"/>
            </w:tcBorders>
            <w:shd w:val="clear" w:color="000000" w:fill="70A800"/>
            <w:noWrap/>
            <w:vAlign w:val="bottom"/>
          </w:tcPr>
          <w:p w14:paraId="0BFFFE4C"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tcPr>
          <w:p w14:paraId="76CB677F"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tcPr>
          <w:p w14:paraId="744E74AF"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0DF60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473A92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2D61B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6FFEF84" w14:textId="77777777" w:rsidTr="003432B5">
        <w:trPr>
          <w:trHeight w:val="300"/>
        </w:trPr>
        <w:tc>
          <w:tcPr>
            <w:tcW w:w="380" w:type="dxa"/>
            <w:tcBorders>
              <w:top w:val="nil"/>
              <w:left w:val="nil"/>
              <w:bottom w:val="nil"/>
              <w:right w:val="nil"/>
            </w:tcBorders>
            <w:shd w:val="clear" w:color="000000" w:fill="89CD66"/>
            <w:noWrap/>
            <w:vAlign w:val="bottom"/>
          </w:tcPr>
          <w:p w14:paraId="45A9B89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tcPr>
          <w:p w14:paraId="1B1B16FB"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tcPr>
          <w:p w14:paraId="794D4F6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5EC39C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271377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7C69EEE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0F3F4" w14:textId="77777777" w:rsidTr="003432B5">
        <w:trPr>
          <w:trHeight w:val="300"/>
        </w:trPr>
        <w:tc>
          <w:tcPr>
            <w:tcW w:w="380" w:type="dxa"/>
            <w:tcBorders>
              <w:top w:val="nil"/>
              <w:left w:val="nil"/>
              <w:bottom w:val="nil"/>
              <w:right w:val="nil"/>
            </w:tcBorders>
            <w:shd w:val="clear" w:color="000000" w:fill="C9D7C2"/>
            <w:noWrap/>
            <w:vAlign w:val="bottom"/>
          </w:tcPr>
          <w:p w14:paraId="23944058"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tcPr>
          <w:p w14:paraId="09753BF3"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tcPr>
          <w:p w14:paraId="718993CB"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45F7CDA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4E986F2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48EC366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0D633F5" w14:textId="77777777" w:rsidTr="003432B5">
        <w:trPr>
          <w:trHeight w:val="300"/>
        </w:trPr>
        <w:tc>
          <w:tcPr>
            <w:tcW w:w="380" w:type="dxa"/>
            <w:tcBorders>
              <w:top w:val="nil"/>
              <w:left w:val="nil"/>
              <w:bottom w:val="nil"/>
              <w:right w:val="nil"/>
            </w:tcBorders>
            <w:shd w:val="clear" w:color="000000" w:fill="D9E8BC"/>
            <w:noWrap/>
            <w:vAlign w:val="bottom"/>
          </w:tcPr>
          <w:p w14:paraId="3ECB90E3"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tcPr>
          <w:p w14:paraId="2282259D"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tcPr>
          <w:p w14:paraId="75E9C70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48482C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0A9ABBA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6D1EC77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AED0659" w14:textId="77777777" w:rsidTr="003432B5">
        <w:trPr>
          <w:trHeight w:val="300"/>
        </w:trPr>
        <w:tc>
          <w:tcPr>
            <w:tcW w:w="380" w:type="dxa"/>
            <w:tcBorders>
              <w:top w:val="nil"/>
              <w:left w:val="nil"/>
              <w:bottom w:val="nil"/>
              <w:right w:val="nil"/>
            </w:tcBorders>
            <w:shd w:val="clear" w:color="000000" w:fill="C7E371"/>
            <w:noWrap/>
            <w:vAlign w:val="bottom"/>
          </w:tcPr>
          <w:p w14:paraId="44942C39"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tcPr>
          <w:p w14:paraId="037167F8"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tcPr>
          <w:p w14:paraId="30AE3FBB"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27CFA9F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4B8826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156FBE8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D88E262" w14:textId="77777777" w:rsidTr="003432B5">
        <w:trPr>
          <w:trHeight w:val="300"/>
        </w:trPr>
        <w:tc>
          <w:tcPr>
            <w:tcW w:w="380" w:type="dxa"/>
            <w:tcBorders>
              <w:top w:val="nil"/>
              <w:left w:val="nil"/>
              <w:bottom w:val="nil"/>
              <w:right w:val="nil"/>
            </w:tcBorders>
            <w:shd w:val="clear" w:color="000000" w:fill="CDCD66"/>
            <w:noWrap/>
            <w:vAlign w:val="bottom"/>
          </w:tcPr>
          <w:p w14:paraId="7219853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tcPr>
          <w:p w14:paraId="58182C47"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tcPr>
          <w:p w14:paraId="32677A8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46D48BF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30A9DC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952EE3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8AFA377" w14:textId="77777777" w:rsidTr="003432B5">
        <w:trPr>
          <w:trHeight w:val="300"/>
        </w:trPr>
        <w:tc>
          <w:tcPr>
            <w:tcW w:w="380" w:type="dxa"/>
            <w:tcBorders>
              <w:top w:val="nil"/>
              <w:left w:val="nil"/>
              <w:bottom w:val="nil"/>
              <w:right w:val="nil"/>
            </w:tcBorders>
            <w:shd w:val="clear" w:color="000000" w:fill="CCCCCC"/>
            <w:noWrap/>
            <w:vAlign w:val="bottom"/>
          </w:tcPr>
          <w:p w14:paraId="3761AADC"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tcPr>
          <w:p w14:paraId="38E48B12"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tcPr>
          <w:p w14:paraId="32B80084"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57F88CA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5391EE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2B62CF1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D38F94A" w14:textId="77777777" w:rsidTr="003432B5">
        <w:trPr>
          <w:trHeight w:val="300"/>
        </w:trPr>
        <w:tc>
          <w:tcPr>
            <w:tcW w:w="380" w:type="dxa"/>
            <w:tcBorders>
              <w:top w:val="nil"/>
              <w:left w:val="nil"/>
              <w:bottom w:val="nil"/>
              <w:right w:val="nil"/>
            </w:tcBorders>
            <w:shd w:val="clear" w:color="000000" w:fill="9C9C9C"/>
            <w:noWrap/>
            <w:vAlign w:val="bottom"/>
          </w:tcPr>
          <w:p w14:paraId="551EB43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tcPr>
          <w:p w14:paraId="15F58837"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tcPr>
          <w:p w14:paraId="077769B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B1F731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08FED0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C845EE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F14E1D" w14:textId="77777777" w:rsidTr="003432B5">
        <w:trPr>
          <w:trHeight w:val="300"/>
        </w:trPr>
        <w:tc>
          <w:tcPr>
            <w:tcW w:w="380" w:type="dxa"/>
            <w:tcBorders>
              <w:top w:val="nil"/>
              <w:left w:val="nil"/>
              <w:bottom w:val="nil"/>
              <w:right w:val="nil"/>
            </w:tcBorders>
            <w:shd w:val="clear" w:color="000000" w:fill="FE0000"/>
            <w:noWrap/>
            <w:vAlign w:val="bottom"/>
          </w:tcPr>
          <w:p w14:paraId="4DC0690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tcPr>
          <w:p w14:paraId="6989B630"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tcPr>
          <w:p w14:paraId="631F3351"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F00892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299CDF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317F7D2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r>
      <w:tr w:rsidR="00E513BA" w:rsidRPr="00E513BA" w14:paraId="3CB1F669" w14:textId="77777777" w:rsidTr="003432B5">
        <w:trPr>
          <w:trHeight w:val="300"/>
        </w:trPr>
        <w:tc>
          <w:tcPr>
            <w:tcW w:w="380" w:type="dxa"/>
            <w:tcBorders>
              <w:top w:val="nil"/>
              <w:left w:val="nil"/>
              <w:bottom w:val="nil"/>
              <w:right w:val="nil"/>
            </w:tcBorders>
            <w:shd w:val="clear" w:color="000000" w:fill="A80000"/>
            <w:noWrap/>
            <w:vAlign w:val="bottom"/>
          </w:tcPr>
          <w:p w14:paraId="7E4E5532"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tcPr>
          <w:p w14:paraId="1E2754E2"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tcPr>
          <w:p w14:paraId="65F013ED"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639634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22A2A87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52663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r>
    </w:tbl>
    <w:p w14:paraId="46A3856B" w14:textId="4BB6D2A8" w:rsidR="00150A5D" w:rsidRDefault="00150A5D" w:rsidP="00BC1C25">
      <w:pPr>
        <w:spacing w:line="480" w:lineRule="auto"/>
        <w:rPr>
          <w:rFonts w:ascii="Times New Roman" w:hAnsi="Times New Roman" w:cs="Times New Roman"/>
          <w:i/>
          <w:iCs/>
          <w:sz w:val="24"/>
          <w:szCs w:val="24"/>
        </w:rPr>
      </w:pPr>
    </w:p>
    <w:p w14:paraId="3FBC5BF6" w14:textId="14DC1688" w:rsidR="00722603" w:rsidRPr="00722603" w:rsidRDefault="00722603" w:rsidP="00BC1C25">
      <w:pPr>
        <w:spacing w:line="480" w:lineRule="auto"/>
        <w:rPr>
          <w:rFonts w:ascii="Times New Roman" w:hAnsi="Times New Roman" w:cs="Times New Roman"/>
          <w:sz w:val="24"/>
          <w:szCs w:val="24"/>
        </w:rPr>
      </w:pPr>
      <w:commentRangeStart w:id="33"/>
      <w:r>
        <w:rPr>
          <w:rFonts w:ascii="Times New Roman" w:hAnsi="Times New Roman" w:cs="Times New Roman"/>
          <w:sz w:val="24"/>
          <w:szCs w:val="24"/>
        </w:rPr>
        <w:lastRenderedPageBreak/>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w:t>
      </w:r>
      <w:commentRangeStart w:id="34"/>
      <w:r w:rsidR="00FE76AB">
        <w:rPr>
          <w:rFonts w:ascii="Times New Roman" w:hAnsi="Times New Roman" w:cs="Times New Roman"/>
          <w:sz w:val="24"/>
          <w:szCs w:val="24"/>
        </w:rPr>
        <w:t>current</w:t>
      </w:r>
      <w:commentRangeEnd w:id="34"/>
      <w:r w:rsidR="00364F67">
        <w:commentReference w:id="34"/>
      </w:r>
      <w:r w:rsidR="00FE76AB">
        <w:rPr>
          <w:rFonts w:ascii="Times New Roman" w:hAnsi="Times New Roman" w:cs="Times New Roman"/>
          <w:sz w:val="24"/>
          <w:szCs w:val="24"/>
        </w:rPr>
        <w:t xml:space="preserve"> (1/3 weight) and future predictions (2/3 weight). </w:t>
      </w:r>
      <w:commentRangeEnd w:id="33"/>
      <w:r w:rsidR="00B85EB7">
        <w:rPr>
          <w:rStyle w:val="CommentReference"/>
        </w:rPr>
        <w:commentReference w:id="33"/>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3432B5">
        <w:trPr>
          <w:trHeight w:val="300"/>
        </w:trPr>
        <w:tc>
          <w:tcPr>
            <w:tcW w:w="820" w:type="dxa"/>
            <w:tcBorders>
              <w:top w:val="nil"/>
              <w:left w:val="nil"/>
              <w:bottom w:val="nil"/>
              <w:right w:val="nil"/>
            </w:tcBorders>
            <w:shd w:val="clear" w:color="000000" w:fill="D0CECE"/>
            <w:noWrap/>
            <w:vAlign w:val="bottom"/>
          </w:tcPr>
          <w:p w14:paraId="1E8FEDCA" w14:textId="77777777" w:rsidR="001A7CC2" w:rsidRPr="001A7CC2" w:rsidRDefault="001A7CC2"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 xml:space="preserve">current </w:t>
            </w:r>
          </w:p>
        </w:tc>
        <w:tc>
          <w:tcPr>
            <w:tcW w:w="700" w:type="dxa"/>
            <w:tcBorders>
              <w:top w:val="nil"/>
              <w:left w:val="nil"/>
              <w:bottom w:val="nil"/>
              <w:right w:val="nil"/>
            </w:tcBorders>
            <w:shd w:val="clear" w:color="000000" w:fill="F8CBAD"/>
            <w:noWrap/>
            <w:vAlign w:val="bottom"/>
          </w:tcPr>
          <w:p w14:paraId="12A218FB" w14:textId="77777777" w:rsidR="001A7CC2" w:rsidRPr="001A7CC2" w:rsidRDefault="001A7CC2"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tcPr>
          <w:p w14:paraId="6FA50A4E" w14:textId="77777777" w:rsidR="001A7CC2" w:rsidRPr="001A7CC2" w:rsidRDefault="001A7CC2" w:rsidP="00BC1C25">
            <w:pPr>
              <w:spacing w:after="0" w:line="480" w:lineRule="auto"/>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1*a + 2*b/3</w:t>
            </w:r>
          </w:p>
        </w:tc>
      </w:tr>
      <w:tr w:rsidR="001A7CC2" w:rsidRPr="001A7CC2" w14:paraId="7028D567" w14:textId="77777777" w:rsidTr="003432B5">
        <w:trPr>
          <w:trHeight w:val="300"/>
        </w:trPr>
        <w:tc>
          <w:tcPr>
            <w:tcW w:w="820" w:type="dxa"/>
            <w:tcBorders>
              <w:top w:val="nil"/>
              <w:left w:val="nil"/>
              <w:bottom w:val="nil"/>
              <w:right w:val="nil"/>
            </w:tcBorders>
            <w:shd w:val="clear" w:color="000000" w:fill="D0CECE"/>
            <w:noWrap/>
            <w:vAlign w:val="bottom"/>
          </w:tcPr>
          <w:p w14:paraId="12F1382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B04535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FFEE1C9"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3104E38C" w14:textId="77777777" w:rsidTr="003432B5">
        <w:trPr>
          <w:trHeight w:val="300"/>
        </w:trPr>
        <w:tc>
          <w:tcPr>
            <w:tcW w:w="820" w:type="dxa"/>
            <w:tcBorders>
              <w:top w:val="nil"/>
              <w:left w:val="nil"/>
              <w:bottom w:val="nil"/>
              <w:right w:val="nil"/>
            </w:tcBorders>
            <w:shd w:val="clear" w:color="000000" w:fill="D0CECE"/>
            <w:noWrap/>
            <w:vAlign w:val="bottom"/>
          </w:tcPr>
          <w:p w14:paraId="698FB425"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48FEE6A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75E36E21"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3DB9BD1A" w14:textId="77777777" w:rsidTr="003432B5">
        <w:trPr>
          <w:trHeight w:val="300"/>
        </w:trPr>
        <w:tc>
          <w:tcPr>
            <w:tcW w:w="820" w:type="dxa"/>
            <w:tcBorders>
              <w:top w:val="nil"/>
              <w:left w:val="nil"/>
              <w:bottom w:val="nil"/>
              <w:right w:val="nil"/>
            </w:tcBorders>
            <w:shd w:val="clear" w:color="000000" w:fill="D0CECE"/>
            <w:noWrap/>
            <w:vAlign w:val="bottom"/>
          </w:tcPr>
          <w:p w14:paraId="239A399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6E9F42F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EDA09E0"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w:t>
            </w:r>
          </w:p>
        </w:tc>
      </w:tr>
      <w:tr w:rsidR="001A7CC2" w:rsidRPr="001A7CC2" w14:paraId="7C905044" w14:textId="77777777" w:rsidTr="003432B5">
        <w:trPr>
          <w:trHeight w:val="300"/>
        </w:trPr>
        <w:tc>
          <w:tcPr>
            <w:tcW w:w="820" w:type="dxa"/>
            <w:tcBorders>
              <w:top w:val="nil"/>
              <w:left w:val="nil"/>
              <w:bottom w:val="nil"/>
              <w:right w:val="nil"/>
            </w:tcBorders>
            <w:shd w:val="clear" w:color="000000" w:fill="D0CECE"/>
            <w:noWrap/>
            <w:vAlign w:val="bottom"/>
          </w:tcPr>
          <w:p w14:paraId="1998697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713882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1359F172"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70607B34" w14:textId="77777777" w:rsidTr="003432B5">
        <w:trPr>
          <w:trHeight w:val="300"/>
        </w:trPr>
        <w:tc>
          <w:tcPr>
            <w:tcW w:w="820" w:type="dxa"/>
            <w:tcBorders>
              <w:top w:val="nil"/>
              <w:left w:val="nil"/>
              <w:bottom w:val="nil"/>
              <w:right w:val="nil"/>
            </w:tcBorders>
            <w:shd w:val="clear" w:color="000000" w:fill="D0CECE"/>
            <w:noWrap/>
            <w:vAlign w:val="bottom"/>
          </w:tcPr>
          <w:p w14:paraId="47644733"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6D0C4B2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BAC69B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73918A7" w14:textId="77777777" w:rsidTr="003432B5">
        <w:trPr>
          <w:trHeight w:val="300"/>
        </w:trPr>
        <w:tc>
          <w:tcPr>
            <w:tcW w:w="820" w:type="dxa"/>
            <w:tcBorders>
              <w:top w:val="nil"/>
              <w:left w:val="nil"/>
              <w:bottom w:val="nil"/>
              <w:right w:val="nil"/>
            </w:tcBorders>
            <w:shd w:val="clear" w:color="000000" w:fill="D0CECE"/>
            <w:noWrap/>
            <w:vAlign w:val="bottom"/>
          </w:tcPr>
          <w:p w14:paraId="40635F0B"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3F420B3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63B58EED"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55D82050" w14:textId="77777777" w:rsidTr="003432B5">
        <w:trPr>
          <w:trHeight w:val="300"/>
        </w:trPr>
        <w:tc>
          <w:tcPr>
            <w:tcW w:w="820" w:type="dxa"/>
            <w:tcBorders>
              <w:top w:val="nil"/>
              <w:left w:val="nil"/>
              <w:bottom w:val="nil"/>
              <w:right w:val="nil"/>
            </w:tcBorders>
            <w:shd w:val="clear" w:color="000000" w:fill="D0CECE"/>
            <w:noWrap/>
            <w:vAlign w:val="bottom"/>
          </w:tcPr>
          <w:p w14:paraId="7473907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107AF2B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57BF02B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0.42</w:t>
            </w:r>
          </w:p>
        </w:tc>
      </w:tr>
      <w:tr w:rsidR="001A7CC2" w:rsidRPr="001A7CC2" w14:paraId="0F54CA48" w14:textId="77777777" w:rsidTr="003432B5">
        <w:trPr>
          <w:trHeight w:val="300"/>
        </w:trPr>
        <w:tc>
          <w:tcPr>
            <w:tcW w:w="820" w:type="dxa"/>
            <w:tcBorders>
              <w:top w:val="nil"/>
              <w:left w:val="nil"/>
              <w:bottom w:val="nil"/>
              <w:right w:val="nil"/>
            </w:tcBorders>
            <w:shd w:val="clear" w:color="000000" w:fill="D0CECE"/>
            <w:noWrap/>
            <w:vAlign w:val="bottom"/>
          </w:tcPr>
          <w:p w14:paraId="5F5C843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B49F69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5F8513C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5F3E4B09" w14:textId="77777777" w:rsidTr="003432B5">
        <w:trPr>
          <w:trHeight w:val="300"/>
        </w:trPr>
        <w:tc>
          <w:tcPr>
            <w:tcW w:w="820" w:type="dxa"/>
            <w:tcBorders>
              <w:top w:val="nil"/>
              <w:left w:val="nil"/>
              <w:bottom w:val="nil"/>
              <w:right w:val="nil"/>
            </w:tcBorders>
            <w:shd w:val="clear" w:color="000000" w:fill="D0CECE"/>
            <w:noWrap/>
            <w:vAlign w:val="bottom"/>
          </w:tcPr>
          <w:p w14:paraId="42E0F1D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4AAA9C19"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E334081"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3E4987E1" w14:textId="77777777" w:rsidTr="003432B5">
        <w:trPr>
          <w:trHeight w:val="300"/>
        </w:trPr>
        <w:tc>
          <w:tcPr>
            <w:tcW w:w="820" w:type="dxa"/>
            <w:tcBorders>
              <w:top w:val="nil"/>
              <w:left w:val="nil"/>
              <w:bottom w:val="nil"/>
              <w:right w:val="nil"/>
            </w:tcBorders>
            <w:shd w:val="clear" w:color="000000" w:fill="D0CECE"/>
            <w:noWrap/>
            <w:vAlign w:val="bottom"/>
          </w:tcPr>
          <w:p w14:paraId="73D17E9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46F3783F"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558E4AE"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5F53EC4" w14:textId="77777777" w:rsidTr="003432B5">
        <w:trPr>
          <w:trHeight w:val="300"/>
        </w:trPr>
        <w:tc>
          <w:tcPr>
            <w:tcW w:w="820" w:type="dxa"/>
            <w:tcBorders>
              <w:top w:val="nil"/>
              <w:left w:val="nil"/>
              <w:bottom w:val="nil"/>
              <w:right w:val="nil"/>
            </w:tcBorders>
            <w:shd w:val="clear" w:color="000000" w:fill="D0CECE"/>
            <w:noWrap/>
            <w:vAlign w:val="bottom"/>
          </w:tcPr>
          <w:p w14:paraId="25EEA412"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F191E8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1B41E25"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68F9FDAC" w14:textId="77777777" w:rsidTr="003432B5">
        <w:trPr>
          <w:trHeight w:val="300"/>
        </w:trPr>
        <w:tc>
          <w:tcPr>
            <w:tcW w:w="820" w:type="dxa"/>
            <w:tcBorders>
              <w:top w:val="nil"/>
              <w:left w:val="nil"/>
              <w:bottom w:val="nil"/>
              <w:right w:val="nil"/>
            </w:tcBorders>
            <w:shd w:val="clear" w:color="000000" w:fill="D0CECE"/>
            <w:noWrap/>
            <w:vAlign w:val="bottom"/>
          </w:tcPr>
          <w:p w14:paraId="6C75D06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7EC9BCA9"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C57A24C"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7BAF51A6" w14:textId="77777777" w:rsidTr="003432B5">
        <w:trPr>
          <w:trHeight w:val="300"/>
        </w:trPr>
        <w:tc>
          <w:tcPr>
            <w:tcW w:w="820" w:type="dxa"/>
            <w:tcBorders>
              <w:top w:val="nil"/>
              <w:left w:val="nil"/>
              <w:bottom w:val="nil"/>
              <w:right w:val="nil"/>
            </w:tcBorders>
            <w:shd w:val="clear" w:color="000000" w:fill="D0CECE"/>
            <w:noWrap/>
            <w:vAlign w:val="bottom"/>
          </w:tcPr>
          <w:p w14:paraId="598594F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4AF92C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0E9EC319"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2ACF9514" w14:textId="77777777" w:rsidTr="003432B5">
        <w:trPr>
          <w:trHeight w:val="300"/>
        </w:trPr>
        <w:tc>
          <w:tcPr>
            <w:tcW w:w="820" w:type="dxa"/>
            <w:tcBorders>
              <w:top w:val="nil"/>
              <w:left w:val="nil"/>
              <w:bottom w:val="nil"/>
              <w:right w:val="nil"/>
            </w:tcBorders>
            <w:shd w:val="clear" w:color="000000" w:fill="D0CECE"/>
            <w:noWrap/>
            <w:vAlign w:val="bottom"/>
          </w:tcPr>
          <w:p w14:paraId="0FDC36A8"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E298D7F"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B25F90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0.58</w:t>
            </w:r>
          </w:p>
        </w:tc>
      </w:tr>
      <w:tr w:rsidR="001A7CC2" w:rsidRPr="001A7CC2" w14:paraId="41B67209" w14:textId="77777777" w:rsidTr="003432B5">
        <w:trPr>
          <w:trHeight w:val="300"/>
        </w:trPr>
        <w:tc>
          <w:tcPr>
            <w:tcW w:w="820" w:type="dxa"/>
            <w:tcBorders>
              <w:top w:val="nil"/>
              <w:left w:val="nil"/>
              <w:bottom w:val="nil"/>
              <w:right w:val="nil"/>
            </w:tcBorders>
            <w:shd w:val="clear" w:color="000000" w:fill="D0CECE"/>
            <w:noWrap/>
            <w:vAlign w:val="bottom"/>
          </w:tcPr>
          <w:p w14:paraId="7896ECC4"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5106068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6F343A8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0BB36AB8" w14:textId="77777777" w:rsidTr="003432B5">
        <w:trPr>
          <w:trHeight w:val="300"/>
        </w:trPr>
        <w:tc>
          <w:tcPr>
            <w:tcW w:w="820" w:type="dxa"/>
            <w:tcBorders>
              <w:top w:val="nil"/>
              <w:left w:val="nil"/>
              <w:bottom w:val="nil"/>
              <w:right w:val="nil"/>
            </w:tcBorders>
            <w:shd w:val="clear" w:color="000000" w:fill="D0CECE"/>
            <w:noWrap/>
            <w:vAlign w:val="bottom"/>
          </w:tcPr>
          <w:p w14:paraId="0F419C36"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63128E65"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59ED9D2B"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5F17595E" w14:textId="77777777" w:rsidTr="003432B5">
        <w:trPr>
          <w:trHeight w:val="300"/>
        </w:trPr>
        <w:tc>
          <w:tcPr>
            <w:tcW w:w="820" w:type="dxa"/>
            <w:tcBorders>
              <w:top w:val="nil"/>
              <w:left w:val="nil"/>
              <w:bottom w:val="nil"/>
              <w:right w:val="nil"/>
            </w:tcBorders>
            <w:shd w:val="clear" w:color="000000" w:fill="D0CECE"/>
            <w:noWrap/>
            <w:vAlign w:val="bottom"/>
          </w:tcPr>
          <w:p w14:paraId="7D11BE2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lastRenderedPageBreak/>
              <w:t>0.25</w:t>
            </w:r>
          </w:p>
        </w:tc>
        <w:tc>
          <w:tcPr>
            <w:tcW w:w="700" w:type="dxa"/>
            <w:tcBorders>
              <w:top w:val="nil"/>
              <w:left w:val="nil"/>
              <w:bottom w:val="nil"/>
              <w:right w:val="nil"/>
            </w:tcBorders>
            <w:shd w:val="clear" w:color="000000" w:fill="F8CBAD"/>
            <w:noWrap/>
            <w:vAlign w:val="bottom"/>
          </w:tcPr>
          <w:p w14:paraId="2CB7D50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23751E47"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14AF9268" w14:textId="77777777" w:rsidTr="003432B5">
        <w:trPr>
          <w:trHeight w:val="300"/>
        </w:trPr>
        <w:tc>
          <w:tcPr>
            <w:tcW w:w="820" w:type="dxa"/>
            <w:tcBorders>
              <w:top w:val="nil"/>
              <w:left w:val="nil"/>
              <w:bottom w:val="nil"/>
              <w:right w:val="nil"/>
            </w:tcBorders>
            <w:shd w:val="clear" w:color="000000" w:fill="D0CECE"/>
            <w:noWrap/>
            <w:vAlign w:val="bottom"/>
          </w:tcPr>
          <w:p w14:paraId="1DCC413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3FEFB60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6A27D1FC"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2F6C2315" w14:textId="77777777" w:rsidTr="003432B5">
        <w:trPr>
          <w:trHeight w:val="300"/>
        </w:trPr>
        <w:tc>
          <w:tcPr>
            <w:tcW w:w="820" w:type="dxa"/>
            <w:tcBorders>
              <w:top w:val="nil"/>
              <w:left w:val="nil"/>
              <w:bottom w:val="nil"/>
              <w:right w:val="nil"/>
            </w:tcBorders>
            <w:shd w:val="clear" w:color="000000" w:fill="D0CECE"/>
            <w:noWrap/>
            <w:vAlign w:val="bottom"/>
          </w:tcPr>
          <w:p w14:paraId="2E905BC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731E8DE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636CD3A"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5F6088B3" w14:textId="77777777" w:rsidTr="003432B5">
        <w:trPr>
          <w:trHeight w:val="300"/>
        </w:trPr>
        <w:tc>
          <w:tcPr>
            <w:tcW w:w="820" w:type="dxa"/>
            <w:tcBorders>
              <w:top w:val="nil"/>
              <w:left w:val="nil"/>
              <w:bottom w:val="nil"/>
              <w:right w:val="nil"/>
            </w:tcBorders>
            <w:shd w:val="clear" w:color="000000" w:fill="D0CECE"/>
            <w:noWrap/>
            <w:vAlign w:val="bottom"/>
          </w:tcPr>
          <w:p w14:paraId="628A9D9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ACC9633"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5AB1565"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5FECC24C" w14:textId="77777777" w:rsidTr="003432B5">
        <w:trPr>
          <w:trHeight w:val="300"/>
        </w:trPr>
        <w:tc>
          <w:tcPr>
            <w:tcW w:w="820" w:type="dxa"/>
            <w:tcBorders>
              <w:top w:val="nil"/>
              <w:left w:val="nil"/>
              <w:bottom w:val="nil"/>
              <w:right w:val="nil"/>
            </w:tcBorders>
            <w:shd w:val="clear" w:color="000000" w:fill="D0CECE"/>
            <w:noWrap/>
            <w:vAlign w:val="bottom"/>
          </w:tcPr>
          <w:p w14:paraId="15692009"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7CFEA70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505B76E3"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4360B9E6" w14:textId="77777777" w:rsidTr="003432B5">
        <w:trPr>
          <w:trHeight w:val="300"/>
        </w:trPr>
        <w:tc>
          <w:tcPr>
            <w:tcW w:w="820" w:type="dxa"/>
            <w:tcBorders>
              <w:top w:val="nil"/>
              <w:left w:val="nil"/>
              <w:bottom w:val="nil"/>
              <w:right w:val="nil"/>
            </w:tcBorders>
            <w:shd w:val="clear" w:color="000000" w:fill="D0CECE"/>
            <w:noWrap/>
            <w:vAlign w:val="bottom"/>
          </w:tcPr>
          <w:p w14:paraId="18E6C3A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67ED135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D0CE959"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06F7B12E" w14:textId="77777777" w:rsidTr="003432B5">
        <w:trPr>
          <w:trHeight w:val="300"/>
        </w:trPr>
        <w:tc>
          <w:tcPr>
            <w:tcW w:w="820" w:type="dxa"/>
            <w:tcBorders>
              <w:top w:val="nil"/>
              <w:left w:val="nil"/>
              <w:bottom w:val="nil"/>
              <w:right w:val="nil"/>
            </w:tcBorders>
            <w:shd w:val="clear" w:color="000000" w:fill="D0CECE"/>
            <w:noWrap/>
            <w:vAlign w:val="bottom"/>
          </w:tcPr>
          <w:p w14:paraId="70C879B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55F2D838"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605DBBBA"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16697999" w14:textId="77777777" w:rsidTr="003432B5">
        <w:trPr>
          <w:trHeight w:val="300"/>
        </w:trPr>
        <w:tc>
          <w:tcPr>
            <w:tcW w:w="820" w:type="dxa"/>
            <w:tcBorders>
              <w:top w:val="nil"/>
              <w:left w:val="nil"/>
              <w:bottom w:val="nil"/>
              <w:right w:val="nil"/>
            </w:tcBorders>
            <w:shd w:val="clear" w:color="000000" w:fill="D0CECE"/>
            <w:noWrap/>
            <w:vAlign w:val="bottom"/>
          </w:tcPr>
          <w:p w14:paraId="6754E6AF"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3F22B186"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31013560"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2BDA4CE2" w14:textId="77777777" w:rsidTr="003432B5">
        <w:trPr>
          <w:trHeight w:val="300"/>
        </w:trPr>
        <w:tc>
          <w:tcPr>
            <w:tcW w:w="820" w:type="dxa"/>
            <w:tcBorders>
              <w:top w:val="nil"/>
              <w:left w:val="nil"/>
              <w:bottom w:val="nil"/>
              <w:right w:val="nil"/>
            </w:tcBorders>
            <w:shd w:val="clear" w:color="000000" w:fill="D0CECE"/>
            <w:noWrap/>
            <w:vAlign w:val="bottom"/>
          </w:tcPr>
          <w:p w14:paraId="676A8E43"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DE09C9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2CE36D06"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bl>
    <w:p w14:paraId="4DA6631E" w14:textId="77777777" w:rsidR="00E513BA" w:rsidRDefault="00E513BA" w:rsidP="00BC1C25">
      <w:pPr>
        <w:spacing w:line="480" w:lineRule="auto"/>
        <w:rPr>
          <w:rFonts w:ascii="Times New Roman" w:hAnsi="Times New Roman" w:cs="Times New Roman"/>
          <w:i/>
          <w:iCs/>
          <w:sz w:val="24"/>
          <w:szCs w:val="24"/>
        </w:rPr>
      </w:pPr>
    </w:p>
    <w:p w14:paraId="0AEF4437" w14:textId="5BA457E6" w:rsidR="00D31BD2" w:rsidRDefault="00D31BD2" w:rsidP="00BC1C2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Climate </w:t>
      </w:r>
      <w:r w:rsidR="007477A4">
        <w:rPr>
          <w:rFonts w:ascii="Times New Roman" w:hAnsi="Times New Roman" w:cs="Times New Roman"/>
          <w:i/>
          <w:iCs/>
          <w:sz w:val="24"/>
          <w:szCs w:val="24"/>
        </w:rPr>
        <w:t>uncertainty</w:t>
      </w:r>
    </w:p>
    <w:p w14:paraId="3047D76B" w14:textId="1D67DA2B" w:rsidR="00D203D9" w:rsidRDefault="00280E10" w:rsidP="00BC1C25">
      <w:pPr>
        <w:spacing w:line="480" w:lineRule="auto"/>
        <w:rPr>
          <w:rFonts w:ascii="Times New Roman" w:hAnsi="Times New Roman" w:cs="Times New Roman"/>
          <w:sz w:val="24"/>
          <w:szCs w:val="24"/>
        </w:rPr>
      </w:pPr>
      <w:r w:rsidRPr="00280E10">
        <w:rPr>
          <w:rFonts w:ascii="Times New Roman" w:hAnsi="Times New Roman" w:cs="Times New Roman"/>
          <w:sz w:val="24"/>
          <w:szCs w:val="24"/>
        </w:rPr>
        <w:t xml:space="preserve">For </w:t>
      </w:r>
      <w:r>
        <w:rPr>
          <w:rFonts w:ascii="Times New Roman" w:hAnsi="Times New Roman" w:cs="Times New Roman"/>
          <w:sz w:val="24"/>
          <w:szCs w:val="24"/>
        </w:rPr>
        <w:t xml:space="preserve">initial test purposes we have used </w:t>
      </w:r>
      <w:commentRangeStart w:id="35"/>
      <w:r>
        <w:rPr>
          <w:rFonts w:ascii="Times New Roman" w:hAnsi="Times New Roman" w:cs="Times New Roman"/>
          <w:sz w:val="24"/>
          <w:szCs w:val="24"/>
        </w:rPr>
        <w:t xml:space="preserve">climate change velocity </w:t>
      </w:r>
      <w:commentRangeEnd w:id="35"/>
      <w:r w:rsidR="00352795">
        <w:rPr>
          <w:rStyle w:val="CommentReference"/>
        </w:rPr>
        <w:commentReference w:id="35"/>
      </w:r>
      <w:r>
        <w:rPr>
          <w:rFonts w:ascii="Times New Roman" w:hAnsi="Times New Roman" w:cs="Times New Roman"/>
          <w:sz w:val="24"/>
          <w:szCs w:val="24"/>
        </w:rPr>
        <w:t xml:space="preserve">from </w:t>
      </w:r>
      <w:commentRangeStart w:id="36"/>
      <w:r w:rsidR="00D203D9">
        <w:rPr>
          <w:rFonts w:ascii="Times New Roman" w:hAnsi="Times New Roman" w:cs="Times New Roman"/>
          <w:i/>
          <w:iCs/>
          <w:sz w:val="24"/>
          <w:szCs w:val="24"/>
        </w:rPr>
        <w:fldChar w:fldCharType="begin"/>
      </w:r>
      <w:r w:rsidR="00922E86">
        <w:rPr>
          <w:rFonts w:ascii="Times New Roman" w:hAnsi="Times New Roman" w:cs="Times New Roman"/>
          <w:i/>
          <w:iCs/>
          <w:sz w:val="24"/>
          <w:szCs w:val="24"/>
        </w:rPr>
        <w:instrText xml:space="preserve"> ADDIN ZOTERO_ITEM CSL_CITATION {"citationID":"uOCQsvUQ","properties":{"formattedCitation":"\\super 12\\nosupersub{}","plainCitation":"12","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922E86" w:rsidRPr="00922E86">
        <w:rPr>
          <w:rFonts w:ascii="Times New Roman" w:hAnsi="Times New Roman" w:cs="Times New Roman"/>
          <w:sz w:val="24"/>
          <w:szCs w:val="24"/>
          <w:vertAlign w:val="superscript"/>
        </w:rPr>
        <w:t>12</w:t>
      </w:r>
      <w:r w:rsidR="00D203D9">
        <w:rPr>
          <w:rFonts w:ascii="Times New Roman" w:hAnsi="Times New Roman" w:cs="Times New Roman"/>
          <w:i/>
          <w:iCs/>
          <w:sz w:val="24"/>
          <w:szCs w:val="24"/>
        </w:rPr>
        <w:fldChar w:fldCharType="end"/>
      </w:r>
      <w:commentRangeEnd w:id="36"/>
      <w:r w:rsidR="009A3DEF">
        <w:rPr>
          <w:rStyle w:val="CommentReference"/>
        </w:rPr>
        <w:commentReference w:id="36"/>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commentRangeStart w:id="37"/>
      <w:r w:rsidR="002B223F">
        <w:rPr>
          <w:rFonts w:ascii="Times New Roman" w:hAnsi="Times New Roman" w:cs="Times New Roman"/>
          <w:sz w:val="24"/>
          <w:szCs w:val="24"/>
        </w:rPr>
        <w:t xml:space="preserve">We will also explore climate novelty </w:t>
      </w:r>
      <w:commentRangeEnd w:id="37"/>
      <w:r w:rsidR="001D337F">
        <w:rPr>
          <w:rStyle w:val="CommentReference"/>
        </w:rPr>
        <w:commentReference w:id="37"/>
      </w:r>
      <w:r w:rsidR="002B223F">
        <w:rPr>
          <w:rFonts w:ascii="Times New Roman" w:hAnsi="Times New Roman" w:cs="Times New Roman"/>
          <w:sz w:val="24"/>
          <w:szCs w:val="24"/>
        </w:rPr>
        <w:t xml:space="preserve">and extreme metrics from Frank La </w:t>
      </w:r>
      <w:commentRangeStart w:id="38"/>
      <w:r w:rsidR="002B223F">
        <w:rPr>
          <w:rFonts w:ascii="Times New Roman" w:hAnsi="Times New Roman" w:cs="Times New Roman"/>
          <w:sz w:val="24"/>
          <w:szCs w:val="24"/>
        </w:rPr>
        <w:t>Sorte</w:t>
      </w:r>
      <w:commentRangeEnd w:id="38"/>
      <w:r w:rsidR="00F52531">
        <w:rPr>
          <w:rStyle w:val="CommentReference"/>
        </w:rPr>
        <w:commentReference w:id="38"/>
      </w:r>
      <w:r w:rsidR="002B223F">
        <w:rPr>
          <w:rFonts w:ascii="Times New Roman" w:hAnsi="Times New Roman" w:cs="Times New Roman"/>
          <w:sz w:val="24"/>
          <w:szCs w:val="24"/>
        </w:rPr>
        <w:t>.</w:t>
      </w:r>
    </w:p>
    <w:p w14:paraId="6D9E0876" w14:textId="77777777" w:rsidR="00905D4C" w:rsidRDefault="00905D4C" w:rsidP="00BC1C25">
      <w:pPr>
        <w:spacing w:line="480" w:lineRule="auto"/>
        <w:rPr>
          <w:rFonts w:ascii="Times New Roman" w:hAnsi="Times New Roman" w:cs="Times New Roman"/>
          <w:i/>
          <w:iCs/>
          <w:sz w:val="24"/>
          <w:szCs w:val="24"/>
        </w:rPr>
      </w:pPr>
    </w:p>
    <w:p w14:paraId="01EE94B1" w14:textId="4631CD57" w:rsidR="00972CF8" w:rsidRDefault="003A7123" w:rsidP="00BC1C25">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754096E3" w14:textId="77777777" w:rsidR="00922555" w:rsidRDefault="005E07C0" w:rsidP="00BC1C25">
      <w:pPr>
        <w:spacing w:line="480" w:lineRule="auto"/>
        <w:rPr>
          <w:rFonts w:ascii="Times New Roman" w:hAnsi="Times New Roman" w:cs="Times New Roman"/>
          <w:sz w:val="24"/>
          <w:szCs w:val="24"/>
        </w:rPr>
      </w:pPr>
      <w:r>
        <w:rPr>
          <w:rFonts w:ascii="Times New Roman" w:hAnsi="Times New Roman" w:cs="Times New Roman"/>
          <w:sz w:val="24"/>
          <w:szCs w:val="24"/>
        </w:rPr>
        <w:t xml:space="preserve">We processed all data described before to a 10 x 10 km resolution and clipped data to the extent of land based on the global administrative areas database. </w:t>
      </w:r>
    </w:p>
    <w:p w14:paraId="0AEC3BDB" w14:textId="4FE34140" w:rsidR="00173CD4" w:rsidRDefault="00922555" w:rsidP="00BC1C25">
      <w:pPr>
        <w:spacing w:line="480" w:lineRule="auto"/>
        <w:rPr>
          <w:rFonts w:ascii="Times New Roman" w:hAnsi="Times New Roman" w:cs="Times New Roman"/>
          <w:sz w:val="24"/>
          <w:szCs w:val="24"/>
        </w:rPr>
      </w:pPr>
      <w:r>
        <w:rPr>
          <w:rFonts w:ascii="Times New Roman" w:hAnsi="Times New Roman" w:cs="Times New Roman"/>
          <w:sz w:val="24"/>
          <w:szCs w:val="24"/>
        </w:rPr>
        <w:t>Here</w:t>
      </w:r>
      <w:r w:rsidR="00687F73">
        <w:rPr>
          <w:rFonts w:ascii="Times New Roman" w:hAnsi="Times New Roman" w:cs="Times New Roman"/>
          <w:sz w:val="24"/>
          <w:szCs w:val="24"/>
        </w:rPr>
        <w:t>, we</w:t>
      </w:r>
      <w:r w:rsidR="0089293E">
        <w:rPr>
          <w:rFonts w:ascii="Times New Roman" w:hAnsi="Times New Roman" w:cs="Times New Roman"/>
          <w:sz w:val="24"/>
          <w:szCs w:val="24"/>
        </w:rPr>
        <w:t xml:space="preserve"> developed an extension on the minimum set problem, </w:t>
      </w:r>
      <w:r w:rsidR="00687F73">
        <w:rPr>
          <w:rFonts w:ascii="Times New Roman" w:hAnsi="Times New Roman" w:cs="Times New Roman"/>
          <w:sz w:val="24"/>
          <w:szCs w:val="24"/>
        </w:rPr>
        <w:t xml:space="preserve">which has </w:t>
      </w:r>
      <w:r w:rsidR="0089293E">
        <w:rPr>
          <w:rFonts w:ascii="Times New Roman" w:hAnsi="Times New Roman" w:cs="Times New Roman"/>
          <w:sz w:val="24"/>
          <w:szCs w:val="24"/>
        </w:rPr>
        <w:t xml:space="preserve">the goal to identify a set of sites </w:t>
      </w:r>
      <w:r w:rsidR="00687F73">
        <w:rPr>
          <w:rFonts w:ascii="Times New Roman" w:hAnsi="Times New Roman" w:cs="Times New Roman"/>
          <w:sz w:val="24"/>
          <w:szCs w:val="24"/>
        </w:rPr>
        <w:t xml:space="preserve">within </w:t>
      </w:r>
      <w:r w:rsidR="0089293E">
        <w:rPr>
          <w:rFonts w:ascii="Times New Roman" w:hAnsi="Times New Roman" w:cs="Times New Roman"/>
          <w:sz w:val="24"/>
          <w:szCs w:val="24"/>
        </w:rPr>
        <w:t>a planning area that represents all conservation targets in the fewest number of sites</w:t>
      </w:r>
      <w:r w:rsidR="006F6771">
        <w:rPr>
          <w:rFonts w:ascii="Times New Roman" w:hAnsi="Times New Roman" w:cs="Times New Roman"/>
          <w:sz w:val="24"/>
          <w:szCs w:val="24"/>
        </w:rPr>
        <w:t xml:space="preserve"> </w:t>
      </w:r>
      <w:r w:rsidR="006F6771">
        <w:rPr>
          <w:rFonts w:ascii="Times New Roman" w:hAnsi="Times New Roman" w:cs="Times New Roman"/>
          <w:sz w:val="24"/>
          <w:szCs w:val="24"/>
        </w:rPr>
        <w:fldChar w:fldCharType="begin"/>
      </w:r>
      <w:r w:rsidR="00922E86">
        <w:rPr>
          <w:rFonts w:ascii="Times New Roman" w:hAnsi="Times New Roman" w:cs="Times New Roman"/>
          <w:sz w:val="24"/>
          <w:szCs w:val="24"/>
        </w:rPr>
        <w:instrText xml:space="preserve"> ADDIN ZOTERO_ITEM CSL_CITATION {"citationID":"pFHLATxU","properties":{"formattedCitation":"\\super 13\\nosupersub{}","plainCitation":"13","noteIndex":0},"citationItems":[{"id":145,"uris":["http://zotero.org/users/878981/items/4PNTRNFR"],"uri":["http://zotero.org/users/878981/items/4PNTRNFR"],"itemData":{"id":145,"type":"article-journal","abstract":"The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6F6771">
        <w:rPr>
          <w:rFonts w:ascii="Times New Roman" w:hAnsi="Times New Roman" w:cs="Times New Roman"/>
          <w:sz w:val="24"/>
          <w:szCs w:val="24"/>
        </w:rPr>
        <w:fldChar w:fldCharType="separate"/>
      </w:r>
      <w:r w:rsidR="00922E86" w:rsidRPr="00922E86">
        <w:rPr>
          <w:rFonts w:ascii="Times New Roman" w:hAnsi="Times New Roman" w:cs="Times New Roman"/>
          <w:sz w:val="24"/>
          <w:szCs w:val="24"/>
          <w:vertAlign w:val="superscript"/>
        </w:rPr>
        <w:t>13</w:t>
      </w:r>
      <w:r w:rsidR="006F6771">
        <w:rPr>
          <w:rFonts w:ascii="Times New Roman" w:hAnsi="Times New Roman" w:cs="Times New Roman"/>
          <w:sz w:val="24"/>
          <w:szCs w:val="24"/>
        </w:rPr>
        <w:fldChar w:fldCharType="end"/>
      </w:r>
      <w:r w:rsidR="0089293E">
        <w:rPr>
          <w:rFonts w:ascii="Times New Roman" w:hAnsi="Times New Roman" w:cs="Times New Roman"/>
          <w:sz w:val="24"/>
          <w:szCs w:val="24"/>
        </w:rPr>
        <w:t>.</w:t>
      </w:r>
      <w:r w:rsidR="00E7395E">
        <w:rPr>
          <w:rFonts w:ascii="Times New Roman" w:hAnsi="Times New Roman" w:cs="Times New Roman"/>
          <w:sz w:val="24"/>
          <w:szCs w:val="24"/>
        </w:rPr>
        <w:t xml:space="preserve"> </w:t>
      </w:r>
      <w:r w:rsidR="00FA7613">
        <w:rPr>
          <w:rFonts w:ascii="Times New Roman" w:hAnsi="Times New Roman" w:cs="Times New Roman"/>
          <w:sz w:val="24"/>
          <w:szCs w:val="24"/>
        </w:rPr>
        <w:t xml:space="preserve">Instead of including one objective </w:t>
      </w:r>
      <w:r w:rsidR="00972CF8">
        <w:rPr>
          <w:rFonts w:ascii="Times New Roman" w:hAnsi="Times New Roman" w:cs="Times New Roman"/>
          <w:sz w:val="24"/>
          <w:szCs w:val="24"/>
        </w:rPr>
        <w:t>we are expanding the formulation to include multiple objectives in the problem formulation. We use a</w:t>
      </w:r>
      <w:r w:rsidR="00972CF8"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00972CF8" w:rsidRPr="00972CF8">
        <w:rPr>
          <w:rFonts w:ascii="Times New Roman" w:hAnsi="Times New Roman" w:cs="Times New Roman"/>
          <w:sz w:val="24"/>
          <w:szCs w:val="24"/>
        </w:rPr>
        <w:lastRenderedPageBreak/>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i)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To compare different risk scenarios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BC1C25">
      <w:pPr>
        <w:spacing w:line="480" w:lineRule="auto"/>
        <w:rPr>
          <w:rFonts w:ascii="Times New Roman" w:hAnsi="Times New Roman" w:cs="Times New Roman"/>
          <w:i/>
          <w:iCs/>
          <w:sz w:val="24"/>
          <w:szCs w:val="24"/>
        </w:rPr>
      </w:pPr>
      <w:commentRangeStart w:id="39"/>
      <w:r>
        <w:rPr>
          <w:rFonts w:ascii="Times New Roman" w:hAnsi="Times New Roman" w:cs="Times New Roman"/>
          <w:sz w:val="24"/>
          <w:szCs w:val="24"/>
        </w:rPr>
        <w:t xml:space="preserve">For all scenarios </w:t>
      </w:r>
      <w:commentRangeEnd w:id="39"/>
      <w:r w:rsidR="00364F67">
        <w:commentReference w:id="39"/>
      </w:r>
      <w:r>
        <w:rPr>
          <w:rFonts w:ascii="Times New Roman" w:hAnsi="Times New Roman" w:cs="Times New Roman"/>
          <w:sz w:val="24"/>
          <w:szCs w:val="24"/>
        </w:rPr>
        <w:t xml:space="preserve">we locked in current protected </w:t>
      </w:r>
      <w:commentRangeStart w:id="40"/>
      <w:r>
        <w:rPr>
          <w:rFonts w:ascii="Times New Roman" w:hAnsi="Times New Roman" w:cs="Times New Roman"/>
          <w:sz w:val="24"/>
          <w:szCs w:val="24"/>
        </w:rPr>
        <w:t>areas</w:t>
      </w:r>
      <w:commentRangeEnd w:id="40"/>
      <w:r w:rsidR="00364F67">
        <w:commentReference w:id="40"/>
      </w:r>
      <w:r>
        <w:rPr>
          <w:rFonts w:ascii="Times New Roman" w:hAnsi="Times New Roman" w:cs="Times New Roman"/>
          <w:sz w:val="24"/>
          <w:szCs w:val="24"/>
        </w:rPr>
        <w:t xml:space="preserve">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 xml:space="preserve">s. </w:t>
      </w:r>
      <w:commentRangeStart w:id="41"/>
      <w:commentRangeStart w:id="42"/>
      <w:r w:rsidR="00354042">
        <w:rPr>
          <w:rFonts w:ascii="Times New Roman" w:hAnsi="Times New Roman" w:cs="Times New Roman"/>
          <w:sz w:val="24"/>
          <w:szCs w:val="24"/>
        </w:rPr>
        <w:t>The target for each feature was set to 30% of their range</w:t>
      </w:r>
      <w:commentRangeEnd w:id="41"/>
      <w:del w:id="43" w:author="Amanda D. Rodewald" w:date="2020-02-01T10:28:00Z">
        <w:r w:rsidR="00354042">
          <w:rPr>
            <w:rFonts w:ascii="Times New Roman" w:hAnsi="Times New Roman" w:cs="Times New Roman"/>
            <w:sz w:val="24"/>
            <w:szCs w:val="24"/>
          </w:rPr>
          <w:delText>.</w:delText>
        </w:r>
        <w:r w:rsidR="00F20A71">
          <w:rPr>
            <w:rFonts w:ascii="Times New Roman" w:hAnsi="Times New Roman" w:cs="Times New Roman"/>
            <w:sz w:val="24"/>
            <w:szCs w:val="24"/>
          </w:rPr>
          <w:delText xml:space="preserve"> </w:delText>
        </w:r>
      </w:del>
      <w:commentRangeEnd w:id="42"/>
      <w:ins w:id="44" w:author="richard" w:date="2020-02-01T10:29:00Z">
        <w:r w:rsidR="00364F67">
          <w:commentReference w:id="41"/>
        </w:r>
        <w:r w:rsidR="00B85EB7">
          <w:rPr>
            <w:rStyle w:val="CommentReference"/>
          </w:rPr>
          <w:commentReference w:id="42"/>
        </w:r>
      </w:ins>
      <w:ins w:id="45" w:author="Amanda D. Rodewald" w:date="2020-02-01T10:28:00Z">
        <w:r w:rsidR="00364F67">
          <w:rPr>
            <w:rFonts w:ascii="Times New Roman" w:hAnsi="Times New Roman" w:cs="Times New Roman"/>
            <w:sz w:val="24"/>
            <w:szCs w:val="24"/>
          </w:rPr>
          <w:t xml:space="preserve">. </w:t>
        </w:r>
      </w:ins>
      <w:r w:rsidR="00F20A71">
        <w:rPr>
          <w:rFonts w:ascii="Times New Roman" w:hAnsi="Times New Roman" w:cs="Times New Roman"/>
          <w:sz w:val="24"/>
          <w:szCs w:val="24"/>
        </w:rPr>
        <w:t>The optimality gap we use 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 xml:space="preserve">Sensitivity analysis </w:t>
      </w:r>
      <w:commentRangeStart w:id="46"/>
      <w:r w:rsidR="00D500D8">
        <w:rPr>
          <w:rFonts w:ascii="Times New Roman" w:hAnsi="Times New Roman" w:cs="Times New Roman"/>
          <w:sz w:val="24"/>
          <w:szCs w:val="24"/>
        </w:rPr>
        <w:t>showed</w:t>
      </w:r>
      <w:commentRangeEnd w:id="46"/>
      <w:r w:rsidR="00364F67">
        <w:commentReference w:id="46"/>
      </w:r>
      <w:r w:rsidR="00D500D8">
        <w:rPr>
          <w:rFonts w:ascii="Times New Roman" w:hAnsi="Times New Roman" w:cs="Times New Roman"/>
          <w:sz w:val="24"/>
          <w:szCs w:val="24"/>
        </w:rPr>
        <w:t xml:space="preserve"> that reversing the priority order did not influence our results (supp mat).</w:t>
      </w:r>
      <w:r w:rsidR="00A03015" w:rsidRPr="003432B5">
        <w:rPr>
          <w:rFonts w:ascii="Times New Roman" w:hAnsi="Times New Roman" w:cs="Times New Roman"/>
          <w:i/>
          <w:iCs/>
          <w:sz w:val="24"/>
          <w:szCs w:val="24"/>
        </w:rPr>
        <w:br w:type="page"/>
      </w:r>
    </w:p>
    <w:p w14:paraId="7EF37B7B" w14:textId="77777777" w:rsidR="00FD477F" w:rsidRPr="00FD477F" w:rsidRDefault="00FD477F" w:rsidP="00BC1C25">
      <w:pPr>
        <w:spacing w:line="480" w:lineRule="auto"/>
        <w:rPr>
          <w:rFonts w:ascii="Times New Roman" w:hAnsi="Times New Roman" w:cs="Times New Roman"/>
          <w:i/>
          <w:iCs/>
          <w:sz w:val="24"/>
          <w:szCs w:val="24"/>
        </w:rPr>
      </w:pPr>
    </w:p>
    <w:p w14:paraId="776C5D79" w14:textId="551E4F66" w:rsidR="002A1C67" w:rsidRPr="00E93BFB"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BC1C25">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3D90DD26" w14:textId="2829DBFE" w:rsidR="002A1C67" w:rsidRPr="00E93BFB"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69397FCB" w:rsidR="00A07D21"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p w14:paraId="5DE86EBA" w14:textId="77777777" w:rsidR="00A07D21" w:rsidRDefault="00A07D21" w:rsidP="00BC1C2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C9347E1" w14:textId="59CD3757" w:rsidR="002A1C67" w:rsidRDefault="00A07D21" w:rsidP="00BC1C2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Parking lot</w:t>
      </w:r>
    </w:p>
    <w:p w14:paraId="7F648D22" w14:textId="77777777" w:rsidR="00A07D21" w:rsidRDefault="00A07D21" w:rsidP="00BC1C2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current patterns </w:t>
      </w:r>
      <w:commentRangeStart w:id="47"/>
      <w:r>
        <w:rPr>
          <w:rFonts w:ascii="Times New Roman" w:eastAsia="Times New Roman" w:hAnsi="Times New Roman" w:cs="Times New Roman"/>
          <w:sz w:val="24"/>
          <w:szCs w:val="24"/>
        </w:rPr>
        <w:t>of</w:t>
      </w:r>
      <w:commentRangeEnd w:id="47"/>
      <w:r>
        <w:commentReference w:id="47"/>
      </w:r>
      <w:r>
        <w:rPr>
          <w:rFonts w:ascii="Times New Roman" w:eastAsia="Times New Roman" w:hAnsi="Times New Roman" w:cs="Times New Roman"/>
          <w:sz w:val="24"/>
          <w:szCs w:val="24"/>
        </w:rPr>
        <w:t xml:space="preserve"> land use. </w:t>
      </w:r>
    </w:p>
    <w:p w14:paraId="4F875394" w14:textId="77777777" w:rsidR="00A07D21" w:rsidRDefault="00A07D21" w:rsidP="00BC1C25">
      <w:pPr>
        <w:spacing w:after="0" w:line="480" w:lineRule="auto"/>
        <w:rPr>
          <w:rFonts w:ascii="Times New Roman" w:hAnsi="Times New Roman" w:cs="Times New Roman"/>
          <w:sz w:val="24"/>
          <w:szCs w:val="24"/>
        </w:rPr>
      </w:pPr>
      <w:commentRangeStart w:id="48"/>
      <w:del w:id="49" w:author="richard" w:date="2020-02-01T11:21:00Z">
        <w:r w:rsidDel="00007B4C">
          <w:rPr>
            <w:rFonts w:ascii="Times New Roman" w:eastAsia="Times New Roman" w:hAnsi="Times New Roman" w:cs="Times New Roman"/>
            <w:sz w:val="24"/>
            <w:szCs w:val="24"/>
          </w:rPr>
          <w:delText xml:space="preserve">risk </w:delText>
        </w:r>
        <w:commentRangeEnd w:id="48"/>
        <w:r w:rsidDel="00007B4C">
          <w:rPr>
            <w:rStyle w:val="CommentReference"/>
          </w:rPr>
          <w:commentReference w:id="48"/>
        </w:r>
      </w:del>
    </w:p>
    <w:p w14:paraId="30D0F6CC" w14:textId="3E5E879C" w:rsidR="002B7A13" w:rsidRDefault="002B7A13">
      <w:pPr>
        <w:rPr>
          <w:rFonts w:ascii="Times New Roman" w:hAnsi="Times New Roman" w:cs="Times New Roman"/>
          <w:b/>
          <w:bCs/>
          <w:sz w:val="24"/>
          <w:szCs w:val="24"/>
        </w:rPr>
      </w:pPr>
      <w:r>
        <w:rPr>
          <w:rFonts w:ascii="Times New Roman" w:hAnsi="Times New Roman" w:cs="Times New Roman"/>
          <w:b/>
          <w:bCs/>
          <w:sz w:val="24"/>
          <w:szCs w:val="24"/>
        </w:rPr>
        <w:br w:type="page"/>
      </w:r>
    </w:p>
    <w:p w14:paraId="4B85321B" w14:textId="36251C83" w:rsidR="00A07D21" w:rsidRDefault="002B7A13" w:rsidP="00BC1C2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S1. Socio-economic (green = good, red = bad)</w:t>
      </w:r>
    </w:p>
    <w:p w14:paraId="48C38DCE" w14:textId="7791A019" w:rsidR="00E43581" w:rsidRDefault="00501067" w:rsidP="00BC1C25">
      <w:pPr>
        <w:spacing w:after="0" w:line="480" w:lineRule="auto"/>
        <w:rPr>
          <w:rFonts w:ascii="Times New Roman" w:hAnsi="Times New Roman" w:cs="Times New Roman"/>
          <w:b/>
          <w:bCs/>
          <w:sz w:val="24"/>
          <w:szCs w:val="24"/>
        </w:rPr>
      </w:pPr>
      <w:r>
        <w:rPr>
          <w:noProof/>
        </w:rPr>
        <w:drawing>
          <wp:inline distT="0" distB="0" distL="0" distR="0" wp14:anchorId="28B7E3AB" wp14:editId="2C4B039A">
            <wp:extent cx="5943600" cy="2596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a:ext>
                      </a:extLst>
                    </a:blip>
                    <a:stretch>
                      <a:fillRect/>
                    </a:stretch>
                  </pic:blipFill>
                  <pic:spPr>
                    <a:xfrm>
                      <a:off x="0" y="0"/>
                      <a:ext cx="5943600" cy="2596515"/>
                    </a:xfrm>
                    <a:prstGeom prst="rect">
                      <a:avLst/>
                    </a:prstGeom>
                  </pic:spPr>
                </pic:pic>
              </a:graphicData>
            </a:graphic>
          </wp:inline>
        </w:drawing>
      </w:r>
    </w:p>
    <w:p w14:paraId="3668F50D" w14:textId="77777777" w:rsidR="00B61FDD" w:rsidRDefault="00B61FDD" w:rsidP="00B27540">
      <w:pPr>
        <w:spacing w:after="0" w:line="480" w:lineRule="auto"/>
        <w:rPr>
          <w:rFonts w:ascii="Times New Roman" w:hAnsi="Times New Roman" w:cs="Times New Roman"/>
          <w:b/>
          <w:bCs/>
          <w:sz w:val="24"/>
          <w:szCs w:val="24"/>
        </w:rPr>
      </w:pPr>
    </w:p>
    <w:p w14:paraId="4D238842" w14:textId="77777777" w:rsidR="00B61FDD" w:rsidRDefault="00B61FDD" w:rsidP="00B27540">
      <w:pPr>
        <w:spacing w:after="0" w:line="480" w:lineRule="auto"/>
        <w:rPr>
          <w:rFonts w:ascii="Times New Roman" w:hAnsi="Times New Roman" w:cs="Times New Roman"/>
          <w:b/>
          <w:bCs/>
          <w:sz w:val="24"/>
          <w:szCs w:val="24"/>
        </w:rPr>
      </w:pPr>
    </w:p>
    <w:p w14:paraId="65197459" w14:textId="7731D0C8" w:rsidR="00B27540" w:rsidRDefault="00B27540" w:rsidP="00B27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S</w:t>
      </w:r>
      <w:r w:rsidR="0018549D">
        <w:rPr>
          <w:rFonts w:ascii="Times New Roman" w:hAnsi="Times New Roman" w:cs="Times New Roman"/>
          <w:b/>
          <w:bCs/>
          <w:sz w:val="24"/>
          <w:szCs w:val="24"/>
        </w:rPr>
        <w:t>2</w:t>
      </w:r>
      <w:r>
        <w:rPr>
          <w:rFonts w:ascii="Times New Roman" w:hAnsi="Times New Roman" w:cs="Times New Roman"/>
          <w:b/>
          <w:bCs/>
          <w:sz w:val="24"/>
          <w:szCs w:val="24"/>
        </w:rPr>
        <w:t>. Land use change (green = good, red = bad)</w:t>
      </w:r>
    </w:p>
    <w:p w14:paraId="125570F8" w14:textId="184CE03C" w:rsidR="00E43581" w:rsidRPr="00E30373" w:rsidRDefault="00377F2F" w:rsidP="00B27540">
      <w:pPr>
        <w:spacing w:after="0" w:line="480" w:lineRule="auto"/>
        <w:rPr>
          <w:rFonts w:ascii="Times New Roman" w:hAnsi="Times New Roman" w:cs="Times New Roman"/>
          <w:b/>
          <w:bCs/>
          <w:sz w:val="24"/>
          <w:szCs w:val="24"/>
        </w:rPr>
      </w:pPr>
      <w:r>
        <w:rPr>
          <w:noProof/>
        </w:rPr>
        <w:drawing>
          <wp:inline distT="0" distB="0" distL="0" distR="0" wp14:anchorId="58430F2C" wp14:editId="4D310484">
            <wp:extent cx="5943600" cy="2506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a:ext>
                      </a:extLst>
                    </a:blip>
                    <a:stretch>
                      <a:fillRect/>
                    </a:stretch>
                  </pic:blipFill>
                  <pic:spPr>
                    <a:xfrm>
                      <a:off x="0" y="0"/>
                      <a:ext cx="5943600" cy="2506345"/>
                    </a:xfrm>
                    <a:prstGeom prst="rect">
                      <a:avLst/>
                    </a:prstGeom>
                  </pic:spPr>
                </pic:pic>
              </a:graphicData>
            </a:graphic>
          </wp:inline>
        </w:drawing>
      </w:r>
    </w:p>
    <w:p w14:paraId="59E43060" w14:textId="441922EE" w:rsidR="00B27540" w:rsidRDefault="00B27540" w:rsidP="00BC1C25">
      <w:pPr>
        <w:spacing w:after="0" w:line="480" w:lineRule="auto"/>
        <w:rPr>
          <w:rFonts w:ascii="Times New Roman" w:hAnsi="Times New Roman" w:cs="Times New Roman"/>
          <w:b/>
          <w:bCs/>
          <w:sz w:val="24"/>
          <w:szCs w:val="24"/>
        </w:rPr>
      </w:pPr>
    </w:p>
    <w:p w14:paraId="719AE968" w14:textId="77777777" w:rsidR="00B61FDD" w:rsidRDefault="00B61FDD">
      <w:pPr>
        <w:rPr>
          <w:rFonts w:ascii="Times New Roman" w:hAnsi="Times New Roman" w:cs="Times New Roman"/>
          <w:b/>
          <w:bCs/>
          <w:sz w:val="24"/>
          <w:szCs w:val="24"/>
        </w:rPr>
      </w:pPr>
      <w:r>
        <w:rPr>
          <w:rFonts w:ascii="Times New Roman" w:hAnsi="Times New Roman" w:cs="Times New Roman"/>
          <w:b/>
          <w:bCs/>
          <w:sz w:val="24"/>
          <w:szCs w:val="24"/>
        </w:rPr>
        <w:br w:type="page"/>
      </w:r>
    </w:p>
    <w:p w14:paraId="2E88B853" w14:textId="13DF1E52" w:rsidR="00AD0148" w:rsidRDefault="00AD0148" w:rsidP="00AD014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S</w:t>
      </w:r>
      <w:r w:rsidR="0018549D">
        <w:rPr>
          <w:rFonts w:ascii="Times New Roman" w:hAnsi="Times New Roman" w:cs="Times New Roman"/>
          <w:b/>
          <w:bCs/>
          <w:sz w:val="24"/>
          <w:szCs w:val="24"/>
        </w:rPr>
        <w:t>3</w:t>
      </w:r>
      <w:r>
        <w:rPr>
          <w:rFonts w:ascii="Times New Roman" w:hAnsi="Times New Roman" w:cs="Times New Roman"/>
          <w:b/>
          <w:bCs/>
          <w:sz w:val="24"/>
          <w:szCs w:val="24"/>
        </w:rPr>
        <w:t>. Climate (extreme heat events) (green = good, red = bad)</w:t>
      </w:r>
    </w:p>
    <w:p w14:paraId="135DEBA5" w14:textId="3D35417D" w:rsidR="00AD0148" w:rsidRPr="00E30373" w:rsidRDefault="00173226" w:rsidP="00BC1C25">
      <w:pPr>
        <w:spacing w:after="0" w:line="480" w:lineRule="auto"/>
        <w:rPr>
          <w:rFonts w:ascii="Times New Roman" w:hAnsi="Times New Roman" w:cs="Times New Roman"/>
          <w:b/>
          <w:bCs/>
          <w:sz w:val="24"/>
          <w:szCs w:val="24"/>
        </w:rPr>
      </w:pPr>
      <w:r>
        <w:rPr>
          <w:noProof/>
        </w:rPr>
        <w:drawing>
          <wp:inline distT="0" distB="0" distL="0" distR="0" wp14:anchorId="3F1E2330" wp14:editId="7D0BCE48">
            <wp:extent cx="5943600" cy="2605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a:ext>
                      </a:extLst>
                    </a:blip>
                    <a:stretch>
                      <a:fillRect/>
                    </a:stretch>
                  </pic:blipFill>
                  <pic:spPr>
                    <a:xfrm>
                      <a:off x="0" y="0"/>
                      <a:ext cx="5943600" cy="2605405"/>
                    </a:xfrm>
                    <a:prstGeom prst="rect">
                      <a:avLst/>
                    </a:prstGeom>
                  </pic:spPr>
                </pic:pic>
              </a:graphicData>
            </a:graphic>
          </wp:inline>
        </w:drawing>
      </w:r>
    </w:p>
    <w:sectPr w:rsidR="00AD0148" w:rsidRPr="00E30373" w:rsidSect="003432B5">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20-02-04T09:32:00Z" w:initials="r">
    <w:p w14:paraId="7CA2DA45" w14:textId="6E680793" w:rsidR="003730C3" w:rsidRDefault="003730C3">
      <w:pPr>
        <w:pStyle w:val="CommentText"/>
      </w:pPr>
      <w:r>
        <w:rPr>
          <w:rStyle w:val="CommentReference"/>
        </w:rPr>
        <w:annotationRef/>
      </w:r>
      <w:r>
        <w:t>Use constraint instead of risk/uncertainty?</w:t>
      </w:r>
    </w:p>
  </w:comment>
  <w:comment w:id="2" w:author="richard" w:date="2019-12-19T14:42:00Z" w:initials="r">
    <w:p w14:paraId="6082D76A" w14:textId="77777777" w:rsidR="00364F67" w:rsidRDefault="00364F67">
      <w:r>
        <w:rPr>
          <w:rFonts w:ascii="Liberation Serif" w:eastAsia="DejaVu Sans" w:hAnsi="Liberation Serif" w:cs="DejaVu Sans"/>
          <w:sz w:val="24"/>
          <w:szCs w:val="24"/>
          <w:lang w:val="en-US" w:bidi="en-US"/>
        </w:rPr>
        <w:t>fully referenced summary paragraph, ideally of no more than 200 words, which is separate from the main text and avoids numbers, abbreviations, acronyms or measurements unless essential.</w:t>
      </w:r>
    </w:p>
    <w:p w14:paraId="168EF180" w14:textId="77777777" w:rsidR="00364F67" w:rsidRDefault="00364F67">
      <w:r>
        <w:rPr>
          <w:rFonts w:ascii="Liberation Serif" w:eastAsia="DejaVu Sans" w:hAnsi="Liberation Serif" w:cs="DejaVu Sans"/>
          <w:sz w:val="24"/>
          <w:szCs w:val="24"/>
          <w:lang w:val="en-US" w:bidi="en-US"/>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04D375E0" w14:textId="77777777" w:rsidR="00364F67" w:rsidRDefault="00364F67">
      <w:r>
        <w:rPr>
          <w:rFonts w:ascii="Liberation Serif" w:eastAsia="DejaVu Sans" w:hAnsi="Liberation Serif" w:cs="DejaVu Sans"/>
          <w:sz w:val="24"/>
          <w:szCs w:val="24"/>
          <w:lang w:val="en-US" w:bidi="en-US"/>
        </w:rPr>
        <w:t>https://www.nature.com/documents/nature-summary-paragraph.pdf</w:t>
      </w:r>
    </w:p>
  </w:comment>
  <w:comment w:id="3" w:author="richard" w:date="2019-12-19T14:43:00Z" w:initials="r">
    <w:p w14:paraId="35C5777D" w14:textId="7DDC1F9B" w:rsidR="00F90F0F" w:rsidRDefault="00F90F0F" w:rsidP="002E4693">
      <w:r w:rsidRPr="002E4693">
        <w:rPr>
          <w:rFonts w:ascii="Liberation Serif" w:hAnsi="Liberation Serif"/>
          <w:sz w:val="24"/>
          <w:lang w:val="en-US"/>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5" w:author="richard" w:date="2020-02-04T09:26:00Z" w:initials="r">
    <w:p w14:paraId="408E9308" w14:textId="38AB686F" w:rsidR="00C21D0E" w:rsidRDefault="00C21D0E">
      <w:pPr>
        <w:pStyle w:val="CommentText"/>
      </w:pPr>
      <w:r>
        <w:rPr>
          <w:rStyle w:val="CommentReference"/>
        </w:rPr>
        <w:annotationRef/>
      </w:r>
    </w:p>
  </w:comment>
  <w:comment w:id="6" w:author="richard" w:date="2020-02-04T09:18:00Z" w:initials="r">
    <w:p w14:paraId="1A31CBF1" w14:textId="6773AC0A" w:rsidR="00581285" w:rsidRDefault="00581285">
      <w:pPr>
        <w:pStyle w:val="CommentText"/>
      </w:pPr>
      <w:r>
        <w:rPr>
          <w:rStyle w:val="CommentReference"/>
        </w:rPr>
        <w:annotationRef/>
      </w:r>
      <w:r>
        <w:t>Peter V</w:t>
      </w:r>
    </w:p>
  </w:comment>
  <w:comment w:id="7" w:author="Wilson,ScottD [NCR]" w:date="2020-01-12T12:57:00Z" w:initials="W[">
    <w:p w14:paraId="02BD9AE1" w14:textId="77777777" w:rsidR="00364F67" w:rsidRDefault="00364F67">
      <w:r>
        <w:rPr>
          <w:rFonts w:ascii="Liberation Serif" w:eastAsia="DejaVu Sans" w:hAnsi="Liberation Serif" w:cs="DejaVu Sans"/>
          <w:sz w:val="24"/>
          <w:szCs w:val="24"/>
          <w:lang w:val="en-US" w:bidi="en-US"/>
        </w:rPr>
        <w:t xml:space="preserve">I like this table. There is surprisingly little variation among them (although a lot still in absolute terms). Even if the amounts are similar how much variation is there in the geographic areas and ecosystem types needed to reach the targets? I expect we could show something along the lines of the outputs we had in the Nature Comm paper on areas selected depending on pristine vs working landscapes. </w:t>
      </w:r>
    </w:p>
  </w:comment>
  <w:comment w:id="8" w:author="richard" w:date="2020-02-04T09:59:00Z" w:initials="r">
    <w:p w14:paraId="6D4671FF" w14:textId="4290251E" w:rsidR="00542C89" w:rsidRDefault="00542C89">
      <w:pPr>
        <w:pStyle w:val="CommentText"/>
      </w:pPr>
      <w:r>
        <w:rPr>
          <w:rStyle w:val="CommentReference"/>
        </w:rPr>
        <w:annotationRef/>
      </w:r>
    </w:p>
  </w:comment>
  <w:comment w:id="9" w:author="Wilson,ScottD [NCR]" w:date="2020-01-12T13:03:00Z" w:initials="W[">
    <w:p w14:paraId="6413B34B" w14:textId="77777777" w:rsidR="00364F67" w:rsidRDefault="00364F67">
      <w:r>
        <w:rPr>
          <w:rFonts w:ascii="Liberation Serif" w:eastAsia="DejaVu Sans" w:hAnsi="Liberation Serif" w:cs="DejaVu Sans"/>
          <w:sz w:val="24"/>
          <w:szCs w:val="24"/>
          <w:lang w:val="en-US" w:bidi="en-US"/>
        </w:rPr>
        <w:t xml:space="preserve">I know this is an early outline but I wasn’t sure of the steps that went into the information in Table 1. A possibility is to include a short first Methods paragraph that outlines those and then goes into further detail for each of the sections that follows. </w:t>
      </w:r>
    </w:p>
  </w:comment>
  <w:comment w:id="10" w:author="Joseph Bennett" w:date="2020-01-11T07:04:00Z" w:initials="JB">
    <w:p w14:paraId="267AD609" w14:textId="77777777" w:rsidR="00C06EAD" w:rsidRDefault="00C06EAD">
      <w:pPr>
        <w:pStyle w:val="CommentText"/>
      </w:pPr>
      <w:r>
        <w:rPr>
          <w:rStyle w:val="CommentReference"/>
        </w:rPr>
        <w:annotationRef/>
      </w:r>
      <w:r>
        <w:t xml:space="preserve">Just a suggestion. I thought last sentence was a bit tough. </w:t>
      </w:r>
    </w:p>
    <w:p w14:paraId="77312C9D" w14:textId="77777777" w:rsidR="00C06EAD" w:rsidRDefault="00C06EAD">
      <w:pPr>
        <w:pStyle w:val="CommentText"/>
      </w:pPr>
    </w:p>
    <w:p w14:paraId="5BE37C82" w14:textId="73BD092B" w:rsidR="00C06EAD" w:rsidRDefault="00C06EAD">
      <w:pPr>
        <w:pStyle w:val="CommentText"/>
      </w:pPr>
      <w:r>
        <w:t xml:space="preserve">I think there is an IUCN citation here re underrepresentation of plants and insects. I can dig up. </w:t>
      </w:r>
    </w:p>
  </w:comment>
  <w:comment w:id="11" w:author="richard" w:date="2020-02-01T10:46:00Z" w:initials="r">
    <w:p w14:paraId="514901DC" w14:textId="629B938E" w:rsidR="00942DD2" w:rsidRDefault="00942DD2">
      <w:pPr>
        <w:pStyle w:val="CommentText"/>
      </w:pPr>
      <w:r>
        <w:rPr>
          <w:rStyle w:val="CommentReference"/>
        </w:rPr>
        <w:annotationRef/>
      </w:r>
      <w:r>
        <w:t>Raquel: Perhaps worth discussing later on what the implications might be of excluding invertebrates</w:t>
      </w:r>
    </w:p>
  </w:comment>
  <w:comment w:id="13" w:author="richard" w:date="2020-01-06T15:31:00Z" w:initials="r">
    <w:p w14:paraId="4DD25A8C" w14:textId="4F9C02CD" w:rsidR="00F90F0F" w:rsidRDefault="00F90F0F">
      <w:pPr>
        <w:pStyle w:val="CommentText"/>
      </w:pPr>
      <w:r>
        <w:rPr>
          <w:rStyle w:val="CommentReference"/>
        </w:rPr>
        <w:annotationRef/>
      </w:r>
      <w:r>
        <w:t>Total: 30930</w:t>
      </w:r>
    </w:p>
  </w:comment>
  <w:comment w:id="15" w:author="richard" w:date="2020-01-06T15:25:00Z" w:initials="r">
    <w:p w14:paraId="0A983FE2" w14:textId="77777777" w:rsidR="00364F67" w:rsidRDefault="00364F67">
      <w:r>
        <w:rPr>
          <w:rFonts w:ascii="Liberation Serif" w:eastAsia="DejaVu Sans" w:hAnsi="Liberation Serif" w:cs="DejaVu Sans"/>
          <w:sz w:val="24"/>
          <w:szCs w:val="24"/>
          <w:lang w:val="en-US" w:bidi="en-US"/>
        </w:rPr>
        <w:t>Rachel, Jeremy, details please</w:t>
      </w:r>
    </w:p>
  </w:comment>
  <w:comment w:id="16" w:author="Verburg, P.H." w:date="2020-01-10T09:16:00Z" w:initials="VP">
    <w:p w14:paraId="42A548BE" w14:textId="77777777" w:rsidR="00364F67" w:rsidRDefault="00364F67">
      <w:r>
        <w:rPr>
          <w:rFonts w:ascii="Liberation Serif" w:eastAsia="DejaVu Sans" w:hAnsi="Liberation Serif" w:cs="DejaVu Sans"/>
          <w:sz w:val="24"/>
          <w:szCs w:val="24"/>
          <w:lang w:val="en-US" w:bidi="en-US"/>
        </w:rPr>
        <w:t xml:space="preserve">I think it is a good strategy to hold on to the method used by the other paper. The worldbank indicator data are commonly used for this purposed and the ‘stability’ one has proven to tell something about investment decisions in the literature. We found a reasonable correlation also with irrigation investments. </w:t>
      </w:r>
    </w:p>
  </w:comment>
  <w:comment w:id="17" w:author="Joseph Bennett" w:date="2020-01-11T07:08:00Z" w:initials="JB">
    <w:p w14:paraId="5BB7ABFC" w14:textId="526E81A8" w:rsidR="00C06EAD" w:rsidRDefault="00C06EAD" w:rsidP="00C06EAD">
      <w:pPr>
        <w:pStyle w:val="CommentText"/>
      </w:pPr>
      <w:r>
        <w:rPr>
          <w:rStyle w:val="CommentReference"/>
        </w:rPr>
        <w:annotationRef/>
      </w:r>
      <w:r>
        <w:t xml:space="preserve">Was there going to be an updated version? I seem to remember talking about that but probably misremember.  </w:t>
      </w:r>
    </w:p>
  </w:comment>
  <w:comment w:id="19" w:author="Wilson,ScottD [NCR]" w:date="2020-01-12T12:42:00Z" w:initials="W[">
    <w:p w14:paraId="3BB3856E" w14:textId="77777777" w:rsidR="00364F67" w:rsidRDefault="00364F67">
      <w:r>
        <w:rPr>
          <w:rFonts w:ascii="Liberation Serif" w:eastAsia="DejaVu Sans" w:hAnsi="Liberation Serif" w:cs="DejaVu Sans"/>
          <w:sz w:val="24"/>
          <w:szCs w:val="24"/>
          <w:lang w:val="en-US" w:bidi="en-US"/>
        </w:rPr>
        <w:t xml:space="preserve">Are you still thinking about the three scenarios? That could be complex to synthesize, it may be sufficient to utilize the business-as-usual scenario as the most likely outcome. </w:t>
      </w:r>
    </w:p>
  </w:comment>
  <w:comment w:id="20" w:author="Raquel" w:date="2020-01-09T08:43:00Z" w:initials="MOU">
    <w:p w14:paraId="0913A29F" w14:textId="2839A5D2" w:rsidR="00F90F0F" w:rsidRDefault="00F90F0F">
      <w:pPr>
        <w:pStyle w:val="CommentText"/>
      </w:pPr>
      <w:r>
        <w:rPr>
          <w:rStyle w:val="CommentReference"/>
        </w:rPr>
        <w:annotationRef/>
      </w:r>
      <w:r>
        <w:t>Which ar</w:t>
      </w:r>
      <w:r w:rsidR="00C73176">
        <w:t>e</w:t>
      </w:r>
      <w:r>
        <w:t>?</w:t>
      </w:r>
    </w:p>
  </w:comment>
  <w:comment w:id="21" w:author="Raquel" w:date="2020-01-09T09:01:00Z" w:initials="MOU">
    <w:p w14:paraId="094BF03E" w14:textId="77777777" w:rsidR="00C73176" w:rsidRDefault="00F90F0F">
      <w:pPr>
        <w:pStyle w:val="CommentText"/>
      </w:pPr>
      <w:r>
        <w:rPr>
          <w:rStyle w:val="CommentReference"/>
        </w:rPr>
        <w:annotationRef/>
      </w:r>
      <w:r>
        <w:t xml:space="preserve">Are these two factors considered separately (T and P changes AND cropland suitability changes) or were T and P changes used to model cropland suitability? If the former, should we worry that you’re introducing climate changes twice into the prioritisation? </w:t>
      </w:r>
    </w:p>
    <w:p w14:paraId="66B5A27D" w14:textId="77777777" w:rsidR="00C73176" w:rsidRDefault="00C73176">
      <w:pPr>
        <w:pStyle w:val="CommentText"/>
      </w:pPr>
    </w:p>
    <w:p w14:paraId="05E74096" w14:textId="43C48F2E" w:rsidR="00F90F0F" w:rsidRDefault="00F90F0F">
      <w:pPr>
        <w:pStyle w:val="CommentText"/>
      </w:pPr>
      <w:r>
        <w:t>In either case, I wonder if the reviewers might be unhappy that the climate datasets used in this step and the climate risk step are not the same.</w:t>
      </w:r>
    </w:p>
  </w:comment>
  <w:comment w:id="26" w:author="Verburg, P.H." w:date="2020-01-10T09:22:00Z" w:initials="VP">
    <w:p w14:paraId="2900AAD6" w14:textId="77777777" w:rsidR="00364F67" w:rsidRDefault="00364F67">
      <w:r>
        <w:rPr>
          <w:rFonts w:ascii="Liberation Serif" w:eastAsia="DejaVu Sans" w:hAnsi="Liberation Serif" w:cs="DejaVu Sans"/>
          <w:sz w:val="24"/>
          <w:szCs w:val="24"/>
          <w:lang w:val="en-US" w:bidi="en-US"/>
        </w:rPr>
        <w:t>If needed we can shorten given that these scenarios are documented well in the literature</w:t>
      </w:r>
    </w:p>
  </w:comment>
  <w:comment w:id="27" w:author="Verburg, P.H." w:date="2020-01-10T09:23:00Z" w:initials="VP">
    <w:p w14:paraId="266FEC11" w14:textId="77777777" w:rsidR="00364F67" w:rsidRDefault="00364F67">
      <w:r>
        <w:rPr>
          <w:rFonts w:ascii="Liberation Serif" w:eastAsia="DejaVu Sans" w:hAnsi="Liberation Serif" w:cs="DejaVu Sans"/>
          <w:sz w:val="24"/>
          <w:szCs w:val="24"/>
          <w:lang w:val="en-US" w:bidi="en-US"/>
        </w:rPr>
        <w:t>In the above you still mention the aggregation to 6 classes only, but here you use the full 23. Pls clarify</w:t>
      </w:r>
    </w:p>
  </w:comment>
  <w:comment w:id="28" w:author="Unknown Author" w:date="2020-01-15T13:10:00Z" w:initials="">
    <w:p w14:paraId="1984608B" w14:textId="77777777" w:rsidR="00364F67" w:rsidRDefault="00364F67">
      <w:r>
        <w:rPr>
          <w:rFonts w:ascii="Calibri" w:hAnsi="Calibri"/>
          <w:sz w:val="20"/>
        </w:rPr>
        <w:t>I agree with Scott, it would be great if this was based on a previous methodology to we could simply cite that. Otherwise, reviewers might ask for a sensitivity analysis with different weightings. Is there a way to createa continuous score without assignign weightings or can we use previously published weightings?</w:t>
      </w:r>
    </w:p>
  </w:comment>
  <w:comment w:id="29" w:author="Verburg, P.H." w:date="2020-01-10T09:23:00Z" w:initials="VP">
    <w:p w14:paraId="589A9AB1" w14:textId="77777777" w:rsidR="00364F67" w:rsidRDefault="00364F67">
      <w:r>
        <w:rPr>
          <w:rFonts w:ascii="Liberation Serif" w:eastAsia="DejaVu Sans" w:hAnsi="Liberation Serif" w:cs="DejaVu Sans"/>
          <w:sz w:val="24"/>
          <w:szCs w:val="24"/>
          <w:lang w:val="en-US" w:bidi="en-US"/>
        </w:rPr>
        <w:t>I think it is important to document on what this is based (expert judgement), and to what it differs from the scores used in the analysis of pousols</w:t>
      </w:r>
    </w:p>
  </w:comment>
  <w:comment w:id="30" w:author="Raquel" w:date="2020-01-09T09:07:00Z" w:initials="MOU">
    <w:p w14:paraId="0003E15D" w14:textId="77777777" w:rsidR="00F90F0F" w:rsidRDefault="00F90F0F">
      <w:pPr>
        <w:pStyle w:val="CommentText"/>
      </w:pPr>
      <w:r>
        <w:rPr>
          <w:rStyle w:val="CommentReference"/>
        </w:rPr>
        <w:annotationRef/>
      </w:r>
      <w:r>
        <w:t>Useful to say where the scores come from or are based on?</w:t>
      </w:r>
    </w:p>
  </w:comment>
  <w:comment w:id="31" w:author="Wilson,ScottD [NCR]" w:date="2020-01-12T12:46:00Z" w:initials="W[">
    <w:p w14:paraId="6C3EFA8A" w14:textId="77777777" w:rsidR="00364F67" w:rsidRDefault="00364F67">
      <w:r>
        <w:rPr>
          <w:rFonts w:ascii="Liberation Serif" w:eastAsia="DejaVu Sans" w:hAnsi="Liberation Serif" w:cs="DejaVu Sans"/>
          <w:sz w:val="24"/>
          <w:szCs w:val="24"/>
          <w:lang w:val="en-US" w:bidi="en-US"/>
        </w:rPr>
        <w:t xml:space="preserve">Was this done based on an existing approach? If not and there is flexibility then I think it could help to have a component in the score for whether any natural land cover types are mixed into the designation. For instance, cropland extensive with few livestock is a greater threat to biodiversity than mosaic cropland extensive with forest and few livestock but they both have the same threat score. </w:t>
      </w:r>
    </w:p>
  </w:comment>
  <w:comment w:id="32" w:author="Joseph Bennett" w:date="2020-01-11T07:15:00Z" w:initials="JB">
    <w:p w14:paraId="2F8A8311" w14:textId="6AC11920" w:rsidR="00C06EAD" w:rsidRDefault="00C06EAD">
      <w:pPr>
        <w:pStyle w:val="CommentText"/>
      </w:pPr>
      <w:r>
        <w:rPr>
          <w:rStyle w:val="CommentReference"/>
        </w:rPr>
        <w:annotationRef/>
      </w:r>
      <w:r>
        <w:t xml:space="preserve">Will prob need some clear justification for how this was done. There may be reviewers who quibble with this, unless we use the key citations? </w:t>
      </w:r>
    </w:p>
  </w:comment>
  <w:comment w:id="34" w:author="Verburg, P.H." w:date="2020-01-10T09:24:00Z" w:initials="VP">
    <w:p w14:paraId="7737001C" w14:textId="77777777" w:rsidR="00364F67" w:rsidRDefault="00364F67">
      <w:r>
        <w:rPr>
          <w:rFonts w:ascii="Liberation Serif" w:eastAsia="DejaVu Sans" w:hAnsi="Liberation Serif" w:cs="DejaVu Sans"/>
          <w:sz w:val="24"/>
          <w:szCs w:val="24"/>
          <w:lang w:val="en-US" w:bidi="en-US"/>
        </w:rPr>
        <w:t>You may want to specify if you used here the 2000 or the 2015 land use?</w:t>
      </w:r>
    </w:p>
  </w:comment>
  <w:comment w:id="33" w:author="Joseph Bennett" w:date="2020-01-11T07:20:00Z" w:initials="JB">
    <w:p w14:paraId="481EE8FC" w14:textId="611612EA" w:rsidR="00B85EB7" w:rsidRDefault="00B85EB7">
      <w:pPr>
        <w:pStyle w:val="CommentText"/>
      </w:pPr>
      <w:r>
        <w:rPr>
          <w:rStyle w:val="CommentReference"/>
        </w:rPr>
        <w:annotationRef/>
      </w:r>
      <w:r>
        <w:t xml:space="preserve">This isn’t super clear to me. Maybe we can talk it through? I’m sure I’m missing something but was wondering why we would not just use future for threat score change. </w:t>
      </w:r>
    </w:p>
  </w:comment>
  <w:comment w:id="35" w:author="Raquel" w:date="2020-01-09T09:18:00Z" w:initials="MOU">
    <w:p w14:paraId="0F9368CD" w14:textId="0C210DF1" w:rsidR="00E95F45" w:rsidRDefault="00F90F0F" w:rsidP="00F90F0F">
      <w:pPr>
        <w:pStyle w:val="CommentText"/>
      </w:pPr>
      <w:r>
        <w:rPr>
          <w:rStyle w:val="CommentReference"/>
        </w:rPr>
        <w:annotationRef/>
      </w:r>
      <w:r>
        <w:t xml:space="preserve">Here it would be useful to think what type of areas should be prioritised from the climatic suitability point of view. </w:t>
      </w:r>
    </w:p>
    <w:p w14:paraId="14ED2577" w14:textId="77777777" w:rsidR="00E95F45" w:rsidRDefault="00E95F45" w:rsidP="00F90F0F">
      <w:pPr>
        <w:pStyle w:val="CommentText"/>
      </w:pPr>
    </w:p>
    <w:p w14:paraId="539CD1A3" w14:textId="4D273946" w:rsidR="00F90F0F" w:rsidRDefault="00E95F45" w:rsidP="00F90F0F">
      <w:pPr>
        <w:pStyle w:val="CommentText"/>
      </w:pPr>
      <w:r>
        <w:t>Areas</w:t>
      </w:r>
      <w:r w:rsidR="00F90F0F">
        <w:t xml:space="preserve"> that remain stable through time? </w:t>
      </w:r>
      <w:r>
        <w:t xml:space="preserve">For stability, one could prioritise areas where future anomalies are small relative to historical variation (standardised anomalies in Garcia et al 2014 or other measures of stability that have appeared in the literature) or where extreme climates are not </w:t>
      </w:r>
      <w:r w:rsidR="00562FB9">
        <w:t xml:space="preserve">more </w:t>
      </w:r>
      <w:r>
        <w:t>severe or frequent in the future. Velocity is often also used in this context, although I’m always concerned that the use of the temporal/spatial ratio might confuse interpretation.</w:t>
      </w:r>
    </w:p>
    <w:p w14:paraId="5B76EFEC" w14:textId="77777777" w:rsidR="00F90F0F" w:rsidRDefault="00F90F0F" w:rsidP="00F90F0F">
      <w:pPr>
        <w:pStyle w:val="CommentText"/>
      </w:pPr>
    </w:p>
    <w:p w14:paraId="34F214C7" w14:textId="7AF4C5F4" w:rsidR="00E95F45" w:rsidRDefault="00E95F45" w:rsidP="00F90F0F">
      <w:pPr>
        <w:pStyle w:val="CommentText"/>
      </w:pPr>
      <w:r>
        <w:t>Areas</w:t>
      </w:r>
      <w:r w:rsidR="00F90F0F">
        <w:t xml:space="preserve"> that allow climate tracking through space by individuals?  </w:t>
      </w:r>
      <w:r>
        <w:t>Capturing climatic corridors that allow movement as species track their climate niches could be done with velocity or distance to analogous climates</w:t>
      </w:r>
      <w:r w:rsidR="00B1613F">
        <w:t xml:space="preserve"> (or there are more complex analyses detailing actual climatic corridors, e.g. the work of D. Alagador)</w:t>
      </w:r>
      <w:r>
        <w:t>.</w:t>
      </w:r>
    </w:p>
    <w:p w14:paraId="04DC2671" w14:textId="77777777" w:rsidR="00E95F45" w:rsidRDefault="00E95F45" w:rsidP="00F90F0F">
      <w:pPr>
        <w:pStyle w:val="CommentText"/>
      </w:pPr>
    </w:p>
    <w:p w14:paraId="1026895A" w14:textId="55824C84" w:rsidR="004F6D8B" w:rsidRDefault="00E95F45" w:rsidP="00F90F0F">
      <w:pPr>
        <w:pStyle w:val="CommentText"/>
      </w:pPr>
      <w:r>
        <w:t>Areas</w:t>
      </w:r>
      <w:r w:rsidR="00F90F0F">
        <w:t xml:space="preserve"> that have rare/disappearing climates which some species might depend on</w:t>
      </w:r>
      <w:r>
        <w:t>? R</w:t>
      </w:r>
      <w:r w:rsidR="00F90F0F">
        <w:t xml:space="preserve">arity could be captured with novelty metrics, which would highlight disappearing climates that might need protection </w:t>
      </w:r>
      <w:r w:rsidR="00B1613F">
        <w:t xml:space="preserve">– versus </w:t>
      </w:r>
      <w:r w:rsidR="00F90F0F">
        <w:t xml:space="preserve">novel climates where protection might be more challenging. </w:t>
      </w:r>
    </w:p>
  </w:comment>
  <w:comment w:id="36" w:author="Raquel" w:date="2020-01-14T15:26:00Z" w:initials="MOU">
    <w:p w14:paraId="7689AA9D" w14:textId="45D66102" w:rsidR="009A3DEF" w:rsidRDefault="009A3DEF">
      <w:pPr>
        <w:pStyle w:val="CommentText"/>
      </w:pPr>
      <w:r>
        <w:rPr>
          <w:rStyle w:val="CommentReference"/>
        </w:rPr>
        <w:annotationRef/>
      </w:r>
      <w:r>
        <w:t>Note that the Garcia et al 2014 data are for the end of the century, not 2050 as the land use models.</w:t>
      </w:r>
    </w:p>
  </w:comment>
  <w:comment w:id="37" w:author="richard" w:date="2020-02-01T10:52:00Z" w:initials="r">
    <w:p w14:paraId="4DEFAB4A" w14:textId="77777777" w:rsidR="001D337F" w:rsidRDefault="001D337F" w:rsidP="001D337F">
      <w:r>
        <w:rPr>
          <w:rStyle w:val="CommentReference"/>
        </w:rPr>
        <w:annotationRef/>
      </w:r>
      <w:r>
        <w:t xml:space="preserve">Scott: </w:t>
      </w:r>
      <w:r>
        <w:rPr>
          <w:rFonts w:ascii="Liberation Serif" w:eastAsia="DejaVu Sans" w:hAnsi="Liberation Serif" w:cs="DejaVu Sans"/>
          <w:sz w:val="24"/>
          <w:szCs w:val="24"/>
          <w:lang w:val="en-US" w:bidi="en-US"/>
        </w:rPr>
        <w:t xml:space="preserve">There is a climate change component in the SSP land use change projections and so is this Climate Risk objective more about the direct risk from species coping with a changing climate? Interesting if we can include this but I expect there must be considerable uncertainty in predicting those. That said, I am not familiar with Garcia et al. and maybe there is a precedent for doing that. </w:t>
      </w:r>
    </w:p>
    <w:p w14:paraId="2623D3DA" w14:textId="7E8B2705" w:rsidR="001D337F" w:rsidRDefault="001D337F">
      <w:pPr>
        <w:pStyle w:val="CommentText"/>
      </w:pPr>
    </w:p>
  </w:comment>
  <w:comment w:id="38" w:author="richard" w:date="2020-02-01T10:52:00Z" w:initials="r">
    <w:p w14:paraId="18298B07" w14:textId="77777777" w:rsidR="00F52531" w:rsidRDefault="00F52531" w:rsidP="00F52531">
      <w:r>
        <w:rPr>
          <w:rStyle w:val="CommentReference"/>
        </w:rPr>
        <w:annotationRef/>
      </w:r>
      <w:r>
        <w:t xml:space="preserve">Peter V: </w:t>
      </w:r>
      <w:r>
        <w:rPr>
          <w:rFonts w:ascii="Liberation Serif" w:eastAsia="DejaVu Sans" w:hAnsi="Liberation Serif" w:cs="DejaVu Sans"/>
          <w:sz w:val="24"/>
          <w:szCs w:val="24"/>
          <w:lang w:val="en-US" w:bidi="en-US"/>
        </w:rPr>
        <w:t>We need some consistency in how we deal with risks. Do we just choose one or are going to do sensitivity analysis on multiple operationalizaitons of risk</w:t>
      </w:r>
    </w:p>
    <w:p w14:paraId="045DD92A" w14:textId="0CC737E7" w:rsidR="00F52531" w:rsidRDefault="00F52531">
      <w:pPr>
        <w:pStyle w:val="CommentText"/>
      </w:pPr>
    </w:p>
  </w:comment>
  <w:comment w:id="39" w:author="Wilson,ScottD [NCR]" w:date="2020-01-12T13:05:00Z" w:initials="W[">
    <w:p w14:paraId="16F4E981" w14:textId="77777777" w:rsidR="00364F67" w:rsidRDefault="00364F67">
      <w:r>
        <w:rPr>
          <w:rFonts w:ascii="Liberation Serif" w:eastAsia="DejaVu Sans" w:hAnsi="Liberation Serif" w:cs="DejaVu Sans"/>
          <w:sz w:val="24"/>
          <w:szCs w:val="24"/>
          <w:lang w:val="en-US" w:bidi="en-US"/>
        </w:rPr>
        <w:t xml:space="preserve">The material in this section is along the lines of what I was thinking as an opening Methods paragraph. This is well into the methods and it wasn’t until I reached this point that I better understood the steps in the process.  </w:t>
      </w:r>
    </w:p>
  </w:comment>
  <w:comment w:id="40" w:author="Verburg, P.H." w:date="2020-01-10T09:29:00Z" w:initials="VP">
    <w:p w14:paraId="66563C17" w14:textId="77777777" w:rsidR="00364F67" w:rsidRDefault="00364F67">
      <w:r>
        <w:rPr>
          <w:rFonts w:ascii="Liberation Serif" w:eastAsia="DejaVu Sans" w:hAnsi="Liberation Serif" w:cs="DejaVu Sans"/>
          <w:sz w:val="24"/>
          <w:szCs w:val="24"/>
          <w:lang w:val="en-US" w:bidi="en-US"/>
        </w:rPr>
        <w:t>The way complemenatarity of species is addressed (as that can differ a bit in different prioritizaiton algorithms) needs to be clarified</w:t>
      </w:r>
    </w:p>
  </w:comment>
  <w:comment w:id="41" w:author="Unknown Author" w:date="2020-01-15T13:03:00Z" w:initials="">
    <w:p w14:paraId="28762C38" w14:textId="77777777" w:rsidR="00364F67" w:rsidRDefault="00364F67">
      <w:r>
        <w:rPr>
          <w:rFonts w:ascii="Calibri" w:hAnsi="Calibri"/>
          <w:sz w:val="20"/>
        </w:rPr>
        <w:t>This will require some justification, standard approaches (though poorly justified) using log-linear scaling to calculate targets.</w:t>
      </w:r>
    </w:p>
  </w:comment>
  <w:comment w:id="42" w:author="Joseph Bennett" w:date="2020-01-11T07:23:00Z" w:initials="JB">
    <w:p w14:paraId="1FB287EC" w14:textId="75C88669" w:rsidR="00B85EB7" w:rsidRDefault="00B85EB7">
      <w:pPr>
        <w:pStyle w:val="CommentText"/>
      </w:pPr>
      <w:r>
        <w:rPr>
          <w:rStyle w:val="CommentReference"/>
        </w:rPr>
        <w:annotationRef/>
      </w:r>
      <w:r>
        <w:t xml:space="preserve">Cool – can cite new IUCN 2030 targets as justification (though I know they’re area rather than biodiversity targets) and we can also state that there is no agreed upon amount – this is a demonstration. </w:t>
      </w:r>
    </w:p>
  </w:comment>
  <w:comment w:id="46" w:author="Verburg, P.H." w:date="2020-01-10T09:29:00Z" w:initials="VP">
    <w:p w14:paraId="601402A0" w14:textId="77777777" w:rsidR="00364F67" w:rsidRDefault="00364F67">
      <w:r>
        <w:rPr>
          <w:rFonts w:ascii="Liberation Serif" w:eastAsia="DejaVu Sans" w:hAnsi="Liberation Serif" w:cs="DejaVu Sans"/>
          <w:sz w:val="24"/>
          <w:szCs w:val="24"/>
          <w:lang w:val="en-US" w:bidi="en-US"/>
        </w:rPr>
        <w:t>Given this you may well say that any order is arbitrary and the hierarchy will differ regionally, but, if it is insensitive it is great and thus no problem</w:t>
      </w:r>
    </w:p>
  </w:comment>
  <w:comment w:id="47" w:author="Verburg, P.H." w:date="2020-01-10T07:53:00Z" w:initials="VP">
    <w:p w14:paraId="159E22EB" w14:textId="77777777" w:rsidR="00A07D21" w:rsidRDefault="00A07D21" w:rsidP="00A07D21">
      <w:r>
        <w:rPr>
          <w:rFonts w:ascii="Liberation Serif" w:eastAsia="DejaVu Sans" w:hAnsi="Liberation Serif" w:cs="DejaVu Sans"/>
          <w:sz w:val="24"/>
          <w:szCs w:val="24"/>
          <w:lang w:val="en-US" w:bidi="en-US"/>
        </w:rPr>
        <w:t>This is largely true, but pls keep in mind the Pouzols et al paper that also used a second predicted land use change time slice in the prioritization as well as https://www.sciencedirect.com/science/article/abs/pii/S1470160X18300190?via%3Dihub</w:t>
      </w:r>
    </w:p>
    <w:p w14:paraId="6EAE5627" w14:textId="77777777" w:rsidR="00A07D21" w:rsidRDefault="00A07D21" w:rsidP="00A07D21">
      <w:r>
        <w:rPr>
          <w:rFonts w:ascii="Liberation Serif" w:eastAsia="DejaVu Sans" w:hAnsi="Liberation Serif" w:cs="DejaVu Sans"/>
          <w:sz w:val="24"/>
          <w:szCs w:val="24"/>
          <w:lang w:val="en-US" w:bidi="en-US"/>
        </w:rPr>
        <w:t>This is important as this paper may for review end up in the Helsinki prioritization group, so good to acknowledge the work they are familiar with…..</w:t>
      </w:r>
    </w:p>
  </w:comment>
  <w:comment w:id="48" w:author="Amanda D. Rodewald" w:date="2020-01-16T12:12:00Z" w:initials="ADR">
    <w:p w14:paraId="312C0CA1" w14:textId="77777777" w:rsidR="00A07D21" w:rsidRDefault="00A07D21" w:rsidP="00A07D21">
      <w:pPr>
        <w:pStyle w:val="CommentText"/>
      </w:pPr>
      <w:r>
        <w:rPr>
          <w:rStyle w:val="CommentReference"/>
        </w:rPr>
        <w:annotationRef/>
      </w:r>
      <w:r>
        <w:t xml:space="preserve">It might be helpful to learn how land trusts estimate and evaluate risk of easements (e.g., the Land Trust Alliance provides insurance for easements).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A2DA45" w15:done="0"/>
  <w15:commentEx w15:paraId="04D375E0" w15:done="0"/>
  <w15:commentEx w15:paraId="35C5777D" w15:done="0"/>
  <w15:commentEx w15:paraId="408E9308" w15:done="0"/>
  <w15:commentEx w15:paraId="1A31CBF1" w15:done="0"/>
  <w15:commentEx w15:paraId="02BD9AE1" w15:done="0"/>
  <w15:commentEx w15:paraId="6D4671FF" w15:done="0"/>
  <w15:commentEx w15:paraId="6413B34B" w15:done="0"/>
  <w15:commentEx w15:paraId="5BE37C82" w15:done="0"/>
  <w15:commentEx w15:paraId="514901DC" w15:paraIdParent="5BE37C82" w15:done="0"/>
  <w15:commentEx w15:paraId="4DD25A8C" w15:done="0"/>
  <w15:commentEx w15:paraId="0A983FE2" w15:done="0"/>
  <w15:commentEx w15:paraId="42A548BE" w15:done="0"/>
  <w15:commentEx w15:paraId="5BB7ABFC" w15:done="0"/>
  <w15:commentEx w15:paraId="3BB3856E" w15:done="0"/>
  <w15:commentEx w15:paraId="0913A29F" w15:done="0"/>
  <w15:commentEx w15:paraId="05E74096" w15:done="0"/>
  <w15:commentEx w15:paraId="2900AAD6" w15:done="0"/>
  <w15:commentEx w15:paraId="266FEC11" w15:done="0"/>
  <w15:commentEx w15:paraId="1984608B" w15:done="0"/>
  <w15:commentEx w15:paraId="589A9AB1" w15:done="0"/>
  <w15:commentEx w15:paraId="0003E15D" w15:done="0"/>
  <w15:commentEx w15:paraId="6C3EFA8A" w15:done="0"/>
  <w15:commentEx w15:paraId="2F8A8311" w15:done="0"/>
  <w15:commentEx w15:paraId="7737001C" w15:done="0"/>
  <w15:commentEx w15:paraId="481EE8FC" w15:done="0"/>
  <w15:commentEx w15:paraId="1026895A" w15:done="0"/>
  <w15:commentEx w15:paraId="7689AA9D" w15:done="0"/>
  <w15:commentEx w15:paraId="2623D3DA" w15:done="0"/>
  <w15:commentEx w15:paraId="045DD92A" w15:done="0"/>
  <w15:commentEx w15:paraId="16F4E981" w15:done="0"/>
  <w15:commentEx w15:paraId="66563C17" w15:done="0"/>
  <w15:commentEx w15:paraId="28762C38" w15:done="0"/>
  <w15:commentEx w15:paraId="1FB287EC" w15:done="0"/>
  <w15:commentEx w15:paraId="601402A0" w15:done="0"/>
  <w15:commentEx w15:paraId="6EAE5627" w15:done="0"/>
  <w15:commentEx w15:paraId="312C0C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A2DA45" w16cid:durableId="21E3B8BC"/>
  <w16cid:commentId w16cid:paraId="04D375E0" w16cid:durableId="21DFCB0D"/>
  <w16cid:commentId w16cid:paraId="35C5777D" w16cid:durableId="21A60B2E"/>
  <w16cid:commentId w16cid:paraId="408E9308" w16cid:durableId="21E3B750"/>
  <w16cid:commentId w16cid:paraId="1A31CBF1" w16cid:durableId="21E3B551"/>
  <w16cid:commentId w16cid:paraId="02BD9AE1" w16cid:durableId="21DFCB23"/>
  <w16cid:commentId w16cid:paraId="6D4671FF" w16cid:durableId="21E3BF17"/>
  <w16cid:commentId w16cid:paraId="6413B34B" w16cid:durableId="21DFCB24"/>
  <w16cid:commentId w16cid:paraId="5BE37C82" w16cid:durableId="21C3F1ED"/>
  <w16cid:commentId w16cid:paraId="514901DC" w16cid:durableId="21DFD591"/>
  <w16cid:commentId w16cid:paraId="4DD25A8C" w16cid:durableId="21BDD13E"/>
  <w16cid:commentId w16cid:paraId="0A983FE2" w16cid:durableId="21DFCB28"/>
  <w16cid:commentId w16cid:paraId="42A548BE" w16cid:durableId="21DFCB29"/>
  <w16cid:commentId w16cid:paraId="5BB7ABFC" w16cid:durableId="21C3F2D3"/>
  <w16cid:commentId w16cid:paraId="3BB3856E" w16cid:durableId="21DFCB2C"/>
  <w16cid:commentId w16cid:paraId="0913A29F" w16cid:durableId="21C16632"/>
  <w16cid:commentId w16cid:paraId="05E74096" w16cid:durableId="21C16A6F"/>
  <w16cid:commentId w16cid:paraId="2900AAD6" w16cid:durableId="21DFCB2D"/>
  <w16cid:commentId w16cid:paraId="266FEC11" w16cid:durableId="21DFCB2E"/>
  <w16cid:commentId w16cid:paraId="1984608B" w16cid:durableId="21DFCB2F"/>
  <w16cid:commentId w16cid:paraId="589A9AB1" w16cid:durableId="21DFCB30"/>
  <w16cid:commentId w16cid:paraId="0003E15D" w16cid:durableId="21DFD202"/>
  <w16cid:commentId w16cid:paraId="6C3EFA8A" w16cid:durableId="21DFCB31"/>
  <w16cid:commentId w16cid:paraId="2F8A8311" w16cid:durableId="21C3F494"/>
  <w16cid:commentId w16cid:paraId="7737001C" w16cid:durableId="21DFCB32"/>
  <w16cid:commentId w16cid:paraId="481EE8FC" w16cid:durableId="21C3F5C2"/>
  <w16cid:commentId w16cid:paraId="1026895A" w16cid:durableId="21C16E57"/>
  <w16cid:commentId w16cid:paraId="7689AA9D" w16cid:durableId="21C85C1B"/>
  <w16cid:commentId w16cid:paraId="2623D3DA" w16cid:durableId="21DFD6E3"/>
  <w16cid:commentId w16cid:paraId="045DD92A" w16cid:durableId="21DFD6F2"/>
  <w16cid:commentId w16cid:paraId="16F4E981" w16cid:durableId="21DFCB37"/>
  <w16cid:commentId w16cid:paraId="66563C17" w16cid:durableId="21DFCB38"/>
  <w16cid:commentId w16cid:paraId="28762C38" w16cid:durableId="21DFCB39"/>
  <w16cid:commentId w16cid:paraId="1FB287EC" w16cid:durableId="21C3F65D"/>
  <w16cid:commentId w16cid:paraId="601402A0" w16cid:durableId="21DFCB3A"/>
  <w16cid:commentId w16cid:paraId="6EAE5627" w16cid:durableId="21DFCB17"/>
  <w16cid:commentId w16cid:paraId="312C0CA1" w16cid:durableId="21DFCB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D63"/>
    <w:multiLevelType w:val="hybridMultilevel"/>
    <w:tmpl w:val="F90606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seph Bennett">
    <w15:presenceInfo w15:providerId="Windows Live" w15:userId="f43ab2b5ed2eb486"/>
  </w15:person>
  <w15:person w15:author="Amanda D. Rodewald">
    <w15:presenceInfo w15:providerId="AD" w15:userId="S-1-5-21-1275210071-879983540-725345543-789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00A05"/>
    <w:rsid w:val="00007B4C"/>
    <w:rsid w:val="00016554"/>
    <w:rsid w:val="00017AE9"/>
    <w:rsid w:val="00022FF9"/>
    <w:rsid w:val="00023592"/>
    <w:rsid w:val="00027ED3"/>
    <w:rsid w:val="00032C62"/>
    <w:rsid w:val="00033527"/>
    <w:rsid w:val="00035727"/>
    <w:rsid w:val="00036665"/>
    <w:rsid w:val="00036AAE"/>
    <w:rsid w:val="00040A3D"/>
    <w:rsid w:val="000418C7"/>
    <w:rsid w:val="000445E1"/>
    <w:rsid w:val="000453DF"/>
    <w:rsid w:val="00046914"/>
    <w:rsid w:val="000575BB"/>
    <w:rsid w:val="000604E2"/>
    <w:rsid w:val="00061058"/>
    <w:rsid w:val="00064124"/>
    <w:rsid w:val="00065CFE"/>
    <w:rsid w:val="00071BCB"/>
    <w:rsid w:val="00071D70"/>
    <w:rsid w:val="000729A0"/>
    <w:rsid w:val="000730BB"/>
    <w:rsid w:val="000829C2"/>
    <w:rsid w:val="000945A2"/>
    <w:rsid w:val="000B71DE"/>
    <w:rsid w:val="000C6DE7"/>
    <w:rsid w:val="000D0256"/>
    <w:rsid w:val="000D5A79"/>
    <w:rsid w:val="000E7580"/>
    <w:rsid w:val="000F5F95"/>
    <w:rsid w:val="001055A6"/>
    <w:rsid w:val="0012255F"/>
    <w:rsid w:val="00123D81"/>
    <w:rsid w:val="00125231"/>
    <w:rsid w:val="001478D6"/>
    <w:rsid w:val="00150A5D"/>
    <w:rsid w:val="00150B58"/>
    <w:rsid w:val="00167148"/>
    <w:rsid w:val="00173226"/>
    <w:rsid w:val="00173CD4"/>
    <w:rsid w:val="00182CF4"/>
    <w:rsid w:val="00183C8A"/>
    <w:rsid w:val="0018549D"/>
    <w:rsid w:val="00185CFD"/>
    <w:rsid w:val="001870A4"/>
    <w:rsid w:val="00190C67"/>
    <w:rsid w:val="001916B5"/>
    <w:rsid w:val="00191D11"/>
    <w:rsid w:val="001A0BF1"/>
    <w:rsid w:val="001A3887"/>
    <w:rsid w:val="001A4305"/>
    <w:rsid w:val="001A544B"/>
    <w:rsid w:val="001A7CC2"/>
    <w:rsid w:val="001B1047"/>
    <w:rsid w:val="001B4364"/>
    <w:rsid w:val="001B4C00"/>
    <w:rsid w:val="001C23DA"/>
    <w:rsid w:val="001C3406"/>
    <w:rsid w:val="001C615F"/>
    <w:rsid w:val="001D0F29"/>
    <w:rsid w:val="001D1B2D"/>
    <w:rsid w:val="001D337F"/>
    <w:rsid w:val="001E2D86"/>
    <w:rsid w:val="001E433B"/>
    <w:rsid w:val="001F1C2D"/>
    <w:rsid w:val="00222361"/>
    <w:rsid w:val="00224A65"/>
    <w:rsid w:val="0022692E"/>
    <w:rsid w:val="00234FAF"/>
    <w:rsid w:val="00241182"/>
    <w:rsid w:val="002442DE"/>
    <w:rsid w:val="00275D6A"/>
    <w:rsid w:val="00280E10"/>
    <w:rsid w:val="002852B5"/>
    <w:rsid w:val="002A0A62"/>
    <w:rsid w:val="002A1C67"/>
    <w:rsid w:val="002A60D3"/>
    <w:rsid w:val="002A6810"/>
    <w:rsid w:val="002A7A72"/>
    <w:rsid w:val="002A7F92"/>
    <w:rsid w:val="002B1CCE"/>
    <w:rsid w:val="002B223F"/>
    <w:rsid w:val="002B7824"/>
    <w:rsid w:val="002B7A13"/>
    <w:rsid w:val="002C5275"/>
    <w:rsid w:val="002E4693"/>
    <w:rsid w:val="002E71A9"/>
    <w:rsid w:val="002F2E87"/>
    <w:rsid w:val="00305D1F"/>
    <w:rsid w:val="0032443B"/>
    <w:rsid w:val="00324D4D"/>
    <w:rsid w:val="003400C4"/>
    <w:rsid w:val="003432B5"/>
    <w:rsid w:val="00344E21"/>
    <w:rsid w:val="00352795"/>
    <w:rsid w:val="00354042"/>
    <w:rsid w:val="00357294"/>
    <w:rsid w:val="00357BC4"/>
    <w:rsid w:val="00362163"/>
    <w:rsid w:val="00363C1C"/>
    <w:rsid w:val="00364791"/>
    <w:rsid w:val="00364F67"/>
    <w:rsid w:val="00372915"/>
    <w:rsid w:val="003730C3"/>
    <w:rsid w:val="00374E84"/>
    <w:rsid w:val="00377F2F"/>
    <w:rsid w:val="0038114C"/>
    <w:rsid w:val="00387CF3"/>
    <w:rsid w:val="00390174"/>
    <w:rsid w:val="0039799C"/>
    <w:rsid w:val="003A7123"/>
    <w:rsid w:val="003B199B"/>
    <w:rsid w:val="003B5238"/>
    <w:rsid w:val="003C0EE9"/>
    <w:rsid w:val="003C4DF2"/>
    <w:rsid w:val="003C723A"/>
    <w:rsid w:val="003E1F52"/>
    <w:rsid w:val="003F0DC9"/>
    <w:rsid w:val="00401301"/>
    <w:rsid w:val="004013F1"/>
    <w:rsid w:val="004056A4"/>
    <w:rsid w:val="004118CE"/>
    <w:rsid w:val="00417AB4"/>
    <w:rsid w:val="004238A0"/>
    <w:rsid w:val="004421A9"/>
    <w:rsid w:val="00454648"/>
    <w:rsid w:val="00460EB0"/>
    <w:rsid w:val="0048124B"/>
    <w:rsid w:val="00487A81"/>
    <w:rsid w:val="004A5EEE"/>
    <w:rsid w:val="004A6B89"/>
    <w:rsid w:val="004B0C98"/>
    <w:rsid w:val="004B4D7E"/>
    <w:rsid w:val="004C21A8"/>
    <w:rsid w:val="004C6601"/>
    <w:rsid w:val="004C70C0"/>
    <w:rsid w:val="004D5925"/>
    <w:rsid w:val="004E470C"/>
    <w:rsid w:val="004E530F"/>
    <w:rsid w:val="004F6D8B"/>
    <w:rsid w:val="00501067"/>
    <w:rsid w:val="00516BD0"/>
    <w:rsid w:val="005238D0"/>
    <w:rsid w:val="00526767"/>
    <w:rsid w:val="0053094B"/>
    <w:rsid w:val="00532072"/>
    <w:rsid w:val="0053396D"/>
    <w:rsid w:val="005358BA"/>
    <w:rsid w:val="00537683"/>
    <w:rsid w:val="00542096"/>
    <w:rsid w:val="00542C89"/>
    <w:rsid w:val="005478F6"/>
    <w:rsid w:val="00554C96"/>
    <w:rsid w:val="00562FB9"/>
    <w:rsid w:val="0057233E"/>
    <w:rsid w:val="00573001"/>
    <w:rsid w:val="00574126"/>
    <w:rsid w:val="00577F65"/>
    <w:rsid w:val="00581285"/>
    <w:rsid w:val="0058186A"/>
    <w:rsid w:val="005A0054"/>
    <w:rsid w:val="005A2D04"/>
    <w:rsid w:val="005A6B6D"/>
    <w:rsid w:val="005B02DE"/>
    <w:rsid w:val="005B30D3"/>
    <w:rsid w:val="005D0B50"/>
    <w:rsid w:val="005D1FEA"/>
    <w:rsid w:val="005D4502"/>
    <w:rsid w:val="005D7046"/>
    <w:rsid w:val="005E07C0"/>
    <w:rsid w:val="005E50C6"/>
    <w:rsid w:val="005F2F3B"/>
    <w:rsid w:val="005F3942"/>
    <w:rsid w:val="005F3A1E"/>
    <w:rsid w:val="00617464"/>
    <w:rsid w:val="006267BB"/>
    <w:rsid w:val="006371C5"/>
    <w:rsid w:val="006416B9"/>
    <w:rsid w:val="0065443F"/>
    <w:rsid w:val="006577C1"/>
    <w:rsid w:val="006625F3"/>
    <w:rsid w:val="00682A20"/>
    <w:rsid w:val="006866D5"/>
    <w:rsid w:val="00687F73"/>
    <w:rsid w:val="00697DDF"/>
    <w:rsid w:val="006A1CCE"/>
    <w:rsid w:val="006A29D0"/>
    <w:rsid w:val="006A6E5C"/>
    <w:rsid w:val="006B6C4C"/>
    <w:rsid w:val="006C6780"/>
    <w:rsid w:val="006E5CAB"/>
    <w:rsid w:val="006F6771"/>
    <w:rsid w:val="007073A8"/>
    <w:rsid w:val="00714B22"/>
    <w:rsid w:val="00721BAD"/>
    <w:rsid w:val="00722603"/>
    <w:rsid w:val="0073298F"/>
    <w:rsid w:val="007477A4"/>
    <w:rsid w:val="00752DC3"/>
    <w:rsid w:val="007552F4"/>
    <w:rsid w:val="00765436"/>
    <w:rsid w:val="00772BFF"/>
    <w:rsid w:val="00777BD7"/>
    <w:rsid w:val="00777C16"/>
    <w:rsid w:val="00781230"/>
    <w:rsid w:val="00782808"/>
    <w:rsid w:val="00793F89"/>
    <w:rsid w:val="007A76EC"/>
    <w:rsid w:val="007B57DB"/>
    <w:rsid w:val="007B667D"/>
    <w:rsid w:val="007B7733"/>
    <w:rsid w:val="007C4DB2"/>
    <w:rsid w:val="007D3D02"/>
    <w:rsid w:val="007E5426"/>
    <w:rsid w:val="007E7A49"/>
    <w:rsid w:val="007F28F6"/>
    <w:rsid w:val="0080004E"/>
    <w:rsid w:val="008012D7"/>
    <w:rsid w:val="00803BB9"/>
    <w:rsid w:val="008048E3"/>
    <w:rsid w:val="00814C65"/>
    <w:rsid w:val="00815009"/>
    <w:rsid w:val="008175F3"/>
    <w:rsid w:val="0082416B"/>
    <w:rsid w:val="0082477F"/>
    <w:rsid w:val="00824B6A"/>
    <w:rsid w:val="0082609E"/>
    <w:rsid w:val="00827D93"/>
    <w:rsid w:val="00833EB1"/>
    <w:rsid w:val="00834833"/>
    <w:rsid w:val="0084155F"/>
    <w:rsid w:val="0085304E"/>
    <w:rsid w:val="008626B3"/>
    <w:rsid w:val="00862791"/>
    <w:rsid w:val="008727F9"/>
    <w:rsid w:val="0087653D"/>
    <w:rsid w:val="0088148A"/>
    <w:rsid w:val="0089293E"/>
    <w:rsid w:val="00897D42"/>
    <w:rsid w:val="008A26E5"/>
    <w:rsid w:val="008B0D9C"/>
    <w:rsid w:val="008B1850"/>
    <w:rsid w:val="008B6FA5"/>
    <w:rsid w:val="008C03CB"/>
    <w:rsid w:val="008D024C"/>
    <w:rsid w:val="008D6AF7"/>
    <w:rsid w:val="008D6FDD"/>
    <w:rsid w:val="008F06DA"/>
    <w:rsid w:val="008F18CE"/>
    <w:rsid w:val="008F3589"/>
    <w:rsid w:val="00902E0C"/>
    <w:rsid w:val="00905D4C"/>
    <w:rsid w:val="0090640E"/>
    <w:rsid w:val="00907206"/>
    <w:rsid w:val="00910E4F"/>
    <w:rsid w:val="00911E5C"/>
    <w:rsid w:val="00912996"/>
    <w:rsid w:val="00920A7C"/>
    <w:rsid w:val="00922555"/>
    <w:rsid w:val="00922E86"/>
    <w:rsid w:val="00927503"/>
    <w:rsid w:val="0093523C"/>
    <w:rsid w:val="0093784F"/>
    <w:rsid w:val="00942DD2"/>
    <w:rsid w:val="00944C54"/>
    <w:rsid w:val="00945124"/>
    <w:rsid w:val="00946FCE"/>
    <w:rsid w:val="00961AEA"/>
    <w:rsid w:val="00965017"/>
    <w:rsid w:val="00967FD3"/>
    <w:rsid w:val="009721CF"/>
    <w:rsid w:val="00972CF8"/>
    <w:rsid w:val="00981CF9"/>
    <w:rsid w:val="009824DD"/>
    <w:rsid w:val="009852E1"/>
    <w:rsid w:val="00992187"/>
    <w:rsid w:val="009A3DEF"/>
    <w:rsid w:val="009A677F"/>
    <w:rsid w:val="009B70B2"/>
    <w:rsid w:val="009C1F8B"/>
    <w:rsid w:val="009C44DF"/>
    <w:rsid w:val="009C5097"/>
    <w:rsid w:val="009C60D2"/>
    <w:rsid w:val="009D13AC"/>
    <w:rsid w:val="009D2C49"/>
    <w:rsid w:val="009D46E9"/>
    <w:rsid w:val="009D6876"/>
    <w:rsid w:val="009F4C76"/>
    <w:rsid w:val="009F4CD5"/>
    <w:rsid w:val="009F5E88"/>
    <w:rsid w:val="00A03015"/>
    <w:rsid w:val="00A0478C"/>
    <w:rsid w:val="00A0557E"/>
    <w:rsid w:val="00A06661"/>
    <w:rsid w:val="00A07D21"/>
    <w:rsid w:val="00A124C8"/>
    <w:rsid w:val="00A13108"/>
    <w:rsid w:val="00A14D28"/>
    <w:rsid w:val="00A174DA"/>
    <w:rsid w:val="00A33C22"/>
    <w:rsid w:val="00A43FD6"/>
    <w:rsid w:val="00A45B5F"/>
    <w:rsid w:val="00A545B2"/>
    <w:rsid w:val="00A70097"/>
    <w:rsid w:val="00A7101B"/>
    <w:rsid w:val="00A82922"/>
    <w:rsid w:val="00A85557"/>
    <w:rsid w:val="00A87C15"/>
    <w:rsid w:val="00A90397"/>
    <w:rsid w:val="00AC690B"/>
    <w:rsid w:val="00AD0148"/>
    <w:rsid w:val="00AD1119"/>
    <w:rsid w:val="00AD4EB8"/>
    <w:rsid w:val="00AF2C40"/>
    <w:rsid w:val="00AF6795"/>
    <w:rsid w:val="00AF6C18"/>
    <w:rsid w:val="00B02D09"/>
    <w:rsid w:val="00B11B6F"/>
    <w:rsid w:val="00B134D5"/>
    <w:rsid w:val="00B155AA"/>
    <w:rsid w:val="00B1613F"/>
    <w:rsid w:val="00B248C2"/>
    <w:rsid w:val="00B27540"/>
    <w:rsid w:val="00B30AF2"/>
    <w:rsid w:val="00B5078C"/>
    <w:rsid w:val="00B561A6"/>
    <w:rsid w:val="00B56E67"/>
    <w:rsid w:val="00B60512"/>
    <w:rsid w:val="00B61FDD"/>
    <w:rsid w:val="00B64676"/>
    <w:rsid w:val="00B671A7"/>
    <w:rsid w:val="00B740C4"/>
    <w:rsid w:val="00B85EB7"/>
    <w:rsid w:val="00B90E4F"/>
    <w:rsid w:val="00B91896"/>
    <w:rsid w:val="00B97891"/>
    <w:rsid w:val="00BA3955"/>
    <w:rsid w:val="00BC1C25"/>
    <w:rsid w:val="00BC33AC"/>
    <w:rsid w:val="00BC4273"/>
    <w:rsid w:val="00BD0862"/>
    <w:rsid w:val="00BD0C56"/>
    <w:rsid w:val="00BD4368"/>
    <w:rsid w:val="00BE4F85"/>
    <w:rsid w:val="00BE6065"/>
    <w:rsid w:val="00BF1D33"/>
    <w:rsid w:val="00BF53EB"/>
    <w:rsid w:val="00BF64DF"/>
    <w:rsid w:val="00C0621E"/>
    <w:rsid w:val="00C06496"/>
    <w:rsid w:val="00C06EAD"/>
    <w:rsid w:val="00C17956"/>
    <w:rsid w:val="00C21D0E"/>
    <w:rsid w:val="00C24289"/>
    <w:rsid w:val="00C35908"/>
    <w:rsid w:val="00C37A8D"/>
    <w:rsid w:val="00C55540"/>
    <w:rsid w:val="00C57D48"/>
    <w:rsid w:val="00C64E7F"/>
    <w:rsid w:val="00C73176"/>
    <w:rsid w:val="00C7450E"/>
    <w:rsid w:val="00C750B3"/>
    <w:rsid w:val="00C77CE3"/>
    <w:rsid w:val="00C809C8"/>
    <w:rsid w:val="00C815A1"/>
    <w:rsid w:val="00C9186C"/>
    <w:rsid w:val="00C96D69"/>
    <w:rsid w:val="00CA58D8"/>
    <w:rsid w:val="00CC38D3"/>
    <w:rsid w:val="00CC7A9E"/>
    <w:rsid w:val="00CD0074"/>
    <w:rsid w:val="00CE0152"/>
    <w:rsid w:val="00CE2DB6"/>
    <w:rsid w:val="00CE3C90"/>
    <w:rsid w:val="00CE4CCB"/>
    <w:rsid w:val="00CF2FE0"/>
    <w:rsid w:val="00D14DB2"/>
    <w:rsid w:val="00D15430"/>
    <w:rsid w:val="00D203D9"/>
    <w:rsid w:val="00D303BB"/>
    <w:rsid w:val="00D306FB"/>
    <w:rsid w:val="00D31BD2"/>
    <w:rsid w:val="00D36015"/>
    <w:rsid w:val="00D36EBD"/>
    <w:rsid w:val="00D376F9"/>
    <w:rsid w:val="00D44420"/>
    <w:rsid w:val="00D46E07"/>
    <w:rsid w:val="00D500D8"/>
    <w:rsid w:val="00D50E9F"/>
    <w:rsid w:val="00D56A32"/>
    <w:rsid w:val="00D76ADD"/>
    <w:rsid w:val="00D76D42"/>
    <w:rsid w:val="00D801C4"/>
    <w:rsid w:val="00D82229"/>
    <w:rsid w:val="00D82778"/>
    <w:rsid w:val="00D86D26"/>
    <w:rsid w:val="00D90D45"/>
    <w:rsid w:val="00D9414C"/>
    <w:rsid w:val="00DA0438"/>
    <w:rsid w:val="00DA2559"/>
    <w:rsid w:val="00DB075C"/>
    <w:rsid w:val="00DB3127"/>
    <w:rsid w:val="00DC486E"/>
    <w:rsid w:val="00DD0F9E"/>
    <w:rsid w:val="00DD2BD4"/>
    <w:rsid w:val="00DE0D84"/>
    <w:rsid w:val="00DE115A"/>
    <w:rsid w:val="00E05EB1"/>
    <w:rsid w:val="00E13087"/>
    <w:rsid w:val="00E144E9"/>
    <w:rsid w:val="00E22935"/>
    <w:rsid w:val="00E30373"/>
    <w:rsid w:val="00E330D0"/>
    <w:rsid w:val="00E3385D"/>
    <w:rsid w:val="00E34C55"/>
    <w:rsid w:val="00E43280"/>
    <w:rsid w:val="00E43581"/>
    <w:rsid w:val="00E43ABF"/>
    <w:rsid w:val="00E513BA"/>
    <w:rsid w:val="00E52175"/>
    <w:rsid w:val="00E55910"/>
    <w:rsid w:val="00E564AC"/>
    <w:rsid w:val="00E64A42"/>
    <w:rsid w:val="00E65DCD"/>
    <w:rsid w:val="00E660AC"/>
    <w:rsid w:val="00E7395E"/>
    <w:rsid w:val="00E75E79"/>
    <w:rsid w:val="00E93BFB"/>
    <w:rsid w:val="00E95F45"/>
    <w:rsid w:val="00EA2023"/>
    <w:rsid w:val="00EA2D36"/>
    <w:rsid w:val="00EB2EE0"/>
    <w:rsid w:val="00ED7C9C"/>
    <w:rsid w:val="00EE3731"/>
    <w:rsid w:val="00F0720B"/>
    <w:rsid w:val="00F20A71"/>
    <w:rsid w:val="00F20E1F"/>
    <w:rsid w:val="00F3463A"/>
    <w:rsid w:val="00F52531"/>
    <w:rsid w:val="00F57C67"/>
    <w:rsid w:val="00F6164B"/>
    <w:rsid w:val="00F64BF2"/>
    <w:rsid w:val="00F76B9C"/>
    <w:rsid w:val="00F90F0F"/>
    <w:rsid w:val="00FA3E57"/>
    <w:rsid w:val="00FA7613"/>
    <w:rsid w:val="00FC554C"/>
    <w:rsid w:val="00FD07F2"/>
    <w:rsid w:val="00FD4603"/>
    <w:rsid w:val="00FD477F"/>
    <w:rsid w:val="00FD67EE"/>
    <w:rsid w:val="00FE2920"/>
    <w:rsid w:val="00FE76AB"/>
    <w:rsid w:val="00FF04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046914"/>
  </w:style>
  <w:style w:type="paragraph" w:styleId="BalloonText">
    <w:name w:val="Balloon Text"/>
    <w:basedOn w:val="Normal"/>
    <w:link w:val="BalloonTextChar"/>
    <w:uiPriority w:val="99"/>
    <w:semiHidden/>
    <w:unhideWhenUsed/>
    <w:qFormat/>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qFormat/>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qFormat/>
    <w:rsid w:val="009D13AC"/>
    <w:rPr>
      <w:sz w:val="16"/>
      <w:szCs w:val="16"/>
    </w:rPr>
  </w:style>
  <w:style w:type="paragraph" w:styleId="CommentText">
    <w:name w:val="annotation text"/>
    <w:basedOn w:val="Normal"/>
    <w:link w:val="CommentTextChar"/>
    <w:uiPriority w:val="99"/>
    <w:unhideWhenUsed/>
    <w:qFormat/>
    <w:rsid w:val="009D13AC"/>
    <w:pPr>
      <w:spacing w:line="240" w:lineRule="auto"/>
    </w:pPr>
    <w:rPr>
      <w:sz w:val="20"/>
      <w:szCs w:val="20"/>
    </w:rPr>
  </w:style>
  <w:style w:type="character" w:customStyle="1" w:styleId="CommentTextChar">
    <w:name w:val="Comment Text Char"/>
    <w:basedOn w:val="DefaultParagraphFont"/>
    <w:link w:val="CommentText"/>
    <w:uiPriority w:val="99"/>
    <w:qFormat/>
    <w:rsid w:val="009D13AC"/>
    <w:rPr>
      <w:sz w:val="20"/>
      <w:szCs w:val="20"/>
    </w:rPr>
  </w:style>
  <w:style w:type="paragraph" w:styleId="CommentSubject">
    <w:name w:val="annotation subject"/>
    <w:basedOn w:val="CommentText"/>
    <w:link w:val="CommentSubjectChar"/>
    <w:uiPriority w:val="99"/>
    <w:semiHidden/>
    <w:unhideWhenUsed/>
    <w:qFormat/>
    <w:rsid w:val="009D13AC"/>
    <w:rPr>
      <w:b/>
      <w:bCs/>
    </w:rPr>
  </w:style>
  <w:style w:type="character" w:customStyle="1" w:styleId="CommentSubjectChar">
    <w:name w:val="Comment Subject Char"/>
    <w:basedOn w:val="CommentTextChar"/>
    <w:link w:val="CommentSubject"/>
    <w:uiPriority w:val="99"/>
    <w:semiHidden/>
    <w:qFormat/>
    <w:rsid w:val="009D13AC"/>
    <w:rPr>
      <w:b/>
      <w:bCs/>
      <w:sz w:val="20"/>
      <w:szCs w:val="20"/>
    </w:rPr>
  </w:style>
  <w:style w:type="paragraph" w:customStyle="1" w:styleId="xmsolistparagraph">
    <w:name w:val="x_msolistparagraph"/>
    <w:basedOn w:val="Normal"/>
    <w:qFormat/>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5238D0"/>
  </w:style>
  <w:style w:type="character" w:customStyle="1" w:styleId="Hyperlink0">
    <w:name w:val="Hyperlink.0"/>
    <w:basedOn w:val="Hyperlink"/>
    <w:qFormat/>
    <w:rsid w:val="0053094B"/>
    <w:rPr>
      <w:color w:val="0000FF"/>
      <w:u w:val="single" w:color="0000FF"/>
    </w:rPr>
  </w:style>
  <w:style w:type="character" w:customStyle="1" w:styleId="Hyperlink1">
    <w:name w:val="Hyperlink.1"/>
    <w:basedOn w:val="DefaultParagraphFont"/>
    <w:qFormat/>
    <w:rsid w:val="00CC38D3"/>
    <w:rPr>
      <w:color w:val="0000FF"/>
      <w:u w:val="single" w:color="0000FF"/>
    </w:rPr>
  </w:style>
  <w:style w:type="paragraph" w:styleId="Bibliography">
    <w:name w:val="Bibliography"/>
    <w:basedOn w:val="Normal"/>
    <w:next w:val="Normal"/>
    <w:uiPriority w:val="37"/>
    <w:unhideWhenUsed/>
    <w:qFormat/>
    <w:rsid w:val="00FD4603"/>
    <w:pPr>
      <w:tabs>
        <w:tab w:val="left" w:pos="264"/>
      </w:tabs>
      <w:spacing w:after="0" w:line="480" w:lineRule="auto"/>
      <w:ind w:left="264" w:hanging="264"/>
    </w:pPr>
  </w:style>
  <w:style w:type="paragraph" w:customStyle="1" w:styleId="Default">
    <w:name w:val="Default"/>
    <w:qForma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qFormat/>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 w:type="character" w:customStyle="1" w:styleId="InternetLink">
    <w:name w:val="Internet Link"/>
    <w:basedOn w:val="DefaultParagraphFont"/>
    <w:uiPriority w:val="99"/>
    <w:unhideWhenUsed/>
    <w:rsid w:val="002E4693"/>
    <w:rPr>
      <w:color w:val="0000FF"/>
      <w:u w:val="single"/>
    </w:rPr>
  </w:style>
  <w:style w:type="character" w:customStyle="1" w:styleId="UnresolvedMention1">
    <w:name w:val="Unresolved Mention1"/>
    <w:basedOn w:val="DefaultParagraphFont"/>
    <w:uiPriority w:val="99"/>
    <w:semiHidden/>
    <w:unhideWhenUsed/>
    <w:qFormat/>
    <w:rsid w:val="002E4693"/>
    <w:rPr>
      <w:color w:val="605E5C"/>
      <w:shd w:val="clear" w:color="auto" w:fill="E1DFDD"/>
    </w:rPr>
  </w:style>
  <w:style w:type="character" w:customStyle="1" w:styleId="LineNumbering">
    <w:name w:val="Line Numbering"/>
    <w:rsid w:val="002E4693"/>
  </w:style>
  <w:style w:type="paragraph" w:customStyle="1" w:styleId="Heading">
    <w:name w:val="Heading"/>
    <w:basedOn w:val="Normal"/>
    <w:next w:val="BodyText"/>
    <w:qFormat/>
    <w:rsid w:val="002E4693"/>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2E4693"/>
    <w:pPr>
      <w:spacing w:after="140" w:line="288" w:lineRule="auto"/>
    </w:pPr>
  </w:style>
  <w:style w:type="character" w:customStyle="1" w:styleId="BodyTextChar">
    <w:name w:val="Body Text Char"/>
    <w:basedOn w:val="DefaultParagraphFont"/>
    <w:link w:val="BodyText"/>
    <w:rsid w:val="002E4693"/>
  </w:style>
  <w:style w:type="paragraph" w:styleId="List">
    <w:name w:val="List"/>
    <w:basedOn w:val="BodyText"/>
    <w:rsid w:val="002E4693"/>
    <w:rPr>
      <w:rFonts w:cs="FreeSans"/>
    </w:rPr>
  </w:style>
  <w:style w:type="paragraph" w:customStyle="1" w:styleId="Index">
    <w:name w:val="Index"/>
    <w:basedOn w:val="Normal"/>
    <w:qFormat/>
    <w:rsid w:val="002E4693"/>
    <w:pPr>
      <w:suppressLineNumbers/>
    </w:pPr>
    <w:rPr>
      <w:rFonts w:cs="FreeSans"/>
    </w:rPr>
  </w:style>
  <w:style w:type="paragraph" w:styleId="Revision">
    <w:name w:val="Revision"/>
    <w:hidden/>
    <w:uiPriority w:val="99"/>
    <w:semiHidden/>
    <w:rsid w:val="002E4693"/>
    <w:pPr>
      <w:spacing w:after="0" w:line="240" w:lineRule="auto"/>
    </w:pPr>
  </w:style>
  <w:style w:type="table" w:styleId="PlainTable1">
    <w:name w:val="Plain Table 1"/>
    <w:basedOn w:val="TableNormal"/>
    <w:uiPriority w:val="41"/>
    <w:rsid w:val="00E660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12747">
      <w:bodyDiv w:val="1"/>
      <w:marLeft w:val="0"/>
      <w:marRight w:val="0"/>
      <w:marTop w:val="0"/>
      <w:marBottom w:val="0"/>
      <w:divBdr>
        <w:top w:val="none" w:sz="0" w:space="0" w:color="auto"/>
        <w:left w:val="none" w:sz="0" w:space="0" w:color="auto"/>
        <w:bottom w:val="none" w:sz="0" w:space="0" w:color="auto"/>
        <w:right w:val="none" w:sz="0" w:space="0" w:color="auto"/>
      </w:divBdr>
    </w:div>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 w:id="210156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iucnredlist.org/" TargetMode="External"/><Relationship Id="rId18" Type="http://schemas.openxmlformats.org/officeDocument/2006/relationships/hyperlink" Target="https://www-sciencedirect-com.vu-nl.idm.oclc.org/science/article/pii/S0959378017311718" TargetMode="External"/><Relationship Id="rId3" Type="http://schemas.openxmlformats.org/officeDocument/2006/relationships/styles" Target="styles.xml"/><Relationship Id="rId21" Type="http://schemas.openxmlformats.org/officeDocument/2006/relationships/image" Target="media/image6.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datacatalog.worldbank.org/dataset/worldwide-governance-indicators" TargetMode="External"/><Relationship Id="rId2" Type="http://schemas.openxmlformats.org/officeDocument/2006/relationships/numbering" Target="numbering.xml"/><Relationship Id="rId16" Type="http://schemas.openxmlformats.org/officeDocument/2006/relationships/hyperlink" Target="https://www.protectedplanet.ne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adm.org/"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richard.schuster@glel.carleton.ca" TargetMode="External"/><Relationship Id="rId14" Type="http://schemas.openxmlformats.org/officeDocument/2006/relationships/hyperlink" Target="http://www.birdlife.org/datazone/ho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D3D10-3ED1-4BE7-973A-EB51FF33E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7274</TotalTime>
  <Pages>27</Pages>
  <Words>7474</Words>
  <Characters>42604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266</cp:revision>
  <dcterms:created xsi:type="dcterms:W3CDTF">2020-01-09T06:29:00Z</dcterms:created>
  <dcterms:modified xsi:type="dcterms:W3CDTF">2020-02-10T19:54:00Z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id="xF2nnFMy"/&gt;&lt;style id="http://www.zotero.org/styles/nature" hasBibliography="1" bibliographyStyleHasBeenSet="1"/&gt;&lt;prefs&gt;&lt;pref name="fieldType" value="Field"/&gt;&lt;/prefs&gt;&lt;/data&gt;</vt:lpwstr>
  </property>
  <property fmtid="{D5CDD505-2E9C-101B-9397-08002B2CF9AE}" pid="3" name="AppVersion">
    <vt:lpwstr>16.0000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