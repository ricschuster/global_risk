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F30E1" w14:textId="0F0A8333" w:rsidR="00AF2C40" w:rsidRPr="00BE6065" w:rsidRDefault="00046914" w:rsidP="0088148A">
      <w:pPr>
        <w:spacing w:after="0" w:line="480" w:lineRule="auto"/>
        <w:rPr>
          <w:rFonts w:ascii="Times New Roman" w:hAnsi="Times New Roman" w:cs="Times New Roman"/>
          <w:b/>
          <w:bCs/>
          <w:sz w:val="24"/>
          <w:szCs w:val="24"/>
        </w:rPr>
      </w:pPr>
      <w:r w:rsidRPr="00BE6065">
        <w:rPr>
          <w:rFonts w:ascii="Times New Roman" w:hAnsi="Times New Roman" w:cs="Times New Roman"/>
          <w:sz w:val="24"/>
          <w:szCs w:val="24"/>
        </w:rPr>
        <w:t xml:space="preserve">Title: </w:t>
      </w:r>
      <w:r w:rsidR="00036665">
        <w:rPr>
          <w:rFonts w:ascii="Times New Roman" w:hAnsi="Times New Roman" w:cs="Times New Roman"/>
          <w:b/>
          <w:bCs/>
          <w:sz w:val="24"/>
          <w:szCs w:val="24"/>
        </w:rPr>
        <w:t>Biodiversity conservation</w:t>
      </w:r>
      <w:r w:rsidR="00772BFF">
        <w:rPr>
          <w:rFonts w:ascii="Times New Roman" w:hAnsi="Times New Roman" w:cs="Times New Roman"/>
          <w:b/>
          <w:bCs/>
          <w:sz w:val="24"/>
          <w:szCs w:val="24"/>
        </w:rPr>
        <w:t xml:space="preserve"> </w:t>
      </w:r>
      <w:bookmarkStart w:id="0" w:name="_Hlk31452359"/>
      <w:r w:rsidR="00772BFF">
        <w:rPr>
          <w:rFonts w:ascii="Times New Roman" w:hAnsi="Times New Roman" w:cs="Times New Roman"/>
          <w:b/>
          <w:bCs/>
          <w:sz w:val="24"/>
          <w:szCs w:val="24"/>
        </w:rPr>
        <w:t>in an uncertain world</w:t>
      </w:r>
      <w:bookmarkEnd w:id="0"/>
    </w:p>
    <w:p w14:paraId="55E4D746" w14:textId="77777777" w:rsidR="00981CF9" w:rsidRPr="00BE6065" w:rsidRDefault="00981CF9" w:rsidP="0088148A">
      <w:pPr>
        <w:spacing w:after="0" w:line="480" w:lineRule="auto"/>
        <w:rPr>
          <w:rFonts w:ascii="Times New Roman" w:hAnsi="Times New Roman" w:cs="Times New Roman"/>
          <w:sz w:val="24"/>
          <w:szCs w:val="24"/>
        </w:rPr>
      </w:pPr>
    </w:p>
    <w:p w14:paraId="31521448" w14:textId="431952EC" w:rsidR="00046914" w:rsidRPr="00BE6065" w:rsidRDefault="00046914"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Authors: Richard Schuster</w:t>
      </w:r>
      <w:r w:rsidR="00EA2023" w:rsidRPr="00BE6065">
        <w:rPr>
          <w:rFonts w:ascii="Times New Roman" w:hAnsi="Times New Roman" w:cs="Times New Roman"/>
          <w:sz w:val="24"/>
          <w:szCs w:val="24"/>
        </w:rPr>
        <w:t xml:space="preserve"> </w:t>
      </w:r>
      <w:proofErr w:type="gramStart"/>
      <w:r w:rsidR="00EA2023" w:rsidRPr="00BE6065">
        <w:rPr>
          <w:rFonts w:ascii="Times New Roman" w:hAnsi="Times New Roman" w:cs="Times New Roman"/>
          <w:sz w:val="24"/>
          <w:szCs w:val="24"/>
          <w:vertAlign w:val="superscript"/>
        </w:rPr>
        <w:t>a,b</w:t>
      </w:r>
      <w:proofErr w:type="gramEnd"/>
      <w:r w:rsidR="00EA2023" w:rsidRPr="00BE6065">
        <w:rPr>
          <w:rFonts w:ascii="Times New Roman" w:hAnsi="Times New Roman" w:cs="Times New Roman"/>
          <w:sz w:val="24"/>
          <w:szCs w:val="24"/>
          <w:vertAlign w:val="superscript"/>
        </w:rPr>
        <w:t>,*</w:t>
      </w:r>
      <w:r w:rsidRPr="00BE6065">
        <w:rPr>
          <w:rFonts w:ascii="Times New Roman" w:hAnsi="Times New Roman" w:cs="Times New Roman"/>
          <w:sz w:val="24"/>
          <w:szCs w:val="24"/>
        </w:rPr>
        <w:t>, Rachel Buxton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Jeffrey Hanson</w:t>
      </w:r>
      <w:r w:rsidR="001C23DA" w:rsidRPr="00BE6065">
        <w:rPr>
          <w:rFonts w:ascii="Times New Roman" w:hAnsi="Times New Roman" w:cs="Times New Roman"/>
          <w:sz w:val="24"/>
          <w:szCs w:val="24"/>
          <w:vertAlign w:val="superscript"/>
        </w:rPr>
        <w:t>a</w:t>
      </w:r>
      <w:r w:rsidRPr="00BE6065">
        <w:rPr>
          <w:rFonts w:ascii="Times New Roman" w:hAnsi="Times New Roman" w:cs="Times New Roman"/>
          <w:sz w:val="24"/>
          <w:szCs w:val="24"/>
        </w:rPr>
        <w:t>, Jeremy Pittman</w:t>
      </w:r>
      <w:r w:rsidR="00E43ABF" w:rsidRPr="00BE6065">
        <w:rPr>
          <w:rFonts w:ascii="Times New Roman" w:hAnsi="Times New Roman" w:cs="Times New Roman"/>
          <w:sz w:val="24"/>
          <w:szCs w:val="24"/>
          <w:vertAlign w:val="superscript"/>
        </w:rPr>
        <w:t>c</w:t>
      </w:r>
      <w:r w:rsidRPr="00BE6065">
        <w:rPr>
          <w:rFonts w:ascii="Times New Roman" w:hAnsi="Times New Roman" w:cs="Times New Roman"/>
          <w:sz w:val="24"/>
          <w:szCs w:val="24"/>
        </w:rPr>
        <w:t xml:space="preserve">, </w:t>
      </w:r>
      <w:r w:rsidR="00EE3731">
        <w:rPr>
          <w:rFonts w:ascii="Times New Roman" w:hAnsi="Times New Roman" w:cs="Times New Roman"/>
          <w:sz w:val="24"/>
          <w:szCs w:val="24"/>
        </w:rPr>
        <w:t>V</w:t>
      </w:r>
      <w:r w:rsidR="00EE3731" w:rsidRPr="00EE3731">
        <w:rPr>
          <w:rFonts w:ascii="Times New Roman" w:hAnsi="Times New Roman" w:cs="Times New Roman"/>
          <w:sz w:val="24"/>
          <w:szCs w:val="24"/>
        </w:rPr>
        <w:t>ivitskaia</w:t>
      </w:r>
      <w:r w:rsidR="00EE3731">
        <w:rPr>
          <w:rFonts w:ascii="Times New Roman" w:hAnsi="Times New Roman" w:cs="Times New Roman"/>
          <w:sz w:val="24"/>
          <w:szCs w:val="24"/>
        </w:rPr>
        <w:t xml:space="preserve"> </w:t>
      </w:r>
      <w:r w:rsidR="0084155F">
        <w:rPr>
          <w:rFonts w:ascii="Times New Roman" w:hAnsi="Times New Roman" w:cs="Times New Roman"/>
          <w:sz w:val="24"/>
          <w:szCs w:val="24"/>
        </w:rPr>
        <w:t>Tulloch</w:t>
      </w:r>
      <w:r w:rsidR="006A6E5C" w:rsidRPr="006A6E5C">
        <w:rPr>
          <w:rFonts w:ascii="Times New Roman" w:hAnsi="Times New Roman" w:cs="Times New Roman"/>
          <w:sz w:val="24"/>
          <w:szCs w:val="24"/>
          <w:vertAlign w:val="superscript"/>
        </w:rPr>
        <w:t>d</w:t>
      </w:r>
      <w:r w:rsidR="0084155F">
        <w:rPr>
          <w:rFonts w:ascii="Times New Roman" w:hAnsi="Times New Roman" w:cs="Times New Roman"/>
          <w:sz w:val="24"/>
          <w:szCs w:val="24"/>
        </w:rPr>
        <w:t xml:space="preserve">, </w:t>
      </w:r>
      <w:r w:rsidRPr="00BE6065">
        <w:rPr>
          <w:rFonts w:ascii="Times New Roman" w:hAnsi="Times New Roman" w:cs="Times New Roman"/>
          <w:sz w:val="24"/>
          <w:szCs w:val="24"/>
        </w:rPr>
        <w:t>Frank La Sorte</w:t>
      </w:r>
      <w:r w:rsidR="006A6E5C">
        <w:rPr>
          <w:rFonts w:ascii="Times New Roman" w:hAnsi="Times New Roman" w:cs="Times New Roman"/>
          <w:sz w:val="24"/>
          <w:szCs w:val="24"/>
          <w:vertAlign w:val="superscript"/>
        </w:rPr>
        <w:t>e</w:t>
      </w:r>
      <w:r w:rsidRPr="00BE6065">
        <w:rPr>
          <w:rFonts w:ascii="Times New Roman" w:hAnsi="Times New Roman" w:cs="Times New Roman"/>
          <w:sz w:val="24"/>
          <w:szCs w:val="24"/>
        </w:rPr>
        <w:t xml:space="preserve">, </w:t>
      </w:r>
      <w:r w:rsidR="00537683" w:rsidRPr="00BE6065">
        <w:rPr>
          <w:rFonts w:ascii="Times New Roman" w:hAnsi="Times New Roman" w:cs="Times New Roman"/>
          <w:sz w:val="24"/>
          <w:szCs w:val="24"/>
        </w:rPr>
        <w:t>Raquel Garcia</w:t>
      </w:r>
      <w:r w:rsidR="006A6E5C">
        <w:rPr>
          <w:rFonts w:ascii="Times New Roman" w:hAnsi="Times New Roman" w:cs="Times New Roman"/>
          <w:sz w:val="24"/>
          <w:szCs w:val="24"/>
          <w:vertAlign w:val="superscript"/>
        </w:rPr>
        <w:t>f</w:t>
      </w:r>
      <w:r w:rsidR="00537683"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H. Verburg</w:t>
      </w:r>
      <w:r w:rsidR="006A6E5C">
        <w:rPr>
          <w:rFonts w:ascii="Times New Roman" w:hAnsi="Times New Roman" w:cs="Times New Roman"/>
          <w:sz w:val="24"/>
          <w:szCs w:val="24"/>
          <w:vertAlign w:val="superscript"/>
        </w:rPr>
        <w:t>g</w:t>
      </w:r>
      <w:r w:rsidR="00E34C55" w:rsidRPr="00BE6065">
        <w:rPr>
          <w:rFonts w:ascii="Times New Roman" w:hAnsi="Times New Roman" w:cs="Times New Roman"/>
          <w:sz w:val="24"/>
          <w:szCs w:val="24"/>
        </w:rPr>
        <w:t>, Amanda D. Rodewald</w:t>
      </w:r>
      <w:r w:rsidR="006A6E5C">
        <w:rPr>
          <w:rFonts w:ascii="Times New Roman" w:hAnsi="Times New Roman" w:cs="Times New Roman"/>
          <w:sz w:val="24"/>
          <w:szCs w:val="24"/>
          <w:vertAlign w:val="superscript"/>
        </w:rPr>
        <w:t>e</w:t>
      </w:r>
      <w:r w:rsidR="00064124" w:rsidRPr="00BE6065">
        <w:rPr>
          <w:rFonts w:ascii="Times New Roman" w:hAnsi="Times New Roman" w:cs="Times New Roman"/>
          <w:sz w:val="24"/>
          <w:szCs w:val="24"/>
          <w:vertAlign w:val="superscript"/>
        </w:rPr>
        <w:t>,</w:t>
      </w:r>
      <w:r w:rsidR="006A6E5C">
        <w:rPr>
          <w:rFonts w:ascii="Times New Roman" w:hAnsi="Times New Roman" w:cs="Times New Roman"/>
          <w:sz w:val="24"/>
          <w:szCs w:val="24"/>
          <w:vertAlign w:val="superscript"/>
        </w:rPr>
        <w:t>h</w:t>
      </w:r>
      <w:r w:rsidR="00E34C55" w:rsidRPr="00BE6065">
        <w:rPr>
          <w:rFonts w:ascii="Times New Roman" w:hAnsi="Times New Roman" w:cs="Times New Roman"/>
          <w:sz w:val="24"/>
          <w:szCs w:val="24"/>
        </w:rPr>
        <w:t xml:space="preserve">, </w:t>
      </w:r>
      <w:r w:rsidR="00032C62" w:rsidRPr="00BE6065">
        <w:rPr>
          <w:rFonts w:ascii="Times New Roman" w:hAnsi="Times New Roman" w:cs="Times New Roman"/>
          <w:sz w:val="24"/>
          <w:szCs w:val="24"/>
        </w:rPr>
        <w:t>Scott Wilson</w:t>
      </w:r>
      <w:r w:rsidR="006A6E5C">
        <w:rPr>
          <w:rFonts w:ascii="Times New Roman" w:hAnsi="Times New Roman" w:cs="Times New Roman"/>
          <w:sz w:val="24"/>
          <w:szCs w:val="24"/>
          <w:vertAlign w:val="superscript"/>
        </w:rPr>
        <w:t>i</w:t>
      </w:r>
      <w:r w:rsidR="00032C6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Peter Arcese</w:t>
      </w:r>
      <w:r w:rsidR="006A6E5C">
        <w:rPr>
          <w:rFonts w:ascii="Times New Roman" w:hAnsi="Times New Roman" w:cs="Times New Roman"/>
          <w:sz w:val="24"/>
          <w:szCs w:val="24"/>
          <w:vertAlign w:val="superscript"/>
        </w:rPr>
        <w:t>d</w:t>
      </w:r>
      <w:r w:rsidR="00E34C55" w:rsidRPr="00BE6065">
        <w:rPr>
          <w:rFonts w:ascii="Times New Roman" w:hAnsi="Times New Roman" w:cs="Times New Roman"/>
          <w:sz w:val="24"/>
          <w:szCs w:val="24"/>
        </w:rPr>
        <w:t>, Hugh Possingham</w:t>
      </w:r>
      <w:r w:rsidR="009824DD" w:rsidRPr="00BE6065">
        <w:rPr>
          <w:rFonts w:ascii="Times New Roman" w:hAnsi="Times New Roman" w:cs="Times New Roman"/>
          <w:sz w:val="24"/>
          <w:szCs w:val="24"/>
          <w:vertAlign w:val="superscript"/>
        </w:rPr>
        <w:t>j,k</w:t>
      </w:r>
      <w:r w:rsidR="00A82922" w:rsidRPr="00BE6065">
        <w:rPr>
          <w:rFonts w:ascii="Times New Roman" w:hAnsi="Times New Roman" w:cs="Times New Roman"/>
          <w:sz w:val="24"/>
          <w:szCs w:val="24"/>
        </w:rPr>
        <w:t xml:space="preserve">, </w:t>
      </w:r>
      <w:r w:rsidR="00E34C55" w:rsidRPr="00BE6065">
        <w:rPr>
          <w:rFonts w:ascii="Times New Roman" w:hAnsi="Times New Roman" w:cs="Times New Roman"/>
          <w:sz w:val="24"/>
          <w:szCs w:val="24"/>
        </w:rPr>
        <w:t>Joseph R. Bennett</w:t>
      </w:r>
      <w:r w:rsidR="001C23DA" w:rsidRPr="00BE6065">
        <w:rPr>
          <w:rFonts w:ascii="Times New Roman" w:hAnsi="Times New Roman" w:cs="Times New Roman"/>
          <w:sz w:val="24"/>
          <w:szCs w:val="24"/>
          <w:vertAlign w:val="superscript"/>
        </w:rPr>
        <w:t>a</w:t>
      </w:r>
    </w:p>
    <w:p w14:paraId="4B25ECD8" w14:textId="65E26B41" w:rsidR="007B57DB" w:rsidRDefault="007B57DB" w:rsidP="0088148A">
      <w:pPr>
        <w:spacing w:after="0" w:line="480" w:lineRule="auto"/>
        <w:rPr>
          <w:rFonts w:ascii="Times New Roman" w:hAnsi="Times New Roman" w:cs="Times New Roman"/>
          <w:sz w:val="24"/>
          <w:szCs w:val="24"/>
        </w:rPr>
      </w:pPr>
    </w:p>
    <w:p w14:paraId="3A398E0E" w14:textId="7A65B857" w:rsidR="0048124B" w:rsidRPr="00BE6065" w:rsidRDefault="0048124B" w:rsidP="0088148A">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109909C"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 xml:space="preserve">a </w:t>
      </w:r>
      <w:r w:rsidRPr="00BE6065">
        <w:rPr>
          <w:rFonts w:cs="Times New Roman"/>
          <w:lang w:val="en-CA"/>
        </w:rPr>
        <w:t xml:space="preserve">Department of Biology, 1125 Colonel </w:t>
      </w:r>
      <w:proofErr w:type="gramStart"/>
      <w:r w:rsidRPr="00BE6065">
        <w:rPr>
          <w:rFonts w:cs="Times New Roman"/>
          <w:lang w:val="en-CA"/>
        </w:rPr>
        <w:t>By</w:t>
      </w:r>
      <w:proofErr w:type="gramEnd"/>
      <w:r w:rsidRPr="00BE6065">
        <w:rPr>
          <w:rFonts w:cs="Times New Roman"/>
          <w:lang w:val="en-CA"/>
        </w:rPr>
        <w:t xml:space="preserve"> Drive, Carleton University, Ottawa ON, K1S 5B6 Canada. </w:t>
      </w:r>
    </w:p>
    <w:p w14:paraId="16FDB573" w14:textId="77777777" w:rsidR="007B57DB" w:rsidRPr="00BE6065" w:rsidRDefault="007B57DB" w:rsidP="0088148A">
      <w:pPr>
        <w:pStyle w:val="Body"/>
        <w:spacing w:after="0" w:line="480" w:lineRule="auto"/>
        <w:ind w:left="360" w:hanging="360"/>
        <w:rPr>
          <w:rFonts w:cs="Times New Roman"/>
          <w:lang w:val="en-CA"/>
        </w:rPr>
      </w:pPr>
      <w:r w:rsidRPr="00BE6065">
        <w:rPr>
          <w:rFonts w:cs="Times New Roman"/>
          <w:vertAlign w:val="superscript"/>
          <w:lang w:val="en-CA"/>
        </w:rPr>
        <w:t>b</w:t>
      </w:r>
      <w:r w:rsidRPr="00BE6065">
        <w:rPr>
          <w:rFonts w:cs="Times New Roman"/>
          <w:lang w:val="en-CA"/>
        </w:rPr>
        <w:t xml:space="preserve"> Ecosystem Science and Management Program, 3333 University Way, University of Northern British Columbia, Prince George BC, V2N 4Z9 Canada. </w:t>
      </w:r>
    </w:p>
    <w:p w14:paraId="2FC73306" w14:textId="4F5B311D" w:rsidR="004B4D7E" w:rsidRDefault="00E43ABF" w:rsidP="0088148A">
      <w:pPr>
        <w:pStyle w:val="Body"/>
        <w:spacing w:after="0" w:line="480" w:lineRule="auto"/>
        <w:ind w:left="357" w:hanging="357"/>
        <w:rPr>
          <w:rFonts w:cs="Times New Roman"/>
          <w:lang w:val="en-CA"/>
        </w:rPr>
      </w:pPr>
      <w:r w:rsidRPr="00BE6065">
        <w:rPr>
          <w:rFonts w:cs="Times New Roman"/>
          <w:vertAlign w:val="superscript"/>
          <w:lang w:val="en-CA"/>
        </w:rPr>
        <w:t>c</w:t>
      </w:r>
      <w:r w:rsidRPr="00BE6065">
        <w:rPr>
          <w:rFonts w:cs="Times New Roman"/>
          <w:lang w:val="en-CA"/>
        </w:rPr>
        <w:t>School of Planning, University of Waterloo, 200 University Ave W, Waterloo, ON, N2T 3G1, Canada</w:t>
      </w:r>
    </w:p>
    <w:p w14:paraId="4B494DCC" w14:textId="60F9DD9A" w:rsidR="00B11B6F" w:rsidRPr="00BE6065" w:rsidRDefault="00E564AC" w:rsidP="0088148A">
      <w:pPr>
        <w:pStyle w:val="Body"/>
        <w:spacing w:after="0" w:line="480" w:lineRule="auto"/>
        <w:ind w:left="357" w:hanging="357"/>
        <w:rPr>
          <w:rFonts w:cs="Times New Roman"/>
          <w:lang w:val="en-CA"/>
        </w:rPr>
      </w:pPr>
      <w:r>
        <w:rPr>
          <w:rFonts w:cs="Times New Roman"/>
          <w:vertAlign w:val="superscript"/>
          <w:lang w:val="en-CA"/>
        </w:rPr>
        <w:t>d</w:t>
      </w:r>
      <w:r w:rsidR="00B11B6F" w:rsidRPr="00BE6065">
        <w:rPr>
          <w:rFonts w:cs="Times New Roman"/>
          <w:vertAlign w:val="superscript"/>
          <w:lang w:val="en-CA"/>
        </w:rPr>
        <w:t xml:space="preserve"> </w:t>
      </w:r>
      <w:r w:rsidR="00B11B6F" w:rsidRPr="00BE6065">
        <w:rPr>
          <w:rFonts w:cs="Times New Roman"/>
          <w:lang w:val="en-CA"/>
        </w:rPr>
        <w:t>Department of Forest and Conservation Sciences, 2424 Main Mall, University of British Columbia, Vancouver BC, V6T 1Z4 Canada.</w:t>
      </w:r>
    </w:p>
    <w:p w14:paraId="07462B8A" w14:textId="7CFE7D99" w:rsidR="0073298F" w:rsidRPr="00BE6065" w:rsidRDefault="00B11B6F" w:rsidP="0088148A">
      <w:pPr>
        <w:pStyle w:val="Body"/>
        <w:spacing w:after="0" w:line="480" w:lineRule="auto"/>
        <w:ind w:left="360" w:hanging="360"/>
        <w:rPr>
          <w:rFonts w:cs="Times New Roman"/>
        </w:rPr>
      </w:pPr>
      <w:r>
        <w:rPr>
          <w:rFonts w:cs="Times New Roman"/>
          <w:vertAlign w:val="superscript"/>
          <w:lang w:val="en-CA"/>
        </w:rPr>
        <w:t>e</w:t>
      </w:r>
      <w:r w:rsidR="0073298F" w:rsidRPr="00BE6065">
        <w:rPr>
          <w:rFonts w:cs="Times New Roman"/>
          <w:vertAlign w:val="superscript"/>
          <w:lang w:val="en-CA"/>
        </w:rPr>
        <w:t xml:space="preserve"> </w:t>
      </w:r>
      <w:r w:rsidR="0073298F" w:rsidRPr="00BE6065">
        <w:rPr>
          <w:rFonts w:cs="Times New Roman"/>
        </w:rPr>
        <w:t xml:space="preserve">Cornell Lab of Ornithology, Cornell University, Ithaca, NY 14850, USA </w:t>
      </w:r>
    </w:p>
    <w:p w14:paraId="46BB78F0" w14:textId="3EB519AF" w:rsidR="00D44420" w:rsidRPr="00BE6065" w:rsidRDefault="00B11B6F" w:rsidP="0088148A">
      <w:pPr>
        <w:pStyle w:val="Body"/>
        <w:spacing w:after="0" w:line="480" w:lineRule="auto"/>
        <w:ind w:left="360" w:hanging="360"/>
        <w:rPr>
          <w:rFonts w:cs="Times New Roman"/>
        </w:rPr>
      </w:pPr>
      <w:r w:rsidRPr="00B11B6F">
        <w:rPr>
          <w:rFonts w:cs="Times New Roman"/>
          <w:vertAlign w:val="superscript"/>
        </w:rPr>
        <w:t>f</w:t>
      </w:r>
      <w:r w:rsidR="00364791">
        <w:rPr>
          <w:rFonts w:cs="Times New Roman"/>
        </w:rPr>
        <w:t xml:space="preserve"> </w:t>
      </w:r>
      <w:r w:rsidR="00364791" w:rsidRPr="00364791">
        <w:rPr>
          <w:rFonts w:cs="Times New Roman"/>
        </w:rPr>
        <w:t>Centre for Invasion Biology, Dept of Botany and Zoology, Stellenbosch Univ, South Africa</w:t>
      </w:r>
    </w:p>
    <w:p w14:paraId="5AF12D1A" w14:textId="07BF5BD3" w:rsidR="00D44420" w:rsidRPr="00BE6065" w:rsidRDefault="00B11B6F" w:rsidP="0088148A">
      <w:pPr>
        <w:pStyle w:val="Body"/>
        <w:spacing w:after="0" w:line="480" w:lineRule="auto"/>
        <w:ind w:left="360" w:hanging="360"/>
        <w:rPr>
          <w:rFonts w:cs="Times New Roman"/>
        </w:rPr>
      </w:pPr>
      <w:r>
        <w:rPr>
          <w:rFonts w:cs="Times New Roman"/>
          <w:vertAlign w:val="superscript"/>
        </w:rPr>
        <w:t>g</w:t>
      </w:r>
      <w:r w:rsidR="00D44420" w:rsidRPr="00BE6065">
        <w:rPr>
          <w:rFonts w:cs="Times New Roman"/>
          <w:vertAlign w:val="superscript"/>
        </w:rPr>
        <w:t xml:space="preserve"> </w:t>
      </w:r>
      <w:r w:rsidR="00D44420" w:rsidRPr="00BE6065">
        <w:rPr>
          <w:rFonts w:cs="Times New Roman"/>
        </w:rPr>
        <w:t>Environmental Geography Group, VU University Amsterdam, Amsterdam, The Netherlands</w:t>
      </w:r>
    </w:p>
    <w:p w14:paraId="3D5C2864" w14:textId="290BA55A" w:rsidR="00022FF9" w:rsidRPr="00BE6065" w:rsidRDefault="00B11B6F" w:rsidP="002E4693">
      <w:pPr>
        <w:pStyle w:val="xmsonormal"/>
        <w:spacing w:beforeAutospacing="0" w:after="0" w:afterAutospacing="0" w:line="480" w:lineRule="auto"/>
        <w:ind w:left="360" w:hanging="360"/>
      </w:pPr>
      <w:r>
        <w:rPr>
          <w:vertAlign w:val="superscript"/>
          <w:lang w:val="en-CA"/>
        </w:rPr>
        <w:t>h</w:t>
      </w:r>
      <w:r w:rsidR="00022FF9" w:rsidRPr="00BE6065">
        <w:t xml:space="preserve"> Department of Natural Resources, Cornell University, Fernow Hall, #111, Ithaca, NY 14853, USA.</w:t>
      </w:r>
    </w:p>
    <w:p w14:paraId="7E52C909" w14:textId="5709CC61" w:rsidR="00390174" w:rsidRPr="00BE6065" w:rsidRDefault="00B11B6F" w:rsidP="0088148A">
      <w:pPr>
        <w:pStyle w:val="Body"/>
        <w:spacing w:after="0" w:line="480" w:lineRule="auto"/>
        <w:ind w:left="360" w:hanging="360"/>
        <w:rPr>
          <w:rFonts w:cs="Times New Roman"/>
          <w:vertAlign w:val="superscript"/>
          <w:lang w:val="en-CA"/>
        </w:rPr>
      </w:pPr>
      <w:r>
        <w:rPr>
          <w:rFonts w:cs="Times New Roman"/>
          <w:vertAlign w:val="superscript"/>
          <w:lang w:val="en-CA"/>
        </w:rPr>
        <w:t>i</w:t>
      </w:r>
      <w:r w:rsidR="00390174" w:rsidRPr="00BE6065">
        <w:rPr>
          <w:rFonts w:cs="Times New Roman"/>
          <w:vertAlign w:val="superscript"/>
          <w:lang w:val="en-CA"/>
        </w:rPr>
        <w:t xml:space="preserve"> </w:t>
      </w:r>
      <w:r w:rsidR="00390174" w:rsidRPr="00BE6065">
        <w:rPr>
          <w:rFonts w:cs="Times New Roman"/>
          <w:lang w:val="en-CA"/>
        </w:rPr>
        <w:t xml:space="preserve">Wildlife Research Division, Environment and Climate Change Canada, 1125 Colonel </w:t>
      </w:r>
      <w:proofErr w:type="gramStart"/>
      <w:r w:rsidR="00390174" w:rsidRPr="00BE6065">
        <w:rPr>
          <w:rFonts w:cs="Times New Roman"/>
          <w:lang w:val="en-CA"/>
        </w:rPr>
        <w:t>By</w:t>
      </w:r>
      <w:proofErr w:type="gramEnd"/>
      <w:r w:rsidR="00390174" w:rsidRPr="00BE6065">
        <w:rPr>
          <w:rFonts w:cs="Times New Roman"/>
          <w:lang w:val="en-CA"/>
        </w:rPr>
        <w:t xml:space="preserve"> Drive, Ottawa, Ontario, Canada, K1S 5B6</w:t>
      </w:r>
    </w:p>
    <w:p w14:paraId="4040249A" w14:textId="711B62CF" w:rsidR="001B4C00" w:rsidRPr="00BE6065" w:rsidRDefault="001B4C00" w:rsidP="0088148A">
      <w:pPr>
        <w:pStyle w:val="Body"/>
        <w:spacing w:after="0" w:line="480" w:lineRule="auto"/>
        <w:ind w:left="357" w:hanging="357"/>
        <w:rPr>
          <w:rFonts w:cs="Times New Roman"/>
          <w:lang w:val="en-CA"/>
        </w:rPr>
      </w:pPr>
      <w:r w:rsidRPr="00BE6065">
        <w:rPr>
          <w:rFonts w:cs="Times New Roman"/>
          <w:vertAlign w:val="superscript"/>
          <w:lang w:val="en-CA"/>
        </w:rPr>
        <w:lastRenderedPageBreak/>
        <w:t xml:space="preserve">j </w:t>
      </w:r>
      <w:r w:rsidRPr="00BE6065">
        <w:rPr>
          <w:rFonts w:cs="Times New Roman"/>
          <w:lang w:val="en-CA"/>
        </w:rPr>
        <w:t>Centre for Biodiversity and Conservation Science, University of Queensland, St Lucia, Queensland, Australia</w:t>
      </w:r>
    </w:p>
    <w:p w14:paraId="42AA9762" w14:textId="1D5F4240" w:rsidR="00944C54" w:rsidRPr="00BE6065" w:rsidRDefault="00944C54" w:rsidP="0088148A">
      <w:pPr>
        <w:pStyle w:val="Body"/>
        <w:spacing w:after="0" w:line="480" w:lineRule="auto"/>
        <w:ind w:left="357" w:hanging="357"/>
        <w:rPr>
          <w:rFonts w:cs="Times New Roman"/>
          <w:lang w:val="en-CA"/>
        </w:rPr>
      </w:pPr>
      <w:r w:rsidRPr="00BE6065">
        <w:rPr>
          <w:rFonts w:cs="Times New Roman"/>
          <w:vertAlign w:val="superscript"/>
          <w:lang w:val="en-CA"/>
        </w:rPr>
        <w:t>k</w:t>
      </w:r>
      <w:r w:rsidRPr="00BE6065">
        <w:rPr>
          <w:rFonts w:cs="Times New Roman"/>
          <w:lang w:val="en-CA"/>
        </w:rPr>
        <w:t xml:space="preserve"> The Nature Conservancy, Arlington, Virginia</w:t>
      </w:r>
    </w:p>
    <w:p w14:paraId="094D47FE" w14:textId="693911EB" w:rsidR="007B57DB" w:rsidRPr="00BE6065" w:rsidRDefault="007B57DB" w:rsidP="0088148A">
      <w:pPr>
        <w:spacing w:after="0" w:line="480" w:lineRule="auto"/>
        <w:rPr>
          <w:rFonts w:ascii="Times New Roman" w:hAnsi="Times New Roman" w:cs="Times New Roman"/>
          <w:sz w:val="24"/>
          <w:szCs w:val="24"/>
        </w:rPr>
      </w:pPr>
    </w:p>
    <w:p w14:paraId="4D714BEC" w14:textId="6D72EA03" w:rsidR="009721CF" w:rsidRPr="003432B5" w:rsidRDefault="005D0B50" w:rsidP="0088148A">
      <w:pPr>
        <w:spacing w:after="0" w:line="480" w:lineRule="auto"/>
        <w:rPr>
          <w:rFonts w:ascii="Times New Roman" w:hAnsi="Times New Roman" w:cs="Times New Roman"/>
          <w:sz w:val="24"/>
          <w:szCs w:val="24"/>
        </w:rPr>
      </w:pPr>
      <w:r w:rsidRPr="00BE6065">
        <w:rPr>
          <w:rFonts w:ascii="Times New Roman" w:hAnsi="Times New Roman" w:cs="Times New Roman"/>
          <w:sz w:val="24"/>
          <w:szCs w:val="24"/>
        </w:rPr>
        <w:t xml:space="preserve">*Corresponding author: Department of Biology, 1125 Colonel </w:t>
      </w:r>
      <w:proofErr w:type="gramStart"/>
      <w:r w:rsidRPr="00BE6065">
        <w:rPr>
          <w:rFonts w:ascii="Times New Roman" w:hAnsi="Times New Roman" w:cs="Times New Roman"/>
          <w:sz w:val="24"/>
          <w:szCs w:val="24"/>
        </w:rPr>
        <w:t>By</w:t>
      </w:r>
      <w:proofErr w:type="gramEnd"/>
      <w:r w:rsidRPr="00BE6065">
        <w:rPr>
          <w:rFonts w:ascii="Times New Roman" w:hAnsi="Times New Roman" w:cs="Times New Roman"/>
          <w:sz w:val="24"/>
          <w:szCs w:val="24"/>
        </w:rPr>
        <w:t xml:space="preserve"> Drive, Carleton University, Ottawa ON, K1S 5B6 Canada. </w:t>
      </w:r>
      <w:r w:rsidRPr="00BE6065">
        <w:rPr>
          <w:rFonts w:ascii="Times New Roman" w:hAnsi="Times New Roman" w:cs="Times New Roman"/>
          <w:sz w:val="24"/>
          <w:szCs w:val="24"/>
        </w:rPr>
        <w:t xml:space="preserve">Email: </w:t>
      </w:r>
      <w:hyperlink r:id="rId6" w:history="1">
        <w:r w:rsidRPr="00BE6065">
          <w:rPr>
            <w:rStyle w:val="Hyperlink"/>
            <w:rFonts w:ascii="Times New Roman" w:hAnsi="Times New Roman" w:cs="Times New Roman"/>
            <w:sz w:val="24"/>
            <w:szCs w:val="24"/>
          </w:rPr>
          <w:t>richard.schuster@glel.carleton.ca</w:t>
        </w:r>
      </w:hyperlink>
      <w:r w:rsidRPr="003432B5">
        <w:rPr>
          <w:rStyle w:val="Hyperlink"/>
          <w:rFonts w:ascii="Times New Roman" w:hAnsi="Times New Roman" w:cs="Times New Roman"/>
          <w:sz w:val="24"/>
          <w:szCs w:val="24"/>
        </w:rPr>
        <w:t xml:space="preserve">, </w:t>
      </w:r>
      <w:r w:rsidRPr="00BE6065">
        <w:rPr>
          <w:rFonts w:ascii="Times New Roman" w:hAnsi="Times New Roman" w:cs="Times New Roman"/>
          <w:sz w:val="24"/>
          <w:szCs w:val="24"/>
        </w:rPr>
        <w:t>Phone: +1 250 631 8324, ORCID: 0000-0003-3191-7869</w:t>
      </w:r>
    </w:p>
    <w:p w14:paraId="12C44FE7" w14:textId="77777777" w:rsidR="009721CF" w:rsidRDefault="009721CF"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1A8CA99A" w14:textId="4FA6DCD9" w:rsidR="005D0B50" w:rsidRDefault="00D56A32" w:rsidP="0088148A">
      <w:pPr>
        <w:spacing w:after="0" w:line="480" w:lineRule="auto"/>
        <w:rPr>
          <w:rFonts w:ascii="Times New Roman" w:hAnsi="Times New Roman" w:cs="Times New Roman"/>
          <w:sz w:val="24"/>
          <w:szCs w:val="24"/>
        </w:rPr>
      </w:pPr>
      <w:commentRangeStart w:id="1"/>
      <w:r>
        <w:rPr>
          <w:rFonts w:ascii="Times New Roman" w:hAnsi="Times New Roman" w:cs="Times New Roman"/>
          <w:sz w:val="24"/>
          <w:szCs w:val="24"/>
        </w:rPr>
        <w:lastRenderedPageBreak/>
        <w:t>First paragraph</w:t>
      </w:r>
      <w:commentRangeEnd w:id="1"/>
      <w:r w:rsidR="00364F67">
        <w:commentReference w:id="1"/>
      </w:r>
    </w:p>
    <w:p w14:paraId="797424CB" w14:textId="17CBB960" w:rsidR="00FE2920" w:rsidRDefault="000730BB" w:rsidP="00912996">
      <w:pPr>
        <w:spacing w:after="0"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The dynamic nature of biological, economic, social, and political systems means that predicting outcomes of biodiversity conservation investments </w:t>
      </w:r>
      <w:r w:rsidR="00992187">
        <w:rPr>
          <w:rFonts w:ascii="Times New Roman" w:eastAsia="Times New Roman" w:hAnsi="Times New Roman" w:cs="Times New Roman"/>
          <w:sz w:val="24"/>
          <w:szCs w:val="24"/>
        </w:rPr>
        <w:t xml:space="preserve">includes a high degree of </w:t>
      </w:r>
      <w:r>
        <w:rPr>
          <w:rFonts w:ascii="Times New Roman" w:eastAsia="Times New Roman" w:hAnsi="Times New Roman" w:cs="Times New Roman"/>
          <w:sz w:val="24"/>
          <w:szCs w:val="24"/>
        </w:rPr>
        <w:t>uncertain</w:t>
      </w:r>
      <w:r w:rsidR="00992187">
        <w:rPr>
          <w:rFonts w:ascii="Times New Roman" w:eastAsia="Times New Roman" w:hAnsi="Times New Roman" w:cs="Times New Roman"/>
          <w:sz w:val="24"/>
          <w:szCs w:val="24"/>
        </w:rPr>
        <w:t>ty</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Curbing biodiversity loss in a rapidly changing global environment is a </w:t>
      </w:r>
      <w:r w:rsidR="00F20E1F">
        <w:rPr>
          <w:rFonts w:ascii="Times New Roman" w:eastAsia="Times New Roman" w:hAnsi="Times New Roman" w:cs="Times New Roman"/>
          <w:sz w:val="24"/>
          <w:szCs w:val="24"/>
        </w:rPr>
        <w:t xml:space="preserve">complex </w:t>
      </w:r>
      <w:r w:rsidR="00324D4D">
        <w:rPr>
          <w:rFonts w:ascii="Times New Roman" w:eastAsia="Times New Roman" w:hAnsi="Times New Roman" w:cs="Times New Roman"/>
          <w:sz w:val="24"/>
          <w:szCs w:val="24"/>
        </w:rPr>
        <w:t>race against time</w:t>
      </w:r>
      <w:r w:rsidR="00827D93">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{"citationID":"RoIYsHwD","properties":{"formattedCitation":"\\super 1,2\\nosupersub{}","plainCitation":"1,2","noteIndex":0},"citationItems":[{"id":2681,"uris":["http://zotero.org/users/878981/items/2CBRI5HW"],"uri":["http://zotero.org/users/878981/items/2CBRI5HW"],"itemData":{"id":2681,"type":"article-journal","container-title":"IPBES Secretariat","source":"Google Scholar","title":"Global assessment report on biodiversity and ecosystem services of the Intergovernmental Science-Policy Platform on Biodiversity and Ecosystem Services","author":[{"family":"Brondizio","given":"E. S."},{"family":"Settele","given":"J."},{"family":"Díaz","given":"S."},{"family":"Ngo","given":"H. T."}],"issued":{"date-parts":[["2019"]]}}},{"id":2682,"uris":["http://zotero.org/users/878981/items/PEVC4JJC"],"uri":["http://zotero.org/users/878981/items/PEVC4JJC"],"itemData":{"id":2682,"type":"article-journal","container-title":"Science","issue":"6461","page":"120–124","source":"Google Scholar","title":"Decline of the North American avifauna","volume":"366","author":[{"family":"Rosenberg","given":"Kenneth V."},{"family":"Dokter","given":"Adriaan M."},{"family":"Blancher","given":"Peter J."},{"family":"Sauer","given":"John R."},{"family":"Smith","given":"Adam C."},{"family":"Smith","given":"Paul A."},{"family":"Stanton","given":"Jessica C."},{"family":"Panjabi","given":"Arvind"},{"family":"Helft","given":"Laura"},{"family":"Parr","given":"Michael"}],"issued":{"date-parts":[["2019"]]}}}],"schema":"https://github.com/citation-style-language/schema/raw/master/csl-citation.json"} </w:instrText>
      </w:r>
      <w:r w:rsidR="00827D93">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1,2</w:t>
      </w:r>
      <w:r w:rsidR="00827D93">
        <w:rPr>
          <w:rFonts w:ascii="Times New Roman" w:eastAsia="Times New Roman" w:hAnsi="Times New Roman" w:cs="Times New Roman"/>
          <w:sz w:val="24"/>
          <w:szCs w:val="24"/>
        </w:rPr>
        <w:fldChar w:fldCharType="end"/>
      </w:r>
      <w:r w:rsidR="00324D4D">
        <w:rPr>
          <w:rFonts w:ascii="Times New Roman" w:eastAsia="Times New Roman" w:hAnsi="Times New Roman" w:cs="Times New Roman"/>
          <w:sz w:val="24"/>
          <w:szCs w:val="24"/>
        </w:rPr>
        <w:t xml:space="preserve">. </w:t>
      </w:r>
      <w:r w:rsidR="00765436">
        <w:rPr>
          <w:rFonts w:ascii="Times New Roman" w:eastAsia="Times New Roman" w:hAnsi="Times New Roman" w:cs="Times New Roman"/>
          <w:sz w:val="24"/>
          <w:szCs w:val="24"/>
        </w:rPr>
        <w:t>I</w:t>
      </w:r>
      <w:r w:rsidR="00324D4D">
        <w:rPr>
          <w:rFonts w:ascii="Times New Roman" w:eastAsia="Times New Roman" w:hAnsi="Times New Roman" w:cs="Times New Roman"/>
          <w:sz w:val="24"/>
          <w:szCs w:val="24"/>
        </w:rPr>
        <w:t xml:space="preserve">nvesting in conservation projects that </w:t>
      </w:r>
      <w:r w:rsidR="00781230">
        <w:rPr>
          <w:rFonts w:ascii="Times New Roman" w:eastAsia="Times New Roman" w:hAnsi="Times New Roman" w:cs="Times New Roman"/>
          <w:sz w:val="24"/>
          <w:szCs w:val="24"/>
        </w:rPr>
        <w:t xml:space="preserve">try to </w:t>
      </w:r>
      <w:r w:rsidR="00007B4C">
        <w:rPr>
          <w:rFonts w:ascii="Times New Roman" w:eastAsia="Times New Roman" w:hAnsi="Times New Roman" w:cs="Times New Roman"/>
          <w:sz w:val="24"/>
          <w:szCs w:val="24"/>
        </w:rPr>
        <w:t>minimize uncertainty</w:t>
      </w:r>
      <w:r w:rsidR="00765436">
        <w:rPr>
          <w:rFonts w:ascii="Times New Roman" w:eastAsia="Times New Roman" w:hAnsi="Times New Roman" w:cs="Times New Roman"/>
          <w:sz w:val="24"/>
          <w:szCs w:val="24"/>
        </w:rPr>
        <w:t xml:space="preserve"> while maximizing biodiversity gains </w:t>
      </w:r>
      <w:r w:rsidR="00324D4D">
        <w:rPr>
          <w:rFonts w:ascii="Times New Roman" w:eastAsia="Times New Roman" w:hAnsi="Times New Roman" w:cs="Times New Roman"/>
          <w:sz w:val="24"/>
          <w:szCs w:val="24"/>
        </w:rPr>
        <w:t xml:space="preserve">may be the most feasible mechanism to buffer high biodiversity against future change. </w:t>
      </w:r>
      <w:r w:rsidR="008175F3">
        <w:rPr>
          <w:rFonts w:ascii="Times New Roman" w:eastAsia="Times New Roman" w:hAnsi="Times New Roman" w:cs="Times New Roman"/>
          <w:sz w:val="24"/>
          <w:szCs w:val="24"/>
        </w:rPr>
        <w:t xml:space="preserve">Sources of </w:t>
      </w:r>
      <w:r w:rsidR="008175F3" w:rsidRPr="008175F3">
        <w:rPr>
          <w:rFonts w:ascii="Times New Roman" w:eastAsia="Times New Roman" w:hAnsi="Times New Roman" w:cs="Times New Roman"/>
          <w:sz w:val="24"/>
          <w:szCs w:val="24"/>
        </w:rPr>
        <w:t xml:space="preserve">uncertainty </w:t>
      </w:r>
      <w:r w:rsidR="008175F3">
        <w:rPr>
          <w:rFonts w:ascii="Times New Roman" w:eastAsia="Times New Roman" w:hAnsi="Times New Roman" w:cs="Times New Roman"/>
          <w:sz w:val="24"/>
          <w:szCs w:val="24"/>
        </w:rPr>
        <w:t xml:space="preserve">used here are </w:t>
      </w:r>
      <w:r w:rsidR="008175F3" w:rsidRPr="008175F3">
        <w:rPr>
          <w:rFonts w:ascii="Times New Roman" w:eastAsia="Times New Roman" w:hAnsi="Times New Roman" w:cs="Times New Roman"/>
          <w:sz w:val="24"/>
          <w:szCs w:val="24"/>
        </w:rPr>
        <w:t>political instability and corruption; weak governance; systemic crisis; the probability of project failure; climate change; and projected land use change.</w:t>
      </w:r>
      <w:r w:rsidR="00185CFD">
        <w:rPr>
          <w:rFonts w:ascii="Times New Roman" w:eastAsia="Times New Roman" w:hAnsi="Times New Roman" w:cs="Times New Roman"/>
          <w:sz w:val="24"/>
          <w:szCs w:val="24"/>
        </w:rPr>
        <w:t xml:space="preserve"> </w:t>
      </w:r>
      <w:r w:rsidR="00324D4D">
        <w:rPr>
          <w:rFonts w:ascii="Times New Roman" w:eastAsia="Times New Roman" w:hAnsi="Times New Roman" w:cs="Times New Roman"/>
          <w:sz w:val="24"/>
          <w:szCs w:val="24"/>
        </w:rPr>
        <w:t xml:space="preserve">As climate change and land-cover change intensify in the coming decades, their interaction with socio-economic systems will influence the effectiveness of conservation tools such as protected areas and species management. </w:t>
      </w:r>
      <w:r w:rsidR="00C750B3">
        <w:rPr>
          <w:rFonts w:ascii="Times New Roman" w:eastAsia="Times New Roman" w:hAnsi="Times New Roman" w:cs="Times New Roman"/>
          <w:sz w:val="24"/>
          <w:szCs w:val="24"/>
        </w:rPr>
        <w:t xml:space="preserve">Here we </w:t>
      </w:r>
      <w:r w:rsidR="00487A81">
        <w:rPr>
          <w:rFonts w:ascii="Times New Roman" w:eastAsia="Times New Roman" w:hAnsi="Times New Roman" w:cs="Times New Roman"/>
          <w:sz w:val="24"/>
          <w:szCs w:val="24"/>
        </w:rPr>
        <w:t xml:space="preserve">introduce </w:t>
      </w:r>
      <w:r w:rsidR="00C750B3">
        <w:rPr>
          <w:rFonts w:ascii="Times New Roman" w:eastAsia="Times New Roman" w:hAnsi="Times New Roman" w:cs="Times New Roman"/>
          <w:sz w:val="24"/>
          <w:szCs w:val="24"/>
        </w:rPr>
        <w:t xml:space="preserve">a framework that can </w:t>
      </w:r>
      <w:r w:rsidR="008F3589">
        <w:rPr>
          <w:rFonts w:ascii="Times New Roman" w:eastAsia="Times New Roman" w:hAnsi="Times New Roman" w:cs="Times New Roman"/>
          <w:sz w:val="24"/>
          <w:szCs w:val="24"/>
        </w:rPr>
        <w:t xml:space="preserve">simultaneously </w:t>
      </w:r>
      <w:r w:rsidR="00C750B3">
        <w:rPr>
          <w:rFonts w:ascii="Times New Roman" w:eastAsia="Times New Roman" w:hAnsi="Times New Roman" w:cs="Times New Roman"/>
          <w:sz w:val="24"/>
          <w:szCs w:val="24"/>
        </w:rPr>
        <w:t xml:space="preserve">incorporate a range of uncertainties into global biodiversity conservation planning. </w:t>
      </w:r>
      <w:r w:rsidR="001870A4">
        <w:rPr>
          <w:rFonts w:ascii="Times New Roman" w:eastAsia="Times New Roman" w:hAnsi="Times New Roman" w:cs="Times New Roman"/>
          <w:sz w:val="24"/>
          <w:szCs w:val="24"/>
        </w:rPr>
        <w:t>We highlight how incorporating these uncertainties can lead to more efficient and resilient conservation networks into the future.</w:t>
      </w:r>
      <w:r w:rsidR="00D46E07">
        <w:rPr>
          <w:rFonts w:ascii="Times New Roman" w:eastAsia="Times New Roman" w:hAnsi="Times New Roman" w:cs="Times New Roman"/>
          <w:sz w:val="24"/>
          <w:szCs w:val="24"/>
        </w:rPr>
        <w:t xml:space="preserve"> This represents an advancement over current practices, which </w:t>
      </w:r>
      <w:r w:rsidR="00324D4D">
        <w:rPr>
          <w:rFonts w:ascii="Times New Roman" w:eastAsia="Times New Roman" w:hAnsi="Times New Roman" w:cs="Times New Roman"/>
          <w:sz w:val="24"/>
          <w:szCs w:val="24"/>
        </w:rPr>
        <w:t>identify areas crucial for conservation predominantly on the basis of measures of regional biodiversity or ecosystem services</w:t>
      </w:r>
      <w:r w:rsidR="00C57D48">
        <w:rPr>
          <w:rFonts w:ascii="Times New Roman" w:eastAsia="Times New Roman" w:hAnsi="Times New Roman" w:cs="Times New Roman"/>
          <w:sz w:val="24"/>
          <w:szCs w:val="24"/>
        </w:rPr>
        <w:t xml:space="preserve"> and do not incorporate multiple uncertainties at once</w:t>
      </w:r>
      <w:r w:rsidR="001B1047">
        <w:rPr>
          <w:rFonts w:ascii="Times New Roman" w:eastAsia="Times New Roman" w:hAnsi="Times New Roman" w:cs="Times New Roman"/>
          <w:sz w:val="24"/>
          <w:szCs w:val="24"/>
        </w:rPr>
        <w:t xml:space="preserve">. </w:t>
      </w:r>
      <w:r w:rsidR="006C6780">
        <w:rPr>
          <w:rFonts w:ascii="Times New Roman" w:eastAsia="Times New Roman" w:hAnsi="Times New Roman" w:cs="Times New Roman"/>
          <w:sz w:val="24"/>
          <w:szCs w:val="24"/>
        </w:rPr>
        <w:t xml:space="preserve">Our framework allows for </w:t>
      </w:r>
      <w:r w:rsidR="00C35908">
        <w:rPr>
          <w:rFonts w:ascii="Times New Roman" w:eastAsia="Times New Roman" w:hAnsi="Times New Roman" w:cs="Times New Roman"/>
          <w:sz w:val="24"/>
          <w:szCs w:val="24"/>
        </w:rPr>
        <w:t xml:space="preserve">robust </w:t>
      </w:r>
      <w:r w:rsidR="006C6780">
        <w:rPr>
          <w:rFonts w:ascii="Times New Roman" w:eastAsia="Times New Roman" w:hAnsi="Times New Roman" w:cs="Times New Roman"/>
          <w:sz w:val="24"/>
          <w:szCs w:val="24"/>
        </w:rPr>
        <w:t xml:space="preserve">conservation </w:t>
      </w:r>
      <w:r w:rsidR="00C35908">
        <w:rPr>
          <w:rFonts w:ascii="Times New Roman" w:eastAsia="Times New Roman" w:hAnsi="Times New Roman" w:cs="Times New Roman"/>
          <w:sz w:val="24"/>
          <w:szCs w:val="24"/>
        </w:rPr>
        <w:t xml:space="preserve">planning </w:t>
      </w:r>
      <w:r w:rsidR="006C6780" w:rsidRPr="006C6780">
        <w:rPr>
          <w:rFonts w:ascii="Times New Roman" w:eastAsia="Times New Roman" w:hAnsi="Times New Roman" w:cs="Times New Roman"/>
          <w:sz w:val="24"/>
          <w:szCs w:val="24"/>
        </w:rPr>
        <w:t>in an uncertain world</w:t>
      </w:r>
      <w:r w:rsidR="00C35908">
        <w:rPr>
          <w:rFonts w:ascii="Times New Roman" w:eastAsia="Times New Roman" w:hAnsi="Times New Roman" w:cs="Times New Roman"/>
          <w:sz w:val="24"/>
          <w:szCs w:val="24"/>
        </w:rPr>
        <w:t>.</w:t>
      </w:r>
      <w:bookmarkStart w:id="2" w:name="_GoBack"/>
      <w:bookmarkEnd w:id="2"/>
      <w:r w:rsidR="00FE2920" w:rsidRPr="003432B5">
        <w:rPr>
          <w:rFonts w:ascii="Times New Roman" w:hAnsi="Times New Roman" w:cs="Times New Roman"/>
          <w:sz w:val="24"/>
          <w:szCs w:val="24"/>
        </w:rPr>
        <w:br w:type="page"/>
      </w:r>
    </w:p>
    <w:p w14:paraId="2740CCB3" w14:textId="7C7D996F" w:rsidR="00D56A32" w:rsidRPr="00682A20" w:rsidRDefault="00D56A32" w:rsidP="0088148A">
      <w:pPr>
        <w:spacing w:after="0" w:line="480" w:lineRule="auto"/>
        <w:rPr>
          <w:rFonts w:ascii="Times New Roman" w:hAnsi="Times New Roman" w:cs="Times New Roman"/>
          <w:b/>
          <w:bCs/>
          <w:sz w:val="24"/>
          <w:szCs w:val="24"/>
        </w:rPr>
      </w:pPr>
      <w:commentRangeStart w:id="3"/>
      <w:r w:rsidRPr="00682A20">
        <w:rPr>
          <w:rFonts w:ascii="Times New Roman" w:hAnsi="Times New Roman" w:cs="Times New Roman"/>
          <w:b/>
          <w:bCs/>
          <w:sz w:val="24"/>
          <w:szCs w:val="24"/>
        </w:rPr>
        <w:lastRenderedPageBreak/>
        <w:t>Main text</w:t>
      </w:r>
      <w:commentRangeEnd w:id="3"/>
      <w:r w:rsidR="00E3385D" w:rsidRPr="003432B5">
        <w:rPr>
          <w:rStyle w:val="CommentReference"/>
          <w:b/>
          <w:bCs/>
        </w:rPr>
        <w:commentReference w:id="3"/>
      </w:r>
    </w:p>
    <w:p w14:paraId="2F9B51BC" w14:textId="15F3A2A0" w:rsidR="00DC486E" w:rsidRPr="00824B6A" w:rsidRDefault="00DC486E" w:rsidP="00824B6A">
      <w:pPr>
        <w:spacing w:before="240" w:after="0" w:line="480" w:lineRule="auto"/>
        <w:rPr>
          <w:rFonts w:ascii="Times New Roman" w:eastAsia="Times New Roman" w:hAnsi="Times New Roman" w:cs="Times New Roman"/>
          <w:sz w:val="24"/>
          <w:szCs w:val="24"/>
        </w:rPr>
      </w:pPr>
      <w:commentRangeStart w:id="4"/>
      <w:r>
        <w:rPr>
          <w:rFonts w:ascii="Times New Roman" w:eastAsia="Times New Roman" w:hAnsi="Times New Roman" w:cs="Times New Roman"/>
          <w:color w:val="000000"/>
          <w:sz w:val="24"/>
          <w:szCs w:val="24"/>
        </w:rPr>
        <w:t xml:space="preserve">Making decisions about conservation in a rapidly changing world </w:t>
      </w:r>
      <w:r>
        <w:rPr>
          <w:rFonts w:ascii="Times New Roman" w:eastAsia="Times New Roman" w:hAnsi="Times New Roman" w:cs="Times New Roman"/>
          <w:sz w:val="24"/>
          <w:szCs w:val="24"/>
        </w:rPr>
        <w:t>are</w:t>
      </w:r>
      <w:r>
        <w:rPr>
          <w:rFonts w:ascii="Times New Roman" w:eastAsia="Times New Roman" w:hAnsi="Times New Roman" w:cs="Times New Roman"/>
          <w:color w:val="000000"/>
          <w:sz w:val="24"/>
          <w:szCs w:val="24"/>
        </w:rPr>
        <w:t xml:space="preserve"> risky and the s</w:t>
      </w:r>
      <w:r>
        <w:rPr>
          <w:rFonts w:ascii="Times New Roman" w:eastAsia="Times New Roman" w:hAnsi="Times New Roman" w:cs="Times New Roman"/>
          <w:sz w:val="24"/>
          <w:szCs w:val="24"/>
        </w:rPr>
        <w:t xml:space="preserve">takes are high </w:t>
      </w:r>
      <w:commentRangeStart w:id="5"/>
      <w:commentRangeStart w:id="6"/>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&lt;EndNote&gt;&lt;Cite&gt;&lt;Author&gt;Díaz&lt;/Author&gt;&lt;Year&gt;2019&lt;/Year&gt;&lt;RecNum&gt;3764&lt;/RecNum&gt;&lt;DisplayText&gt;(Díaz et al. 2019)&lt;/DisplayText&gt;&lt;record&gt;&lt;rec-number&gt;3764&lt;/rec-number&gt;&lt;foreign-keys&gt;&lt;key app="EN" db-id="0tx92atzmzfz91ee2f5xfzeiwz5vpr2zdzzv" timestamp="1576768614"&gt;3764&lt;/key&gt;&lt;/foreign-keys&gt;&lt;ref-type name="Journal Article"&gt;17&lt;/ref-type&gt;&lt;contributors&gt;&lt;authors&gt;&lt;author&gt;Díaz, Sandra&lt;/author&gt;&lt;author&gt;Settele, Josef&lt;/author&gt;&lt;author&gt;Brondízio, Eduardo S.&lt;/author&gt;&lt;author&gt;Ngo, Hien T.&lt;/author&gt;&lt;author&gt;Agard, John&lt;/author&gt;&lt;author&gt;Arneth, Almut&lt;/author&gt;&lt;author&gt;Balvanera, Patricia&lt;/author&gt;&lt;author&gt;Brauman, Kate A.&lt;/author&gt;&lt;author&gt;Butchart, Stuart H. M.&lt;/author&gt;&lt;author&gt;Chan, Kai M. A.&lt;/author&gt;&lt;author&gt;Garibaldi, Lucas A.&lt;/author&gt;&lt;author&gt;Ichii, Kazuhito&lt;/author&gt;&lt;author&gt;Liu, Jianguo&lt;/author&gt;&lt;author&gt;Subramanian, Suneetha M.&lt;/author&gt;&lt;author&gt;Midgley, Guy F.&lt;/author&gt;&lt;author&gt;Miloslavich, Patricia&lt;/author&gt;&lt;author&gt;Molnár, Zsolt&lt;/author&gt;&lt;author&gt;Obura, David&lt;/author&gt;&lt;author&gt;Pfaff, Alexander&lt;/author&gt;&lt;author&gt;Polasky, Stephen&lt;/author&gt;&lt;author&gt;Purvis, Andy&lt;/author&gt;&lt;author&gt;Razzaque, Jona&lt;/author&gt;&lt;author&gt;Reyers, Belinda&lt;/author&gt;&lt;author&gt;Chowdhury, Rinku Roy&lt;/author&gt;&lt;author&gt;Shin, Yunne-Jai&lt;/author&gt;&lt;author&gt;Visseren-Hamakers, Ingrid&lt;/author&gt;&lt;author&gt;Willis, Katherine J.&lt;/author&gt;&lt;author&gt;Zayas, Cynthia N.&lt;/author&gt;&lt;/authors&gt;&lt;/contributors&gt;&lt;titles&gt;&lt;title&gt;Pervasive human-driven decline of life on Earth points to the need for transformative change&lt;/title&gt;&lt;secondary-title&gt;Science&lt;/secondary-title&gt;&lt;/titles&gt;&lt;periodical&gt;&lt;full-title&gt;Science&lt;/full-title&gt;&lt;/periodical&gt;&lt;pages&gt;eaax3100&lt;/pages&gt;&lt;volume&gt;366&lt;/volume&gt;&lt;number&gt;6471&lt;/number&gt;&lt;dates&gt;&lt;year&gt;2019&lt;/year&gt;&lt;/dates&gt;&lt;urls&gt;&lt;related-urls&gt;&lt;url&gt;http://science.sciencemag.org/content/366/6471/eaax3100.abstract&lt;/url&gt;&lt;/related-urls&gt;&lt;/urls&gt;&lt;electronic-resource-num&gt;10.1126/science.aax3100&lt;/electronic-resource-num&gt;&lt;/record&gt;&lt;/Cite&gt;&lt;/EndNote&gt;</w:instrText>
      </w:r>
      <w:r w:rsidRPr="003432B5">
        <w:rPr>
          <w:rFonts w:ascii="Times New Roman" w:eastAsia="Times New Roman" w:hAnsi="Times New Roman" w:cs="Times New Roman"/>
          <w:sz w:val="24"/>
          <w:szCs w:val="24"/>
        </w:rPr>
        <w:fldChar w:fldCharType="separate"/>
      </w:r>
      <w:bookmarkStart w:id="7" w:name="__Fieldmark__146_2099495888"/>
      <w:r>
        <w:rPr>
          <w:rFonts w:ascii="Times New Roman" w:eastAsia="Times New Roman" w:hAnsi="Times New Roman" w:cs="Times New Roman"/>
          <w:noProof/>
          <w:sz w:val="24"/>
          <w:szCs w:val="24"/>
        </w:rPr>
        <w:t>(Díaz et al. 2019)</w:t>
      </w:r>
      <w:r w:rsidRPr="003432B5">
        <w:rPr>
          <w:rFonts w:ascii="Times New Roman" w:eastAsia="Times New Roman" w:hAnsi="Times New Roman" w:cs="Times New Roman"/>
          <w:sz w:val="24"/>
          <w:szCs w:val="24"/>
        </w:rPr>
        <w:fldChar w:fldCharType="end"/>
      </w:r>
      <w:bookmarkEnd w:id="7"/>
      <w:commentRangeEnd w:id="5"/>
      <w:ins w:id="8" w:author="richard" w:date="2020-02-01T10:29:00Z">
        <w:r w:rsidR="00B60512">
          <w:rPr>
            <w:rStyle w:val="CommentReference"/>
          </w:rPr>
          <w:commentReference w:id="5"/>
        </w:r>
        <w:commentRangeEnd w:id="6"/>
        <w:r w:rsidR="00C0621E">
          <w:rPr>
            <w:rStyle w:val="CommentReference"/>
          </w:rPr>
          <w:commentReference w:id="6"/>
        </w:r>
        <w:r>
          <w:rPr>
            <w:rFonts w:ascii="Times New Roman" w:eastAsia="Times New Roman" w:hAnsi="Times New Roman" w:cs="Times New Roman"/>
            <w:color w:val="000000"/>
            <w:sz w:val="24"/>
            <w:szCs w:val="24"/>
          </w:rPr>
          <w:t>.</w:t>
        </w:r>
      </w:ins>
      <w:del w:id="9" w:author="richard" w:date="2020-02-01T10:29:00Z">
        <w:r>
          <w:rPr>
            <w:rFonts w:ascii="Times New Roman" w:eastAsia="Times New Roman" w:hAnsi="Times New Roman" w:cs="Times New Roman"/>
            <w:color w:val="000000"/>
            <w:sz w:val="24"/>
            <w:szCs w:val="24"/>
          </w:rPr>
          <w:delText>.</w:delText>
        </w:r>
      </w:del>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As we lose biodiversity at an alarming rate,</w:t>
      </w:r>
      <w:r>
        <w:rPr>
          <w:rFonts w:ascii="Times New Roman" w:eastAsia="Times New Roman" w:hAnsi="Times New Roman" w:cs="Times New Roman"/>
          <w:color w:val="000000"/>
          <w:sz w:val="24"/>
          <w:szCs w:val="24"/>
        </w:rPr>
        <w:t xml:space="preserve"> protected areas are one of the best tools for conservation</w:t>
      </w:r>
      <w:r w:rsidR="00824B6A">
        <w:rPr>
          <w:rFonts w:ascii="Times New Roman" w:eastAsia="Times New Roman" w:hAnsi="Times New Roman" w:cs="Times New Roman"/>
          <w:color w:val="000000"/>
          <w:sz w:val="24"/>
          <w:szCs w:val="24"/>
        </w:rPr>
        <w:t xml:space="preserve"> </w:t>
      </w:r>
      <w:r w:rsidR="00824B6A">
        <w:rPr>
          <w:rFonts w:ascii="Times New Roman" w:eastAsia="Times New Roman" w:hAnsi="Times New Roman" w:cs="Times New Roman"/>
          <w:sz w:val="24"/>
          <w:szCs w:val="24"/>
        </w:rPr>
        <w:fldChar w:fldCharType="begin"/>
      </w:r>
      <w:r w:rsidR="007F28F6">
        <w:rPr>
          <w:rFonts w:ascii="Times New Roman" w:eastAsia="Times New Roman" w:hAnsi="Times New Roman" w:cs="Times New Roman"/>
          <w:sz w:val="24"/>
          <w:szCs w:val="24"/>
        </w:rPr>
        <w:instrText xml:space="preserve"> ADDIN ZOTERO_ITEM CSL_CITATION {"citationID":"MplMGleT","properties":{"formattedCitation":"\\super 3\\nosupersub{}","plainCitation":"3","noteIndex":0},"citationItems":[{"id":1781,"uris":["http://zotero.org/groups/805250/items/Z9KKXG49"],"uri":["http://zotero.org/groups/805250/items/Z9KKXG49"],"itemData":{"id":1781,"type":"article-journal","container-title":"Nature","DOI":"10.1038/nature13947","ISSN":"0028-0836, 1476-4687","issue":"7525","page":"67-73","source":"CrossRef","title":"The performance and potential of protected areas","volume":"515","author":[{"family":"Watson","given":"James E. M."},{"family":"Dudley","given":"Nigel"},{"family":"Segan","given":"Daniel B."},{"family":"Hockings","given":"Marc"}],"issued":{"date-parts":[["2014",11,5]]}}}],"schema":"https://github.com/citation-style-language/schema/raw/master/csl-citation.json"} </w:instrText>
      </w:r>
      <w:r w:rsidR="00824B6A">
        <w:rPr>
          <w:rFonts w:ascii="Times New Roman" w:eastAsia="Times New Roman" w:hAnsi="Times New Roman" w:cs="Times New Roman"/>
          <w:sz w:val="24"/>
          <w:szCs w:val="24"/>
        </w:rPr>
        <w:fldChar w:fldCharType="separate"/>
      </w:r>
      <w:r w:rsidR="007F28F6" w:rsidRPr="007F28F6">
        <w:rPr>
          <w:rFonts w:ascii="Times New Roman" w:hAnsi="Times New Roman" w:cs="Times New Roman"/>
          <w:sz w:val="24"/>
          <w:szCs w:val="24"/>
          <w:vertAlign w:val="superscript"/>
        </w:rPr>
        <w:t>3</w:t>
      </w:r>
      <w:r w:rsidR="00824B6A">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 xml:space="preserve">; however, </w:t>
      </w:r>
      <w:r>
        <w:rPr>
          <w:rFonts w:ascii="Times New Roman" w:eastAsia="Times New Roman" w:hAnsi="Times New Roman" w:cs="Times New Roman"/>
          <w:color w:val="000000"/>
          <w:sz w:val="24"/>
          <w:szCs w:val="24"/>
        </w:rPr>
        <w:t xml:space="preserve">human-caused change results in high uncertainty of the performance of conservation </w:t>
      </w:r>
      <w:r>
        <w:rPr>
          <w:rFonts w:ascii="Times New Roman" w:eastAsia="Times New Roman" w:hAnsi="Times New Roman" w:cs="Times New Roman"/>
          <w:sz w:val="24"/>
          <w:szCs w:val="24"/>
        </w:rPr>
        <w:t xml:space="preserve">land </w:t>
      </w:r>
      <w:r>
        <w:rPr>
          <w:rFonts w:ascii="Times New Roman" w:eastAsia="Times New Roman" w:hAnsi="Times New Roman" w:cs="Times New Roman"/>
          <w:color w:val="000000"/>
          <w:sz w:val="24"/>
          <w:szCs w:val="24"/>
        </w:rPr>
        <w:t xml:space="preserve">in the future.  </w:t>
      </w:r>
      <w:r>
        <w:rPr>
          <w:rFonts w:ascii="Times New Roman" w:eastAsia="Times New Roman" w:hAnsi="Times New Roman" w:cs="Times New Roman"/>
          <w:sz w:val="24"/>
          <w:szCs w:val="24"/>
        </w:rPr>
        <w:t xml:space="preserve">Effective decision-making must operate within the context of climate change, land use change, and complex interconnected socio-economic-ecological systems that interact and </w:t>
      </w:r>
      <w:commentRangeStart w:id="10"/>
      <w:r>
        <w:rPr>
          <w:rFonts w:ascii="Times New Roman" w:eastAsia="Times New Roman" w:hAnsi="Times New Roman" w:cs="Times New Roman"/>
          <w:sz w:val="24"/>
          <w:szCs w:val="24"/>
        </w:rPr>
        <w:t>result</w:t>
      </w:r>
      <w:commentRangeEnd w:id="10"/>
      <w:r w:rsidR="00364F67">
        <w:commentReference w:id="10"/>
      </w:r>
      <w:r>
        <w:rPr>
          <w:rFonts w:ascii="Times New Roman" w:eastAsia="Times New Roman" w:hAnsi="Times New Roman" w:cs="Times New Roman"/>
          <w:sz w:val="24"/>
          <w:szCs w:val="24"/>
        </w:rPr>
        <w:t xml:space="preserve"> in systemic environmental risks, or Anthropocene risk </w:t>
      </w:r>
      <w:r w:rsidRPr="003432B5">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ADDIN EN.CITE &lt;EndNote&gt;&lt;Cite&gt;&lt;Author&gt;Keys&lt;/Author&gt;&lt;Year&gt;2019&lt;/Year&gt;&lt;RecNum&gt;3765&lt;/RecNum&gt;&lt;DisplayText&gt;(Keys et al. 2019)&lt;/DisplayText&gt;&lt;record&gt;&lt;rec-number&gt;3765&lt;/rec-number&gt;&lt;foreign-keys&gt;&lt;key app="EN" db-id="0tx92atzmzfz91ee2f5xfzeiwz5vpr2zdzzv" timestamp="1576769503"&gt;3765&lt;/key&gt;&lt;/foreign-keys&gt;&lt;ref-type name="Journal Article"&gt;17&lt;/ref-type&gt;&lt;contributors&gt;&lt;authors&gt;&lt;author&gt;Keys, Patrick W.&lt;/author&gt;&lt;author&gt;Galaz, Victor&lt;/author&gt;&lt;author&gt;Dyer, Michelle&lt;/author&gt;&lt;author&gt;Matthews, Nathanial&lt;/author&gt;&lt;author&gt;Folke, Carl&lt;/author&gt;&lt;author&gt;Nyström, Magnus&lt;/author&gt;&lt;author&gt;Cornell, Sarah E.&lt;/author&gt;&lt;/authors&gt;&lt;/contributors&gt;&lt;titles&gt;&lt;title&gt;Anthropocene risk&lt;/title&gt;&lt;secondary-title&gt;Nature Sustainability&lt;/secondary-title&gt;&lt;/titles&gt;&lt;periodical&gt;&lt;full-title&gt;Nature Sustainability&lt;/full-title&gt;&lt;/periodical&gt;&lt;pages&gt;667-673&lt;/pages&gt;&lt;volume&gt;2&lt;/volume&gt;&lt;number&gt;8&lt;/number&gt;&lt;dates&gt;&lt;year&gt;2019&lt;/year&gt;&lt;pub-dates&gt;&lt;date&gt;2019/08/01&lt;/date&gt;&lt;/pub-dates&gt;&lt;/dates&gt;&lt;isbn&gt;2398-9629&lt;/isbn&gt;&lt;urls&gt;&lt;related-urls&gt;&lt;url&gt;https://doi.org/10.1038/s41893-019-0327-x&lt;/url&gt;&lt;/related-urls&gt;&lt;/urls&gt;&lt;electronic-resource-num&gt;10.1038/s41893-019-0327-x&lt;/electronic-resource-num&gt;&lt;/record&gt;&lt;/Cite&gt;&lt;/EndNote&gt;</w:instrText>
      </w:r>
      <w:r w:rsidRPr="003432B5">
        <w:rPr>
          <w:rFonts w:ascii="Times New Roman" w:eastAsia="Times New Roman" w:hAnsi="Times New Roman" w:cs="Times New Roman"/>
          <w:sz w:val="24"/>
          <w:szCs w:val="24"/>
        </w:rPr>
        <w:fldChar w:fldCharType="separate"/>
      </w:r>
      <w:bookmarkStart w:id="11" w:name="__Fieldmark__165_2099495888"/>
      <w:r>
        <w:rPr>
          <w:rFonts w:ascii="Times New Roman" w:eastAsia="Times New Roman" w:hAnsi="Times New Roman" w:cs="Times New Roman"/>
          <w:noProof/>
          <w:sz w:val="24"/>
          <w:szCs w:val="24"/>
        </w:rPr>
        <w:t>(Keys et al. 2019)</w:t>
      </w:r>
      <w:r w:rsidRPr="003432B5">
        <w:rPr>
          <w:rFonts w:ascii="Times New Roman" w:eastAsia="Times New Roman" w:hAnsi="Times New Roman" w:cs="Times New Roman"/>
          <w:sz w:val="24"/>
          <w:szCs w:val="24"/>
        </w:rPr>
        <w:fldChar w:fldCharType="end"/>
      </w:r>
      <w:bookmarkEnd w:id="11"/>
      <w:r>
        <w:rPr>
          <w:rFonts w:ascii="Times New Roman" w:eastAsia="Times New Roman" w:hAnsi="Times New Roman" w:cs="Times New Roman"/>
          <w:sz w:val="24"/>
          <w:szCs w:val="24"/>
        </w:rPr>
        <w:t>.</w:t>
      </w:r>
    </w:p>
    <w:bookmarkStart w:id="12" w:name="_heading=h.gjdgxs" w:colFirst="0" w:colLast="0" w:displacedByCustomXml="next"/>
    <w:bookmarkEnd w:id="12" w:displacedByCustomXml="next"/>
    <w:customXmlDelRangeStart w:id="13" w:author="Amanda D. Rodewald" w:date="2020-02-01T10:28:00Z"/>
    <w:sdt>
      <w:sdtPr>
        <w:tag w:val="goog_rdk_1"/>
        <w:id w:val="-143594864"/>
      </w:sdtPr>
      <w:sdtEndPr/>
      <w:sdtContent>
        <w:customXmlDelRangeEnd w:id="13"/>
        <w:commentRangeStart w:id="14" w:displacedByCustomXml="prev"/>
        <w:p w14:paraId="0791DA70" w14:textId="77777777" w:rsidR="00DC486E" w:rsidRDefault="00DC486E" w:rsidP="0088148A">
          <w:pPr>
            <w:spacing w:before="240" w:after="0" w:line="480" w:lineRule="auto"/>
            <w:rPr>
              <w:ins w:id="15" w:author="Rachel Buxton" w:date="2019-11-14T13:18:00Z"/>
              <w:rFonts w:ascii="Arial" w:eastAsia="Arial" w:hAnsi="Arial" w:cs="Arial"/>
              <w:color w:val="000000"/>
              <w:sz w:val="24"/>
              <w:szCs w:val="24"/>
            </w:rPr>
          </w:pPr>
          <w:del w:id="16" w:author="Joseph Bennett" w:date="2020-01-11T06:51:00Z">
            <w:r>
              <w:rPr>
                <w:rFonts w:ascii="Arial" w:eastAsia="Arial" w:hAnsi="Arial" w:cs="Arial"/>
                <w:color w:val="000000"/>
                <w:sz w:val="24"/>
                <w:szCs w:val="24"/>
              </w:rPr>
              <w:delText>In the context of rapid human caused change, deciding where to invest in conservation is convoluted</w:delText>
            </w:r>
          </w:del>
          <w:customXmlInsRangeStart w:id="17" w:author="Raquel" w:date="2020-02-01T10:29:00Z"/>
          <w:sdt>
            <w:sdtPr>
              <w:tag w:val="goog_rdk_0"/>
              <w:id w:val="-1574494261"/>
            </w:sdtPr>
            <w:sdtEndPr/>
            <w:sdtContent>
              <w:customXmlInsRangeEnd w:id="17"/>
              <w:customXmlDelRangeStart w:id="18" w:author="Joseph Bennett" w:date="2020-01-11T06:51:00Z"/>
              <w:sdt>
                <w:sdtPr>
                  <w:tag w:val="goog_rdk_0"/>
                  <w:id w:val="-519083465"/>
                </w:sdtPr>
                <w:sdtEndPr/>
                <w:sdtContent>
                  <w:customXmlDelRangeEnd w:id="18"/>
                  <w:customXmlInsRangeStart w:id="19" w:author="Amanda D. Rodewald" w:date="2020-02-01T10:28:00Z"/>
                  <w:sdt>
                    <w:sdtPr>
                      <w:id w:val="799058825"/>
                    </w:sdtPr>
                    <w:sdtEndPr/>
                    <w:sdtContent>
                      <w:customXmlInsRangeEnd w:id="19"/>
                      <w:ins w:id="20" w:author="Rachel Buxton" w:date="2019-11-14T13:18:00Z">
                        <w:del w:id="21" w:author="Joseph Bennett" w:date="2020-01-11T06:51:00Z">
                          <w:r>
                            <w:rPr>
                              <w:rFonts w:ascii="Arial" w:eastAsia="Arial" w:hAnsi="Arial" w:cs="Arial"/>
                              <w:color w:val="000000"/>
                              <w:sz w:val="24"/>
                              <w:szCs w:val="24"/>
                            </w:rPr>
                            <w:delText xml:space="preserve">.   </w:delText>
                          </w:r>
                        </w:del>
                        <w:r>
                          <w:rPr>
                            <w:rFonts w:ascii="Arial" w:eastAsia="Arial" w:hAnsi="Arial" w:cs="Arial"/>
                            <w:color w:val="000000"/>
                            <w:sz w:val="24"/>
                            <w:szCs w:val="24"/>
                          </w:rPr>
                          <w:t xml:space="preserve">To prioritize conservation investments, generally the most cost-effective actions are weighed against the biodiversity benefits. However, both cost and benefit will look much different in the future, making investing without any consideration of future conditions </w:t>
                        </w:r>
                        <w:commentRangeStart w:id="22"/>
                        <w:r>
                          <w:rPr>
                            <w:rFonts w:ascii="Arial" w:eastAsia="Arial" w:hAnsi="Arial" w:cs="Arial"/>
                            <w:color w:val="000000"/>
                            <w:sz w:val="24"/>
                            <w:szCs w:val="24"/>
                          </w:rPr>
                          <w:t>risky</w:t>
                        </w:r>
                      </w:ins>
                      <w:commentRangeEnd w:id="22"/>
                      <w:ins w:id="23" w:author="Amanda D. Rodewald" w:date="2020-02-01T10:28:00Z">
                        <w:r w:rsidR="00036AAE">
                          <w:rPr>
                            <w:rStyle w:val="CommentReference"/>
                          </w:rPr>
                          <w:commentReference w:id="22"/>
                        </w:r>
                      </w:ins>
                      <w:ins w:id="24" w:author="Rachel Buxton" w:date="2019-11-14T13:18:00Z">
                        <w:r w:rsidR="00364F67">
                          <w:rPr>
                            <w:rFonts w:ascii="Arial" w:eastAsia="Arial" w:hAnsi="Arial" w:cs="Arial"/>
                            <w:color w:val="000000"/>
                            <w:sz w:val="24"/>
                            <w:szCs w:val="24"/>
                          </w:rPr>
                          <w:t>.</w:t>
                        </w:r>
                      </w:ins>
                      <w:commentRangeEnd w:id="14"/>
                      <w:ins w:id="25" w:author="Amanda D. Rodewald" w:date="2020-02-01T10:28:00Z">
                        <w:r w:rsidR="00364F67">
                          <w:commentReference w:id="14"/>
                        </w:r>
                      </w:ins>
                      <w:customXmlInsRangeStart w:id="26" w:author="Amanda D. Rodewald" w:date="2020-02-01T10:28:00Z"/>
                    </w:sdtContent>
                  </w:sdt>
                  <w:customXmlInsRangeEnd w:id="26"/>
                  <w:ins w:id="27" w:author="Rachel Buxton" w:date="2019-11-14T13:18:00Z">
                    <w:r>
                      <w:rPr>
                        <w:rFonts w:ascii="Arial" w:eastAsia="Arial" w:hAnsi="Arial" w:cs="Arial"/>
                        <w:color w:val="000000"/>
                        <w:sz w:val="24"/>
                        <w:szCs w:val="24"/>
                      </w:rPr>
                      <w:t>.</w:t>
                    </w:r>
                  </w:ins>
                  <w:customXmlDelRangeStart w:id="28" w:author="Joseph Bennett" w:date="2020-01-11T06:51:00Z"/>
                </w:sdtContent>
              </w:sdt>
              <w:customXmlDelRangeEnd w:id="28"/>
              <w:ins w:id="29" w:author="Rachel Buxton" w:date="2019-11-14T13:18:00Z">
                <w:r>
                  <w:rPr>
                    <w:rFonts w:ascii="Arial" w:eastAsia="Arial" w:hAnsi="Arial" w:cs="Arial"/>
                    <w:color w:val="000000"/>
                    <w:sz w:val="24"/>
                    <w:szCs w:val="24"/>
                  </w:rPr>
                  <w:t>.</w:t>
                </w:r>
              </w:ins>
              <w:customXmlInsRangeStart w:id="30" w:author="Raquel" w:date="2020-02-01T10:29:00Z"/>
            </w:sdtContent>
          </w:sdt>
          <w:customXmlInsRangeEnd w:id="30"/>
        </w:p>
        <w:customXmlDelRangeStart w:id="31" w:author="Amanda D. Rodewald" w:date="2020-02-01T10:28:00Z"/>
      </w:sdtContent>
    </w:sdt>
    <w:customXmlDelRangeEnd w:id="31"/>
    <w:p w14:paraId="0175B210"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Biodiversity crisis</w:t>
      </w:r>
    </w:p>
    <w:p w14:paraId="1B3CCC35"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 xml:space="preserve">Need to make sure </w:t>
      </w:r>
      <w:commentRangeStart w:id="32"/>
      <w:r>
        <w:rPr>
          <w:rFonts w:ascii="Arial" w:eastAsia="Arial" w:hAnsi="Arial" w:cs="Arial"/>
          <w:color w:val="000000"/>
          <w:sz w:val="24"/>
          <w:szCs w:val="24"/>
        </w:rPr>
        <w:t>to</w:t>
      </w:r>
      <w:commentRangeEnd w:id="32"/>
      <w:r w:rsidR="00364F67">
        <w:commentReference w:id="32"/>
      </w:r>
      <w:r>
        <w:rPr>
          <w:rFonts w:ascii="Arial" w:eastAsia="Arial" w:hAnsi="Arial" w:cs="Arial"/>
          <w:color w:val="000000"/>
          <w:sz w:val="24"/>
          <w:szCs w:val="24"/>
        </w:rPr>
        <w:t xml:space="preserve"> </w:t>
      </w:r>
      <w:commentRangeStart w:id="33"/>
      <w:r>
        <w:rPr>
          <w:rFonts w:ascii="Arial" w:eastAsia="Arial" w:hAnsi="Arial" w:cs="Arial"/>
          <w:color w:val="000000"/>
          <w:sz w:val="24"/>
          <w:szCs w:val="24"/>
        </w:rPr>
        <w:t xml:space="preserve">maximize </w:t>
      </w:r>
      <w:commentRangeEnd w:id="33"/>
      <w:r w:rsidR="00945124">
        <w:rPr>
          <w:rStyle w:val="CommentReference"/>
        </w:rPr>
        <w:commentReference w:id="33"/>
      </w:r>
      <w:r>
        <w:rPr>
          <w:rFonts w:ascii="Arial" w:eastAsia="Arial" w:hAnsi="Arial" w:cs="Arial"/>
          <w:color w:val="000000"/>
          <w:sz w:val="24"/>
          <w:szCs w:val="24"/>
        </w:rPr>
        <w:t>return on investment</w:t>
      </w:r>
      <w:customXmlDelRangeStart w:id="34" w:author="Amanda D. Rodewald" w:date="2020-02-01T10:28:00Z"/>
      <w:sdt>
        <w:sdtPr>
          <w:tag w:val="goog_rdk_2"/>
          <w:id w:val="112489363"/>
        </w:sdtPr>
        <w:sdtEndPr/>
        <w:sdtContent>
          <w:customXmlDelRangeEnd w:id="34"/>
          <w:ins w:id="35" w:author="Rachel Buxton" w:date="2019-11-14T13:07:00Z">
            <w:r>
              <w:rPr>
                <w:rFonts w:ascii="Arial" w:eastAsia="Arial" w:hAnsi="Arial" w:cs="Arial"/>
                <w:color w:val="000000"/>
                <w:sz w:val="24"/>
                <w:szCs w:val="24"/>
              </w:rPr>
              <w:t xml:space="preserve"> – investing in conservation may not make sense because in X years it will be gone.</w:t>
            </w:r>
          </w:ins>
          <w:customXmlDelRangeStart w:id="36" w:author="Amanda D. Rodewald" w:date="2020-02-01T10:28:00Z"/>
        </w:sdtContent>
      </w:sdt>
      <w:customXmlDelRangeEnd w:id="36"/>
    </w:p>
    <w:p w14:paraId="0672D02B" w14:textId="77777777" w:rsidR="00DC486E" w:rsidRDefault="00DC486E" w:rsidP="0088148A">
      <w:pPr>
        <w:spacing w:before="240" w:after="0" w:line="480" w:lineRule="auto"/>
        <w:rPr>
          <w:rFonts w:ascii="Times New Roman" w:eastAsia="Times New Roman" w:hAnsi="Times New Roman" w:cs="Times New Roman"/>
          <w:color w:val="000000"/>
          <w:sz w:val="24"/>
          <w:szCs w:val="24"/>
        </w:rPr>
      </w:pPr>
      <w:r>
        <w:rPr>
          <w:rFonts w:ascii="Arial" w:eastAsia="Arial" w:hAnsi="Arial" w:cs="Arial"/>
          <w:color w:val="000000"/>
          <w:sz w:val="24"/>
          <w:szCs w:val="24"/>
        </w:rPr>
        <w:t>Protection needs to be resilient re: land use change, climate effects, socio political risk</w:t>
      </w:r>
    </w:p>
    <w:customXmlDelRangeStart w:id="37" w:author="Amanda D. Rodewald" w:date="2020-02-01T10:28:00Z"/>
    <w:sdt>
      <w:sdtPr>
        <w:tag w:val="goog_rdk_5"/>
        <w:id w:val="-1397510842"/>
      </w:sdtPr>
      <w:sdtEndPr/>
      <w:sdtContent>
        <w:customXmlDelRangeEnd w:id="37"/>
        <w:p w14:paraId="7DA8C876" w14:textId="77777777" w:rsidR="00DC486E" w:rsidRDefault="00912996" w:rsidP="0088148A">
          <w:pPr>
            <w:spacing w:after="0" w:line="480" w:lineRule="auto"/>
            <w:rPr>
              <w:ins w:id="38" w:author="Rachel Buxton" w:date="2019-11-14T13:06:00Z"/>
              <w:rFonts w:ascii="Times New Roman" w:eastAsia="Times New Roman" w:hAnsi="Times New Roman" w:cs="Times New Roman"/>
              <w:color w:val="000000"/>
              <w:sz w:val="24"/>
              <w:szCs w:val="24"/>
            </w:rPr>
          </w:pPr>
          <w:customXmlDelRangeStart w:id="39" w:author="Amanda D. Rodewald" w:date="2020-02-01T10:28:00Z"/>
          <w:sdt>
            <w:sdtPr>
              <w:tag w:val="goog_rdk_4"/>
              <w:id w:val="674537160"/>
            </w:sdtPr>
            <w:sdtEndPr/>
            <w:sdtContent>
              <w:customXmlDelRangeEnd w:id="39"/>
              <w:ins w:id="40" w:author="Rachel Buxton" w:date="2019-11-14T13:06:00Z">
                <w:r w:rsidR="00DC486E">
                  <w:rPr>
                    <w:rFonts w:ascii="Times New Roman" w:eastAsia="Times New Roman" w:hAnsi="Times New Roman" w:cs="Times New Roman"/>
                    <w:color w:val="000000"/>
                    <w:sz w:val="24"/>
                    <w:szCs w:val="24"/>
                  </w:rPr>
                  <w:t>Must balance your risk as an investor with risk to biodiversity in priority places: need to incorporate risk into conservation planning</w:t>
                </w:r>
              </w:ins>
              <w:customXmlDelRangeStart w:id="41" w:author="Amanda D. Rodewald" w:date="2020-02-01T10:28:00Z"/>
            </w:sdtContent>
          </w:sdt>
          <w:customXmlDelRangeEnd w:id="41"/>
        </w:p>
        <w:customXmlDelRangeStart w:id="42" w:author="Amanda D. Rodewald" w:date="2020-02-01T10:28:00Z"/>
      </w:sdtContent>
    </w:sdt>
    <w:customXmlDelRangeEnd w:id="42"/>
    <w:p w14:paraId="343DA72B" w14:textId="77777777" w:rsidR="00577F65" w:rsidRDefault="00364F67">
      <w:pPr>
        <w:spacing w:after="0" w:line="480" w:lineRule="auto"/>
        <w:rPr>
          <w:ins w:id="43" w:author="Amanda D. Rodewald" w:date="2020-02-01T10:28:00Z"/>
          <w:rFonts w:ascii="Times New Roman" w:eastAsia="Times New Roman" w:hAnsi="Times New Roman" w:cs="Times New Roman"/>
          <w:color w:val="000000"/>
          <w:sz w:val="24"/>
          <w:szCs w:val="24"/>
        </w:rPr>
      </w:pPr>
      <w:ins w:id="44" w:author="Amanda D. Rodewald" w:date="2020-02-01T10:28:00Z">
        <w:r>
          <w:t xml:space="preserve">     </w:t>
        </w:r>
      </w:ins>
    </w:p>
    <w:customXmlDelRangeStart w:id="45" w:author="Amanda D. Rodewald" w:date="2020-02-01T10:28:00Z"/>
    <w:sdt>
      <w:sdtPr>
        <w:tag w:val="goog_rdk_7"/>
        <w:id w:val="573631019"/>
      </w:sdtPr>
      <w:sdtEndPr/>
      <w:sdtContent>
        <w:customXmlDelRangeEnd w:id="45"/>
        <w:p w14:paraId="62138AB4" w14:textId="77777777" w:rsidR="00AD1119" w:rsidRDefault="00912996" w:rsidP="0088148A">
          <w:pPr>
            <w:spacing w:after="0" w:line="480" w:lineRule="auto"/>
            <w:rPr>
              <w:ins w:id="46" w:author="richard" w:date="2020-02-01T10:29:00Z"/>
            </w:rPr>
          </w:pPr>
          <w:customXmlDelRangeStart w:id="47" w:author="Amanda D. Rodewald" w:date="2020-02-01T10:28:00Z"/>
          <w:sdt>
            <w:sdtPr>
              <w:tag w:val="goog_rdk_6"/>
              <w:id w:val="-685135377"/>
              <w:showingPlcHdr/>
            </w:sdtPr>
            <w:sdtEndPr/>
            <w:sdtContent>
              <w:customXmlDelRangeEnd w:id="47"/>
              <w:del w:id="48" w:author="Amanda D. Rodewald" w:date="2020-02-01T10:28:00Z">
                <w:r w:rsidR="00E144E9">
                  <w:delText xml:space="preserve">     </w:delText>
                </w:r>
              </w:del>
              <w:customXmlDelRangeStart w:id="49" w:author="Amanda D. Rodewald" w:date="2020-02-01T10:28:00Z"/>
            </w:sdtContent>
          </w:sdt>
          <w:customXmlDelRangeEnd w:id="49"/>
        </w:p>
        <w:customXmlDelRangeStart w:id="50" w:author="Amanda D. Rodewald" w:date="2020-02-01T10:28:00Z"/>
      </w:sdtContent>
    </w:sdt>
    <w:customXmlDelRangeEnd w:id="50"/>
    <w:customXmlInsRangeStart w:id="51" w:author="Raquel" w:date="2020-02-01T10:29:00Z"/>
    <w:sdt>
      <w:sdtPr>
        <w:tag w:val="goog_rdk_7"/>
        <w:id w:val="869332970"/>
      </w:sdtPr>
      <w:sdtEndPr/>
      <w:sdtContent>
        <w:customXmlInsRangeEnd w:id="51"/>
        <w:p w14:paraId="4F1F6053" w14:textId="2EED5646" w:rsidR="00DC486E" w:rsidRDefault="00912996" w:rsidP="0088148A">
          <w:pPr>
            <w:spacing w:after="0" w:line="480" w:lineRule="auto"/>
            <w:rPr>
              <w:ins w:id="52" w:author="Rachel Buxton" w:date="2019-11-14T13:06:00Z"/>
              <w:rFonts w:ascii="Times New Roman" w:eastAsia="Times New Roman" w:hAnsi="Times New Roman" w:cs="Times New Roman"/>
              <w:color w:val="000000"/>
              <w:sz w:val="24"/>
              <w:szCs w:val="24"/>
            </w:rPr>
          </w:pPr>
          <w:customXmlInsRangeStart w:id="53" w:author="Raquel" w:date="2020-02-01T10:29:00Z"/>
          <w:sdt>
            <w:sdtPr>
              <w:tag w:val="goog_rdk_6"/>
              <w:id w:val="-943459394"/>
            </w:sdtPr>
            <w:sdtEndPr/>
            <w:sdtContent>
              <w:customXmlInsRangeEnd w:id="53"/>
              <w:customXmlInsRangeStart w:id="54" w:author="Raquel" w:date="2020-02-01T10:29:00Z"/>
            </w:sdtContent>
          </w:sdt>
          <w:customXmlInsRangeEnd w:id="54"/>
        </w:p>
        <w:customXmlInsRangeStart w:id="55" w:author="Raquel" w:date="2020-02-01T10:29:00Z"/>
      </w:sdtContent>
    </w:sdt>
    <w:customXmlInsRangeEnd w:id="55"/>
    <w:customXmlInsRangeStart w:id="56" w:author="Raquel" w:date="2020-02-01T10:29:00Z"/>
    <w:sdt>
      <w:sdtPr>
        <w:tag w:val="goog_rdk_11"/>
        <w:id w:val="1857074523"/>
      </w:sdtPr>
      <w:sdtEndPr/>
      <w:sdtContent>
        <w:customXmlInsRangeEnd w:id="56"/>
        <w:customXmlDelRangeStart w:id="57" w:author="Amanda D. Rodewald" w:date="2020-02-01T10:28:00Z"/>
        <w:sdt>
          <w:sdtPr>
            <w:tag w:val="goog_rdk_11"/>
            <w:id w:val="-1446848466"/>
          </w:sdtPr>
          <w:sdtEndPr/>
          <w:sdtContent>
            <w:customXmlDelRangeEnd w:id="57"/>
            <w:p w14:paraId="48CA8603" w14:textId="77777777" w:rsidR="00364F67" w:rsidRDefault="00912996" w:rsidP="0088148A">
              <w:pPr>
                <w:spacing w:after="0" w:line="480" w:lineRule="auto"/>
                <w:rPr>
                  <w:ins w:id="58" w:author="Amanda D. Rodewald" w:date="2020-02-01T10:28:00Z"/>
                  <w:rFonts w:ascii="Times New Roman" w:eastAsia="Times New Roman" w:hAnsi="Times New Roman" w:cs="Times New Roman"/>
                  <w:color w:val="000000"/>
                  <w:sz w:val="24"/>
                  <w:szCs w:val="24"/>
                </w:rPr>
              </w:pPr>
              <w:customXmlDelRangeStart w:id="59" w:author="Amanda D. Rodewald" w:date="2020-02-01T10:28:00Z"/>
              <w:sdt>
                <w:sdtPr>
                  <w:tag w:val="goog_rdk_8"/>
                  <w:id w:val="918060269"/>
                </w:sdtPr>
                <w:sdtEndPr/>
                <w:sdtContent>
                  <w:customXmlDelRangeEnd w:id="59"/>
                  <w:ins w:id="60" w:author="Rachel Buxton" w:date="2019-11-14T13:06:00Z">
                    <w:r w:rsidR="00DC486E">
                      <w:rPr>
                        <w:rFonts w:ascii="Times New Roman" w:eastAsia="Times New Roman" w:hAnsi="Times New Roman" w:cs="Times New Roman"/>
                        <w:color w:val="000000"/>
                        <w:sz w:val="24"/>
                        <w:szCs w:val="24"/>
                      </w:rPr>
                      <w:t>Framework to account for risk of change</w:t>
                    </w:r>
                  </w:ins>
                  <w:customXmlDelRangeStart w:id="61" w:author="Amanda D. Rodewald" w:date="2020-02-01T10:28:00Z"/>
                </w:sdtContent>
              </w:sdt>
              <w:customXmlDelRangeEnd w:id="61"/>
              <w:customXmlDelRangeStart w:id="62" w:author="Amanda D. Rodewald" w:date="2020-02-01T10:28:00Z"/>
              <w:sdt>
                <w:sdtPr>
                  <w:tag w:val="goog_rdk_9"/>
                  <w:id w:val="-465886541"/>
                </w:sdtPr>
                <w:sdtEndPr/>
                <w:sdtContent>
                  <w:customXmlDelRangeEnd w:id="62"/>
                  <w:del w:id="63" w:author="Rachel Buxton" w:date="2019-11-14T13:06:00Z">
                    <w:r w:rsidR="00DC486E">
                      <w:rPr>
                        <w:rFonts w:ascii="Times New Roman" w:eastAsia="Times New Roman" w:hAnsi="Times New Roman" w:cs="Times New Roman"/>
                        <w:color w:val="000000"/>
                        <w:sz w:val="24"/>
                        <w:szCs w:val="24"/>
                      </w:rPr>
                      <w:br/>
                    </w:r>
                  </w:del>
                  <w:customXmlDelRangeStart w:id="64" w:author="Amanda D. Rodewald" w:date="2020-02-01T10:28:00Z"/>
                </w:sdtContent>
              </w:sdt>
              <w:customXmlDelRangeEnd w:id="64"/>
              <w:customXmlDelRangeStart w:id="65" w:author="Amanda D. Rodewald" w:date="2020-02-01T10:28:00Z"/>
              <w:sdt>
                <w:sdtPr>
                  <w:tag w:val="goog_rdk_10"/>
                  <w:id w:val="-1929183124"/>
                </w:sdtPr>
                <w:sdtEndPr/>
                <w:sdtContent>
                  <w:customXmlDelRangeEnd w:id="65"/>
                  <w:del w:id="66" w:author="Amanda D. Rodewald" w:date="2020-02-01T10:28:00Z">
                    <w:r w:rsidR="00E144E9">
                      <w:delText xml:space="preserve">     </w:delText>
                    </w:r>
                  </w:del>
                  <w:customXmlDelRangeStart w:id="67" w:author="Amanda D. Rodewald" w:date="2020-02-01T10:28:00Z"/>
                </w:sdtContent>
              </w:sdt>
              <w:customXmlDelRangeEnd w:id="67"/>
            </w:p>
            <w:customXmlDelRangeStart w:id="68" w:author="Amanda D. Rodewald" w:date="2020-02-01T10:28:00Z"/>
          </w:sdtContent>
        </w:sdt>
        <w:customXmlDelRangeEnd w:id="68"/>
        <w:p w14:paraId="471B5E77" w14:textId="77777777" w:rsidR="00364F67" w:rsidRDefault="00912996" w:rsidP="0088148A">
          <w:pPr>
            <w:spacing w:after="0" w:line="480" w:lineRule="auto"/>
            <w:rPr>
              <w:ins w:id="69" w:author="richard" w:date="2020-02-01T10:29:00Z"/>
              <w:rFonts w:ascii="Times New Roman" w:eastAsia="Times New Roman" w:hAnsi="Times New Roman" w:cs="Times New Roman"/>
              <w:color w:val="000000"/>
              <w:sz w:val="24"/>
              <w:szCs w:val="24"/>
            </w:rPr>
          </w:pPr>
        </w:p>
        <w:customXmlInsRangeStart w:id="70" w:author="Raquel" w:date="2020-02-01T10:29:00Z"/>
      </w:sdtContent>
    </w:sdt>
    <w:customXmlInsRangeEnd w:id="70"/>
    <w:p w14:paraId="01BF1F5B" w14:textId="22BCFBFA" w:rsidR="00DC486E" w:rsidRDefault="00364F67" w:rsidP="0088148A">
      <w:pPr>
        <w:spacing w:after="0" w:line="480" w:lineRule="auto"/>
        <w:rPr>
          <w:ins w:id="71" w:author="Rachel Buxton" w:date="2019-11-27T14:59:00Z"/>
          <w:rFonts w:ascii="Times New Roman" w:eastAsia="Times New Roman" w:hAnsi="Times New Roman" w:cs="Times New Roman"/>
          <w:sz w:val="24"/>
          <w:szCs w:val="24"/>
        </w:rPr>
      </w:pPr>
      <w:del w:id="72" w:author="Rachel Buxton" w:date="2019-11-14T13:06:00Z">
        <w:r>
          <w:rPr>
            <w:rFonts w:ascii="Times New Roman" w:eastAsia="Times New Roman" w:hAnsi="Times New Roman" w:cs="Times New Roman"/>
            <w:color w:val="000000"/>
            <w:sz w:val="24"/>
            <w:szCs w:val="24"/>
          </w:rPr>
          <w:br/>
        </w:r>
      </w:del>
      <w:ins w:id="73" w:author="Amanda D. Rodewald" w:date="2020-02-01T10:28:00Z">
        <w:r>
          <w:t xml:space="preserve">     </w:t>
        </w:r>
      </w:ins>
    </w:p>
    <w:p w14:paraId="1C229950" w14:textId="77777777" w:rsidR="00DC486E" w:rsidRDefault="00912996" w:rsidP="0088148A">
      <w:pPr>
        <w:spacing w:after="0" w:line="480" w:lineRule="auto"/>
        <w:rPr>
          <w:rFonts w:ascii="Times New Roman" w:eastAsia="Times New Roman" w:hAnsi="Times New Roman" w:cs="Times New Roman"/>
          <w:sz w:val="24"/>
          <w:szCs w:val="24"/>
        </w:rPr>
      </w:pPr>
      <w:sdt>
        <w:sdtPr>
          <w:tag w:val="goog_rdk_12"/>
          <w:id w:val="-850101094"/>
        </w:sdtPr>
        <w:sdtEndPr/>
        <w:sdtContent>
          <w:ins w:id="74" w:author="Rachel Buxton" w:date="2019-11-27T14:59:00Z">
            <w:r w:rsidR="00DC486E">
              <w:t xml:space="preserve">We might aim to set conservation priorities that are robust to </w:t>
            </w:r>
            <w:commentRangeStart w:id="75"/>
            <w:r w:rsidR="00DC486E">
              <w:t xml:space="preserve">risk and uncertainty </w:t>
            </w:r>
          </w:ins>
          <w:commentRangeEnd w:id="75"/>
          <w:r w:rsidR="00C0621E">
            <w:rPr>
              <w:rStyle w:val="CommentReference"/>
            </w:rPr>
            <w:commentReference w:id="75"/>
          </w:r>
          <w:ins w:id="76" w:author="Rachel Buxton" w:date="2019-11-27T14:59:00Z">
            <w:r w:rsidR="00DC486E">
              <w:t xml:space="preserve">(BenHaim 2001; Nicholson and Possingham 2007). Here we need to </w:t>
            </w:r>
            <w:del w:id="77" w:author="Joseph Bennett" w:date="2020-01-11T06:56:00Z">
              <w:r w:rsidR="00DC486E">
                <w:delText xml:space="preserve">know (or </w:delText>
              </w:r>
            </w:del>
            <w:r w:rsidR="00DC486E">
              <w:t>estimate</w:t>
            </w:r>
            <w:del w:id="78" w:author="Joseph Bennett" w:date="2020-01-11T06:56:00Z">
              <w:r w:rsidR="00DC486E">
                <w:delText>)</w:delText>
              </w:r>
            </w:del>
            <w:r w:rsidR="00DC486E">
              <w:t xml:space="preserve"> the likelihood that an unplanned but conservation relevant event may occur, such as the </w:t>
            </w:r>
            <w:commentRangeStart w:id="79"/>
            <w:r w:rsidR="00DC486E">
              <w:t>risk</w:t>
            </w:r>
          </w:ins>
          <w:commentRangeEnd w:id="79"/>
          <w:r w:rsidR="00D15430">
            <w:rPr>
              <w:rStyle w:val="CommentReference"/>
            </w:rPr>
            <w:commentReference w:id="79"/>
          </w:r>
          <w:ins w:id="80" w:author="Rachel Buxton" w:date="2019-11-27T14:59:00Z">
            <w:r w:rsidR="00DC486E">
              <w:t xml:space="preserve"> of a hurricane, fire, or coral bleaching event, or the risk that a conservation action will not be carried out correctly (the inverse of its likelihood of success). We can then either prioritize actions (or locations to carry out an action) that meet conservation targets while minimizing some combination of risk and cost (yet another trade-</w:t>
            </w:r>
            <w:proofErr w:type="gramStart"/>
            <w:r w:rsidR="00DC486E">
              <w:t>off )</w:t>
            </w:r>
            <w:proofErr w:type="gramEnd"/>
            <w:r w:rsidR="00DC486E">
              <w:t xml:space="preserve"> (Game et al. 2008), or prioritize actions that maximize the expected or likely conservation benefits for a fixed budget (Joseph et al. In Press-b). Note that these solutions represent modifications of Equations (1) and (2), respectively.</w:t>
            </w:r>
          </w:ins>
        </w:sdtContent>
      </w:sdt>
      <w:customXmlInsRangeStart w:id="81" w:author="Amanda D. Rodewald" w:date="2020-02-01T10:28:00Z"/>
      <w:sdt>
        <w:sdtPr>
          <w:id w:val="1993202691"/>
        </w:sdtPr>
        <w:sdtEndPr/>
        <w:sdtContent>
          <w:customXmlInsRangeEnd w:id="81"/>
          <w:commentRangeEnd w:id="4"/>
          <w:r w:rsidR="00364F67">
            <w:commentReference w:id="4"/>
          </w:r>
          <w:customXmlInsRangeStart w:id="82" w:author="Amanda D. Rodewald" w:date="2020-02-01T10:28:00Z"/>
        </w:sdtContent>
      </w:sdt>
      <w:customXmlInsRangeEnd w:id="82"/>
    </w:p>
    <w:p w14:paraId="51273B13" w14:textId="76604ED4" w:rsidR="00357294" w:rsidRDefault="00DC486E" w:rsidP="0088148A">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7294" w:rsidRPr="003432B5">
        <w:rPr>
          <w:rFonts w:ascii="Times New Roman" w:hAnsi="Times New Roman" w:cs="Times New Roman"/>
          <w:sz w:val="24"/>
          <w:szCs w:val="24"/>
        </w:rPr>
        <w:br w:type="page"/>
      </w:r>
    </w:p>
    <w:p w14:paraId="73A277A8" w14:textId="06038C3A"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Main references</w:t>
      </w:r>
    </w:p>
    <w:p w14:paraId="053B2360" w14:textId="77777777" w:rsidR="007F28F6" w:rsidRPr="007F28F6" w:rsidRDefault="00FD4603" w:rsidP="007F28F6">
      <w:pPr>
        <w:pStyle w:val="Bibliography"/>
        <w:rPr>
          <w:rFonts w:ascii="Times New Roman" w:hAnsi="Times New Roman" w:cs="Times New Roman"/>
          <w:sz w:val="24"/>
        </w:rPr>
      </w:pPr>
      <w:r>
        <w:fldChar w:fldCharType="begin"/>
      </w:r>
      <w:r w:rsidR="007F28F6">
        <w:instrText xml:space="preserve"> ADDIN ZOTERO_BIBL {"uncited":[],"omitted":[],"custom":[]} CSL_BIBLIOGRAPHY </w:instrText>
      </w:r>
      <w:r>
        <w:fldChar w:fldCharType="separate"/>
      </w:r>
      <w:r w:rsidR="007F28F6" w:rsidRPr="007F28F6">
        <w:rPr>
          <w:rFonts w:ascii="Times New Roman" w:hAnsi="Times New Roman" w:cs="Times New Roman"/>
          <w:sz w:val="24"/>
        </w:rPr>
        <w:t>1.</w:t>
      </w:r>
      <w:r w:rsidR="007F28F6" w:rsidRPr="007F28F6">
        <w:rPr>
          <w:rFonts w:ascii="Times New Roman" w:hAnsi="Times New Roman" w:cs="Times New Roman"/>
          <w:sz w:val="24"/>
        </w:rPr>
        <w:tab/>
        <w:t xml:space="preserve">Brondizio, E. S., Settele, J., Díaz, S. &amp; Ngo, H. T. Global assessment report on biodiversity and ecosystem services of the Intergovernmental Science-Policy Platform on Biodiversity and Ecosystem Services. </w:t>
      </w:r>
      <w:r w:rsidR="007F28F6" w:rsidRPr="007F28F6">
        <w:rPr>
          <w:rFonts w:ascii="Times New Roman" w:hAnsi="Times New Roman" w:cs="Times New Roman"/>
          <w:i/>
          <w:iCs/>
          <w:sz w:val="24"/>
        </w:rPr>
        <w:t>IPBES Secretariat</w:t>
      </w:r>
      <w:r w:rsidR="007F28F6" w:rsidRPr="007F28F6">
        <w:rPr>
          <w:rFonts w:ascii="Times New Roman" w:hAnsi="Times New Roman" w:cs="Times New Roman"/>
          <w:sz w:val="24"/>
        </w:rPr>
        <w:t xml:space="preserve"> (2019).</w:t>
      </w:r>
    </w:p>
    <w:p w14:paraId="48C8D3A5"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2.</w:t>
      </w:r>
      <w:r w:rsidRPr="007F28F6">
        <w:rPr>
          <w:rFonts w:ascii="Times New Roman" w:hAnsi="Times New Roman" w:cs="Times New Roman"/>
          <w:sz w:val="24"/>
        </w:rPr>
        <w:tab/>
        <w:t xml:space="preserve">Rosenberg, K. V. </w:t>
      </w:r>
      <w:r w:rsidRPr="007F28F6">
        <w:rPr>
          <w:rFonts w:ascii="Times New Roman" w:hAnsi="Times New Roman" w:cs="Times New Roman"/>
          <w:i/>
          <w:iCs/>
          <w:sz w:val="24"/>
        </w:rPr>
        <w:t>et al.</w:t>
      </w:r>
      <w:r w:rsidRPr="007F28F6">
        <w:rPr>
          <w:rFonts w:ascii="Times New Roman" w:hAnsi="Times New Roman" w:cs="Times New Roman"/>
          <w:sz w:val="24"/>
        </w:rPr>
        <w:t xml:space="preserve"> Decline of the North American avifauna. </w:t>
      </w:r>
      <w:r w:rsidRPr="007F28F6">
        <w:rPr>
          <w:rFonts w:ascii="Times New Roman" w:hAnsi="Times New Roman" w:cs="Times New Roman"/>
          <w:i/>
          <w:iCs/>
          <w:sz w:val="24"/>
        </w:rPr>
        <w:t>Science</w:t>
      </w:r>
      <w:r w:rsidRPr="007F28F6">
        <w:rPr>
          <w:rFonts w:ascii="Times New Roman" w:hAnsi="Times New Roman" w:cs="Times New Roman"/>
          <w:sz w:val="24"/>
        </w:rPr>
        <w:t xml:space="preserve"> </w:t>
      </w:r>
      <w:r w:rsidRPr="007F28F6">
        <w:rPr>
          <w:rFonts w:ascii="Times New Roman" w:hAnsi="Times New Roman" w:cs="Times New Roman"/>
          <w:b/>
          <w:bCs/>
          <w:sz w:val="24"/>
        </w:rPr>
        <w:t>366</w:t>
      </w:r>
      <w:r w:rsidRPr="007F28F6">
        <w:rPr>
          <w:rFonts w:ascii="Times New Roman" w:hAnsi="Times New Roman" w:cs="Times New Roman"/>
          <w:sz w:val="24"/>
        </w:rPr>
        <w:t>, 120–124 (2019).</w:t>
      </w:r>
    </w:p>
    <w:p w14:paraId="5B6C3C81"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3.</w:t>
      </w:r>
      <w:r w:rsidRPr="007F28F6">
        <w:rPr>
          <w:rFonts w:ascii="Times New Roman" w:hAnsi="Times New Roman" w:cs="Times New Roman"/>
          <w:sz w:val="24"/>
        </w:rPr>
        <w:tab/>
        <w:t xml:space="preserve">Watson, J. E. M., Dudley, N., Segan, D. B. &amp; Hockings, M. The performance and potential of protected areas. </w:t>
      </w:r>
      <w:r w:rsidRPr="007F28F6">
        <w:rPr>
          <w:rFonts w:ascii="Times New Roman" w:hAnsi="Times New Roman" w:cs="Times New Roman"/>
          <w:i/>
          <w:iCs/>
          <w:sz w:val="24"/>
        </w:rPr>
        <w:t>Nature</w:t>
      </w:r>
      <w:r w:rsidRPr="007F28F6">
        <w:rPr>
          <w:rFonts w:ascii="Times New Roman" w:hAnsi="Times New Roman" w:cs="Times New Roman"/>
          <w:sz w:val="24"/>
        </w:rPr>
        <w:t xml:space="preserve"> </w:t>
      </w:r>
      <w:r w:rsidRPr="007F28F6">
        <w:rPr>
          <w:rFonts w:ascii="Times New Roman" w:hAnsi="Times New Roman" w:cs="Times New Roman"/>
          <w:b/>
          <w:bCs/>
          <w:sz w:val="24"/>
        </w:rPr>
        <w:t>515</w:t>
      </w:r>
      <w:r w:rsidRPr="007F28F6">
        <w:rPr>
          <w:rFonts w:ascii="Times New Roman" w:hAnsi="Times New Roman" w:cs="Times New Roman"/>
          <w:sz w:val="24"/>
        </w:rPr>
        <w:t>, 67–73 (2014).</w:t>
      </w:r>
    </w:p>
    <w:p w14:paraId="6259F95A"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4.</w:t>
      </w:r>
      <w:r w:rsidRPr="007F28F6">
        <w:rPr>
          <w:rFonts w:ascii="Times New Roman" w:hAnsi="Times New Roman" w:cs="Times New Roman"/>
          <w:sz w:val="24"/>
        </w:rPr>
        <w:tab/>
        <w:t xml:space="preserve">Pouzols, F. M. </w:t>
      </w:r>
      <w:r w:rsidRPr="007F28F6">
        <w:rPr>
          <w:rFonts w:ascii="Times New Roman" w:hAnsi="Times New Roman" w:cs="Times New Roman"/>
          <w:i/>
          <w:iCs/>
          <w:sz w:val="24"/>
        </w:rPr>
        <w:t>et al.</w:t>
      </w:r>
      <w:r w:rsidRPr="007F28F6">
        <w:rPr>
          <w:rFonts w:ascii="Times New Roman" w:hAnsi="Times New Roman" w:cs="Times New Roman"/>
          <w:sz w:val="24"/>
        </w:rPr>
        <w:t xml:space="preserve"> Global protected area expansion is compromised by projected land-use and parochialism. </w:t>
      </w:r>
      <w:r w:rsidRPr="007F28F6">
        <w:rPr>
          <w:rFonts w:ascii="Times New Roman" w:hAnsi="Times New Roman" w:cs="Times New Roman"/>
          <w:i/>
          <w:iCs/>
          <w:sz w:val="24"/>
        </w:rPr>
        <w:t>Nature</w:t>
      </w:r>
      <w:r w:rsidRPr="007F28F6">
        <w:rPr>
          <w:rFonts w:ascii="Times New Roman" w:hAnsi="Times New Roman" w:cs="Times New Roman"/>
          <w:sz w:val="24"/>
        </w:rPr>
        <w:t xml:space="preserve"> </w:t>
      </w:r>
      <w:r w:rsidRPr="007F28F6">
        <w:rPr>
          <w:rFonts w:ascii="Times New Roman" w:hAnsi="Times New Roman" w:cs="Times New Roman"/>
          <w:b/>
          <w:bCs/>
          <w:sz w:val="24"/>
        </w:rPr>
        <w:t>516</w:t>
      </w:r>
      <w:r w:rsidRPr="007F28F6">
        <w:rPr>
          <w:rFonts w:ascii="Times New Roman" w:hAnsi="Times New Roman" w:cs="Times New Roman"/>
          <w:sz w:val="24"/>
        </w:rPr>
        <w:t>, 383–386 (2014).</w:t>
      </w:r>
    </w:p>
    <w:p w14:paraId="30BFDF64"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5.</w:t>
      </w:r>
      <w:r w:rsidRPr="007F28F6">
        <w:rPr>
          <w:rFonts w:ascii="Times New Roman" w:hAnsi="Times New Roman" w:cs="Times New Roman"/>
          <w:sz w:val="24"/>
        </w:rPr>
        <w:tab/>
        <w:t xml:space="preserve">Venter, O. </w:t>
      </w:r>
      <w:r w:rsidRPr="007F28F6">
        <w:rPr>
          <w:rFonts w:ascii="Times New Roman" w:hAnsi="Times New Roman" w:cs="Times New Roman"/>
          <w:i/>
          <w:iCs/>
          <w:sz w:val="24"/>
        </w:rPr>
        <w:t>et al.</w:t>
      </w:r>
      <w:r w:rsidRPr="007F28F6">
        <w:rPr>
          <w:rFonts w:ascii="Times New Roman" w:hAnsi="Times New Roman" w:cs="Times New Roman"/>
          <w:sz w:val="24"/>
        </w:rPr>
        <w:t xml:space="preserve"> Targeting Global Protected Area Expansion for Imperiled Biodiversity. </w:t>
      </w:r>
      <w:r w:rsidRPr="007F28F6">
        <w:rPr>
          <w:rFonts w:ascii="Times New Roman" w:hAnsi="Times New Roman" w:cs="Times New Roman"/>
          <w:i/>
          <w:iCs/>
          <w:sz w:val="24"/>
        </w:rPr>
        <w:t>PLOS Biology</w:t>
      </w:r>
      <w:r w:rsidRPr="007F28F6">
        <w:rPr>
          <w:rFonts w:ascii="Times New Roman" w:hAnsi="Times New Roman" w:cs="Times New Roman"/>
          <w:sz w:val="24"/>
        </w:rPr>
        <w:t xml:space="preserve"> </w:t>
      </w:r>
      <w:r w:rsidRPr="007F28F6">
        <w:rPr>
          <w:rFonts w:ascii="Times New Roman" w:hAnsi="Times New Roman" w:cs="Times New Roman"/>
          <w:b/>
          <w:bCs/>
          <w:sz w:val="24"/>
        </w:rPr>
        <w:t>12</w:t>
      </w:r>
      <w:r w:rsidRPr="007F28F6">
        <w:rPr>
          <w:rFonts w:ascii="Times New Roman" w:hAnsi="Times New Roman" w:cs="Times New Roman"/>
          <w:sz w:val="24"/>
        </w:rPr>
        <w:t>, e1001891 (2014).</w:t>
      </w:r>
    </w:p>
    <w:p w14:paraId="4BE9D62B"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6.</w:t>
      </w:r>
      <w:r w:rsidRPr="007F28F6">
        <w:rPr>
          <w:rFonts w:ascii="Times New Roman" w:hAnsi="Times New Roman" w:cs="Times New Roman"/>
          <w:sz w:val="24"/>
        </w:rPr>
        <w:tab/>
        <w:t xml:space="preserve">Le Saout, S. </w:t>
      </w:r>
      <w:r w:rsidRPr="007F28F6">
        <w:rPr>
          <w:rFonts w:ascii="Times New Roman" w:hAnsi="Times New Roman" w:cs="Times New Roman"/>
          <w:i/>
          <w:iCs/>
          <w:sz w:val="24"/>
        </w:rPr>
        <w:t>et al.</w:t>
      </w:r>
      <w:r w:rsidRPr="007F28F6">
        <w:rPr>
          <w:rFonts w:ascii="Times New Roman" w:hAnsi="Times New Roman" w:cs="Times New Roman"/>
          <w:sz w:val="24"/>
        </w:rPr>
        <w:t xml:space="preserve"> Protected areas and effective biodiversity conservation. </w:t>
      </w:r>
      <w:r w:rsidRPr="007F28F6">
        <w:rPr>
          <w:rFonts w:ascii="Times New Roman" w:hAnsi="Times New Roman" w:cs="Times New Roman"/>
          <w:i/>
          <w:iCs/>
          <w:sz w:val="24"/>
        </w:rPr>
        <w:t>Science</w:t>
      </w:r>
      <w:r w:rsidRPr="007F28F6">
        <w:rPr>
          <w:rFonts w:ascii="Times New Roman" w:hAnsi="Times New Roman" w:cs="Times New Roman"/>
          <w:sz w:val="24"/>
        </w:rPr>
        <w:t xml:space="preserve"> </w:t>
      </w:r>
      <w:r w:rsidRPr="007F28F6">
        <w:rPr>
          <w:rFonts w:ascii="Times New Roman" w:hAnsi="Times New Roman" w:cs="Times New Roman"/>
          <w:b/>
          <w:bCs/>
          <w:sz w:val="24"/>
        </w:rPr>
        <w:t>342</w:t>
      </w:r>
      <w:r w:rsidRPr="007F28F6">
        <w:rPr>
          <w:rFonts w:ascii="Times New Roman" w:hAnsi="Times New Roman" w:cs="Times New Roman"/>
          <w:sz w:val="24"/>
        </w:rPr>
        <w:t>, 803–805 (2013).</w:t>
      </w:r>
    </w:p>
    <w:p w14:paraId="64CA1D77"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7.</w:t>
      </w:r>
      <w:r w:rsidRPr="007F28F6">
        <w:rPr>
          <w:rFonts w:ascii="Times New Roman" w:hAnsi="Times New Roman" w:cs="Times New Roman"/>
          <w:sz w:val="24"/>
        </w:rPr>
        <w:tab/>
        <w:t xml:space="preserve">Coetzer, K. L., Witkowski, E. T. &amp; Erasmus, B. F. Reviewing B iosphere R eserves globally: effective conservation action or bureaucratic label? </w:t>
      </w:r>
      <w:r w:rsidRPr="007F28F6">
        <w:rPr>
          <w:rFonts w:ascii="Times New Roman" w:hAnsi="Times New Roman" w:cs="Times New Roman"/>
          <w:i/>
          <w:iCs/>
          <w:sz w:val="24"/>
        </w:rPr>
        <w:t>Biological Reviews</w:t>
      </w:r>
      <w:r w:rsidRPr="007F28F6">
        <w:rPr>
          <w:rFonts w:ascii="Times New Roman" w:hAnsi="Times New Roman" w:cs="Times New Roman"/>
          <w:sz w:val="24"/>
        </w:rPr>
        <w:t xml:space="preserve"> </w:t>
      </w:r>
      <w:r w:rsidRPr="007F28F6">
        <w:rPr>
          <w:rFonts w:ascii="Times New Roman" w:hAnsi="Times New Roman" w:cs="Times New Roman"/>
          <w:b/>
          <w:bCs/>
          <w:sz w:val="24"/>
        </w:rPr>
        <w:t>89</w:t>
      </w:r>
      <w:r w:rsidRPr="007F28F6">
        <w:rPr>
          <w:rFonts w:ascii="Times New Roman" w:hAnsi="Times New Roman" w:cs="Times New Roman"/>
          <w:sz w:val="24"/>
        </w:rPr>
        <w:t>, 82–104 (2014).</w:t>
      </w:r>
    </w:p>
    <w:p w14:paraId="38D94303"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8.</w:t>
      </w:r>
      <w:r w:rsidRPr="007F28F6">
        <w:rPr>
          <w:rFonts w:ascii="Times New Roman" w:hAnsi="Times New Roman" w:cs="Times New Roman"/>
          <w:sz w:val="24"/>
        </w:rPr>
        <w:tab/>
        <w:t xml:space="preserve">Baynham-Herd, Z., Amano, T., Sutherland, W. J. &amp; Donald, P. F. Governance explains variation in national responses to the biodiversity crisis. </w:t>
      </w:r>
      <w:r w:rsidRPr="007F28F6">
        <w:rPr>
          <w:rFonts w:ascii="Times New Roman" w:hAnsi="Times New Roman" w:cs="Times New Roman"/>
          <w:i/>
          <w:iCs/>
          <w:sz w:val="24"/>
        </w:rPr>
        <w:t>Environmental Conservation</w:t>
      </w:r>
      <w:r w:rsidRPr="007F28F6">
        <w:rPr>
          <w:rFonts w:ascii="Times New Roman" w:hAnsi="Times New Roman" w:cs="Times New Roman"/>
          <w:sz w:val="24"/>
        </w:rPr>
        <w:t xml:space="preserve"> </w:t>
      </w:r>
      <w:r w:rsidRPr="007F28F6">
        <w:rPr>
          <w:rFonts w:ascii="Times New Roman" w:hAnsi="Times New Roman" w:cs="Times New Roman"/>
          <w:b/>
          <w:bCs/>
          <w:sz w:val="24"/>
        </w:rPr>
        <w:t>45</w:t>
      </w:r>
      <w:r w:rsidRPr="007F28F6">
        <w:rPr>
          <w:rFonts w:ascii="Times New Roman" w:hAnsi="Times New Roman" w:cs="Times New Roman"/>
          <w:sz w:val="24"/>
        </w:rPr>
        <w:t>, 407–418 (2018).</w:t>
      </w:r>
    </w:p>
    <w:p w14:paraId="01EC8955" w14:textId="77777777" w:rsidR="007F28F6" w:rsidRPr="007F28F6" w:rsidRDefault="007F28F6" w:rsidP="007F28F6">
      <w:pPr>
        <w:pStyle w:val="Bibliography"/>
        <w:rPr>
          <w:rFonts w:ascii="Times New Roman" w:hAnsi="Times New Roman" w:cs="Times New Roman"/>
          <w:sz w:val="24"/>
        </w:rPr>
      </w:pPr>
      <w:r w:rsidRPr="007F28F6">
        <w:rPr>
          <w:rFonts w:ascii="Times New Roman" w:hAnsi="Times New Roman" w:cs="Times New Roman"/>
          <w:sz w:val="24"/>
        </w:rPr>
        <w:t>9.</w:t>
      </w:r>
      <w:r w:rsidRPr="007F28F6">
        <w:rPr>
          <w:rFonts w:ascii="Times New Roman" w:hAnsi="Times New Roman" w:cs="Times New Roman"/>
          <w:sz w:val="24"/>
        </w:rPr>
        <w:tab/>
        <w:t xml:space="preserve">Garcia, R. A., Cabeza, M., Rahbek, C. &amp; Araújo, M. B. Multiple dimensions of climate change and their implications for biodiversity. </w:t>
      </w:r>
      <w:r w:rsidRPr="007F28F6">
        <w:rPr>
          <w:rFonts w:ascii="Times New Roman" w:hAnsi="Times New Roman" w:cs="Times New Roman"/>
          <w:i/>
          <w:iCs/>
          <w:sz w:val="24"/>
        </w:rPr>
        <w:t>Science</w:t>
      </w:r>
      <w:r w:rsidRPr="007F28F6">
        <w:rPr>
          <w:rFonts w:ascii="Times New Roman" w:hAnsi="Times New Roman" w:cs="Times New Roman"/>
          <w:sz w:val="24"/>
        </w:rPr>
        <w:t xml:space="preserve"> </w:t>
      </w:r>
      <w:r w:rsidRPr="007F28F6">
        <w:rPr>
          <w:rFonts w:ascii="Times New Roman" w:hAnsi="Times New Roman" w:cs="Times New Roman"/>
          <w:b/>
          <w:bCs/>
          <w:sz w:val="24"/>
        </w:rPr>
        <w:t>344</w:t>
      </w:r>
      <w:r w:rsidRPr="007F28F6">
        <w:rPr>
          <w:rFonts w:ascii="Times New Roman" w:hAnsi="Times New Roman" w:cs="Times New Roman"/>
          <w:sz w:val="24"/>
        </w:rPr>
        <w:t>, 1247579 (2014).</w:t>
      </w:r>
    </w:p>
    <w:p w14:paraId="640FEDAF" w14:textId="16952190" w:rsidR="00357294" w:rsidRDefault="00FD4603" w:rsidP="00033527">
      <w:pPr>
        <w:pStyle w:val="Bibliography"/>
        <w:rPr>
          <w:rFonts w:ascii="Times New Roman" w:hAnsi="Times New Roman" w:cs="Times New Roman"/>
          <w:sz w:val="24"/>
          <w:szCs w:val="24"/>
        </w:rPr>
      </w:pPr>
      <w:r w:rsidRPr="003432B5">
        <w:rPr>
          <w:rFonts w:ascii="Times New Roman" w:hAnsi="Times New Roman" w:cs="Times New Roman"/>
          <w:sz w:val="24"/>
          <w:szCs w:val="24"/>
        </w:rPr>
        <w:fldChar w:fldCharType="end"/>
      </w:r>
    </w:p>
    <w:p w14:paraId="08526758" w14:textId="77777777" w:rsidR="00033527" w:rsidRDefault="00033527">
      <w:pPr>
        <w:rPr>
          <w:rFonts w:ascii="Times New Roman" w:hAnsi="Times New Roman" w:cs="Times New Roman"/>
          <w:b/>
          <w:bCs/>
          <w:sz w:val="24"/>
          <w:szCs w:val="24"/>
        </w:rPr>
      </w:pPr>
      <w:r>
        <w:rPr>
          <w:rFonts w:ascii="Times New Roman" w:hAnsi="Times New Roman" w:cs="Times New Roman"/>
          <w:b/>
          <w:bCs/>
          <w:sz w:val="24"/>
          <w:szCs w:val="24"/>
        </w:rPr>
        <w:br w:type="page"/>
      </w:r>
    </w:p>
    <w:p w14:paraId="2A6388C5" w14:textId="08999E16"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Tables</w:t>
      </w:r>
    </w:p>
    <w:p w14:paraId="37F5E740" w14:textId="241D1ECE" w:rsidR="004C21A8" w:rsidRDefault="004C21A8" w:rsidP="0088148A">
      <w:pPr>
        <w:spacing w:line="480" w:lineRule="auto"/>
        <w:rPr>
          <w:rFonts w:ascii="Times New Roman" w:hAnsi="Times New Roman" w:cs="Times New Roman"/>
          <w:sz w:val="24"/>
          <w:szCs w:val="24"/>
        </w:rPr>
      </w:pPr>
    </w:p>
    <w:p w14:paraId="0C337F82" w14:textId="00506ADF" w:rsidR="00B97891" w:rsidRDefault="00B97891" w:rsidP="0088148A">
      <w:pPr>
        <w:spacing w:line="480" w:lineRule="auto"/>
        <w:rPr>
          <w:rFonts w:ascii="Times New Roman" w:hAnsi="Times New Roman" w:cs="Times New Roman"/>
          <w:sz w:val="24"/>
          <w:szCs w:val="24"/>
        </w:rPr>
      </w:pPr>
      <w:commentRangeStart w:id="83"/>
      <w:r>
        <w:rPr>
          <w:rFonts w:ascii="Times New Roman" w:hAnsi="Times New Roman" w:cs="Times New Roman"/>
          <w:sz w:val="24"/>
          <w:szCs w:val="24"/>
        </w:rPr>
        <w:t xml:space="preserve">Table </w:t>
      </w:r>
      <w:r w:rsidR="00B155AA">
        <w:rPr>
          <w:rFonts w:ascii="Times New Roman" w:hAnsi="Times New Roman" w:cs="Times New Roman"/>
          <w:sz w:val="24"/>
          <w:szCs w:val="24"/>
        </w:rPr>
        <w:t xml:space="preserve">1. </w:t>
      </w:r>
      <w:r w:rsidR="002F2E87">
        <w:rPr>
          <w:rFonts w:ascii="Times New Roman" w:hAnsi="Times New Roman" w:cs="Times New Roman"/>
          <w:sz w:val="24"/>
          <w:szCs w:val="24"/>
        </w:rPr>
        <w:t>Global land area required to reach 30% target. S = socioeconomic, L = land use, C = climate</w:t>
      </w:r>
      <w:r w:rsidR="00FA3E57">
        <w:rPr>
          <w:rFonts w:ascii="Times New Roman" w:hAnsi="Times New Roman" w:cs="Times New Roman"/>
          <w:sz w:val="24"/>
          <w:szCs w:val="24"/>
        </w:rPr>
        <w:t xml:space="preserve">. </w:t>
      </w:r>
      <w:commentRangeEnd w:id="83"/>
      <w:r w:rsidR="00364F67">
        <w:commentReference w:id="83"/>
      </w:r>
    </w:p>
    <w:tbl>
      <w:tblPr>
        <w:tblW w:w="10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6"/>
        <w:gridCol w:w="1137"/>
        <w:gridCol w:w="1137"/>
        <w:gridCol w:w="1137"/>
        <w:gridCol w:w="1137"/>
        <w:gridCol w:w="1137"/>
        <w:gridCol w:w="1137"/>
        <w:gridCol w:w="1137"/>
        <w:gridCol w:w="1137"/>
      </w:tblGrid>
      <w:tr w:rsidR="00833EB1" w:rsidRPr="004C21A8" w14:paraId="717880B2" w14:textId="77777777" w:rsidTr="003432B5">
        <w:trPr>
          <w:trHeight w:val="277"/>
        </w:trPr>
        <w:tc>
          <w:tcPr>
            <w:tcW w:w="1391" w:type="dxa"/>
            <w:shd w:val="clear" w:color="auto" w:fill="auto"/>
            <w:noWrap/>
            <w:vAlign w:val="bottom"/>
          </w:tcPr>
          <w:p w14:paraId="2D2CF7B2" w14:textId="77777777" w:rsidR="004C21A8" w:rsidRPr="004C21A8" w:rsidRDefault="004C21A8" w:rsidP="0088148A">
            <w:pPr>
              <w:spacing w:after="0" w:line="480" w:lineRule="auto"/>
              <w:rPr>
                <w:rFonts w:ascii="Times New Roman" w:eastAsia="Times New Roman" w:hAnsi="Times New Roman" w:cs="Times New Roman"/>
                <w:sz w:val="24"/>
                <w:szCs w:val="24"/>
                <w:lang w:eastAsia="en-CA"/>
              </w:rPr>
            </w:pPr>
          </w:p>
        </w:tc>
        <w:tc>
          <w:tcPr>
            <w:tcW w:w="1114" w:type="dxa"/>
            <w:shd w:val="clear" w:color="auto" w:fill="auto"/>
            <w:noWrap/>
            <w:vAlign w:val="bottom"/>
          </w:tcPr>
          <w:p w14:paraId="312735BE"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SLC_000</w:t>
            </w:r>
          </w:p>
        </w:tc>
        <w:tc>
          <w:tcPr>
            <w:tcW w:w="1114" w:type="dxa"/>
            <w:shd w:val="clear" w:color="auto" w:fill="auto"/>
            <w:noWrap/>
            <w:vAlign w:val="bottom"/>
          </w:tcPr>
          <w:p w14:paraId="484577D7"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SLC_100</w:t>
            </w:r>
          </w:p>
        </w:tc>
        <w:tc>
          <w:tcPr>
            <w:tcW w:w="1114" w:type="dxa"/>
            <w:shd w:val="clear" w:color="auto" w:fill="auto"/>
            <w:noWrap/>
            <w:vAlign w:val="bottom"/>
          </w:tcPr>
          <w:p w14:paraId="2C134754"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SLC_010</w:t>
            </w:r>
          </w:p>
        </w:tc>
        <w:tc>
          <w:tcPr>
            <w:tcW w:w="1114" w:type="dxa"/>
            <w:shd w:val="clear" w:color="auto" w:fill="auto"/>
            <w:noWrap/>
            <w:vAlign w:val="bottom"/>
          </w:tcPr>
          <w:p w14:paraId="7AA41B4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SLC_110</w:t>
            </w:r>
          </w:p>
        </w:tc>
        <w:tc>
          <w:tcPr>
            <w:tcW w:w="1114" w:type="dxa"/>
            <w:shd w:val="clear" w:color="auto" w:fill="auto"/>
            <w:noWrap/>
            <w:vAlign w:val="bottom"/>
          </w:tcPr>
          <w:p w14:paraId="04B79B1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SLC_001</w:t>
            </w:r>
          </w:p>
        </w:tc>
        <w:tc>
          <w:tcPr>
            <w:tcW w:w="1114" w:type="dxa"/>
            <w:shd w:val="clear" w:color="auto" w:fill="auto"/>
            <w:noWrap/>
            <w:vAlign w:val="bottom"/>
          </w:tcPr>
          <w:p w14:paraId="12C54D4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SLC_101</w:t>
            </w:r>
          </w:p>
        </w:tc>
        <w:tc>
          <w:tcPr>
            <w:tcW w:w="1114" w:type="dxa"/>
            <w:shd w:val="clear" w:color="auto" w:fill="auto"/>
            <w:noWrap/>
            <w:vAlign w:val="bottom"/>
          </w:tcPr>
          <w:p w14:paraId="36322556"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SLC_011</w:t>
            </w:r>
          </w:p>
        </w:tc>
        <w:tc>
          <w:tcPr>
            <w:tcW w:w="1114" w:type="dxa"/>
            <w:shd w:val="clear" w:color="auto" w:fill="auto"/>
            <w:noWrap/>
            <w:vAlign w:val="bottom"/>
          </w:tcPr>
          <w:p w14:paraId="3CCF22D8" w14:textId="7777777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SLC_111</w:t>
            </w:r>
          </w:p>
        </w:tc>
      </w:tr>
      <w:tr w:rsidR="0088148A" w:rsidRPr="004C21A8" w14:paraId="5185AAA4" w14:textId="77777777" w:rsidTr="003432B5">
        <w:trPr>
          <w:trHeight w:val="277"/>
        </w:trPr>
        <w:tc>
          <w:tcPr>
            <w:tcW w:w="1391" w:type="dxa"/>
            <w:shd w:val="clear" w:color="auto" w:fill="auto"/>
            <w:noWrap/>
            <w:vAlign w:val="bottom"/>
          </w:tcPr>
          <w:p w14:paraId="36EE30C3" w14:textId="7256A057"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perc_tot</w:t>
            </w:r>
            <w:r w:rsidR="00372915">
              <w:rPr>
                <w:rFonts w:ascii="Times New Roman" w:eastAsia="Times New Roman" w:hAnsi="Times New Roman" w:cs="Times New Roman"/>
                <w:color w:val="000000"/>
                <w:sz w:val="24"/>
                <w:szCs w:val="24"/>
                <w:lang w:eastAsia="en-CA"/>
              </w:rPr>
              <w:t>al</w:t>
            </w:r>
          </w:p>
        </w:tc>
        <w:tc>
          <w:tcPr>
            <w:tcW w:w="1114" w:type="dxa"/>
            <w:shd w:val="clear" w:color="auto" w:fill="auto"/>
            <w:noWrap/>
            <w:vAlign w:val="bottom"/>
          </w:tcPr>
          <w:p w14:paraId="6AD18BA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26.87</w:t>
            </w:r>
          </w:p>
        </w:tc>
        <w:tc>
          <w:tcPr>
            <w:tcW w:w="1114" w:type="dxa"/>
            <w:shd w:val="clear" w:color="auto" w:fill="auto"/>
            <w:noWrap/>
            <w:vAlign w:val="bottom"/>
          </w:tcPr>
          <w:p w14:paraId="03E80F5E"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27.23</w:t>
            </w:r>
          </w:p>
        </w:tc>
        <w:tc>
          <w:tcPr>
            <w:tcW w:w="1114" w:type="dxa"/>
            <w:shd w:val="clear" w:color="auto" w:fill="auto"/>
            <w:noWrap/>
            <w:vAlign w:val="bottom"/>
          </w:tcPr>
          <w:p w14:paraId="78A24084"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28.2</w:t>
            </w:r>
          </w:p>
        </w:tc>
        <w:tc>
          <w:tcPr>
            <w:tcW w:w="1114" w:type="dxa"/>
            <w:shd w:val="clear" w:color="auto" w:fill="auto"/>
            <w:noWrap/>
            <w:vAlign w:val="bottom"/>
          </w:tcPr>
          <w:p w14:paraId="0392111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28.17</w:t>
            </w:r>
          </w:p>
        </w:tc>
        <w:tc>
          <w:tcPr>
            <w:tcW w:w="1114" w:type="dxa"/>
            <w:shd w:val="clear" w:color="auto" w:fill="auto"/>
            <w:noWrap/>
            <w:vAlign w:val="bottom"/>
          </w:tcPr>
          <w:p w14:paraId="15A5C8F7"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28.63</w:t>
            </w:r>
          </w:p>
        </w:tc>
        <w:tc>
          <w:tcPr>
            <w:tcW w:w="1114" w:type="dxa"/>
            <w:shd w:val="clear" w:color="auto" w:fill="auto"/>
            <w:noWrap/>
            <w:vAlign w:val="bottom"/>
          </w:tcPr>
          <w:p w14:paraId="141B7503"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28.61</w:t>
            </w:r>
          </w:p>
        </w:tc>
        <w:tc>
          <w:tcPr>
            <w:tcW w:w="1114" w:type="dxa"/>
            <w:shd w:val="clear" w:color="auto" w:fill="auto"/>
            <w:noWrap/>
            <w:vAlign w:val="bottom"/>
          </w:tcPr>
          <w:p w14:paraId="7C64C04A"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28.34</w:t>
            </w:r>
          </w:p>
        </w:tc>
        <w:tc>
          <w:tcPr>
            <w:tcW w:w="1114" w:type="dxa"/>
            <w:shd w:val="clear" w:color="auto" w:fill="auto"/>
            <w:noWrap/>
            <w:vAlign w:val="bottom"/>
          </w:tcPr>
          <w:p w14:paraId="4031CCAC"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28.35</w:t>
            </w:r>
          </w:p>
        </w:tc>
      </w:tr>
      <w:tr w:rsidR="0088148A" w:rsidRPr="004C21A8" w14:paraId="09988757" w14:textId="77777777" w:rsidTr="003432B5">
        <w:trPr>
          <w:trHeight w:val="277"/>
        </w:trPr>
        <w:tc>
          <w:tcPr>
            <w:tcW w:w="1391" w:type="dxa"/>
            <w:shd w:val="clear" w:color="auto" w:fill="auto"/>
            <w:noWrap/>
            <w:vAlign w:val="bottom"/>
          </w:tcPr>
          <w:p w14:paraId="0FF02C59" w14:textId="4E68170F" w:rsidR="004C21A8" w:rsidRPr="004C21A8" w:rsidRDefault="004C21A8" w:rsidP="0088148A">
            <w:pPr>
              <w:spacing w:after="0" w:line="480" w:lineRule="auto"/>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perc_incr</w:t>
            </w:r>
            <w:r w:rsidR="00782808">
              <w:rPr>
                <w:rFonts w:ascii="Times New Roman" w:eastAsia="Times New Roman" w:hAnsi="Times New Roman" w:cs="Times New Roman"/>
                <w:color w:val="000000"/>
                <w:sz w:val="24"/>
                <w:szCs w:val="24"/>
                <w:lang w:eastAsia="en-CA"/>
              </w:rPr>
              <w:t>ea</w:t>
            </w:r>
            <w:r w:rsidRPr="004C21A8">
              <w:rPr>
                <w:rFonts w:ascii="Times New Roman" w:eastAsia="Times New Roman" w:hAnsi="Times New Roman" w:cs="Times New Roman"/>
                <w:color w:val="000000"/>
                <w:sz w:val="24"/>
                <w:szCs w:val="24"/>
                <w:lang w:eastAsia="en-CA"/>
              </w:rPr>
              <w:t>se</w:t>
            </w:r>
          </w:p>
        </w:tc>
        <w:tc>
          <w:tcPr>
            <w:tcW w:w="1114" w:type="dxa"/>
            <w:shd w:val="clear" w:color="auto" w:fill="auto"/>
            <w:noWrap/>
            <w:vAlign w:val="bottom"/>
          </w:tcPr>
          <w:p w14:paraId="0BE212D9"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16.02</w:t>
            </w:r>
          </w:p>
        </w:tc>
        <w:tc>
          <w:tcPr>
            <w:tcW w:w="1114" w:type="dxa"/>
            <w:shd w:val="clear" w:color="auto" w:fill="auto"/>
            <w:noWrap/>
            <w:vAlign w:val="bottom"/>
          </w:tcPr>
          <w:p w14:paraId="7AF9D15D"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16.38</w:t>
            </w:r>
          </w:p>
        </w:tc>
        <w:tc>
          <w:tcPr>
            <w:tcW w:w="1114" w:type="dxa"/>
            <w:shd w:val="clear" w:color="auto" w:fill="auto"/>
            <w:noWrap/>
            <w:vAlign w:val="bottom"/>
          </w:tcPr>
          <w:p w14:paraId="5CE1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17.35</w:t>
            </w:r>
          </w:p>
        </w:tc>
        <w:tc>
          <w:tcPr>
            <w:tcW w:w="1114" w:type="dxa"/>
            <w:shd w:val="clear" w:color="auto" w:fill="auto"/>
            <w:noWrap/>
            <w:vAlign w:val="bottom"/>
          </w:tcPr>
          <w:p w14:paraId="619C93FF"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17.32</w:t>
            </w:r>
          </w:p>
        </w:tc>
        <w:tc>
          <w:tcPr>
            <w:tcW w:w="1114" w:type="dxa"/>
            <w:shd w:val="clear" w:color="auto" w:fill="auto"/>
            <w:noWrap/>
            <w:vAlign w:val="bottom"/>
          </w:tcPr>
          <w:p w14:paraId="4EE697C5"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17.78</w:t>
            </w:r>
          </w:p>
        </w:tc>
        <w:tc>
          <w:tcPr>
            <w:tcW w:w="1114" w:type="dxa"/>
            <w:shd w:val="clear" w:color="auto" w:fill="auto"/>
            <w:noWrap/>
            <w:vAlign w:val="bottom"/>
          </w:tcPr>
          <w:p w14:paraId="7F593D4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17.76</w:t>
            </w:r>
          </w:p>
        </w:tc>
        <w:tc>
          <w:tcPr>
            <w:tcW w:w="1114" w:type="dxa"/>
            <w:shd w:val="clear" w:color="auto" w:fill="auto"/>
            <w:noWrap/>
            <w:vAlign w:val="bottom"/>
          </w:tcPr>
          <w:p w14:paraId="1D8FB48B"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17.49</w:t>
            </w:r>
          </w:p>
        </w:tc>
        <w:tc>
          <w:tcPr>
            <w:tcW w:w="1114" w:type="dxa"/>
            <w:shd w:val="clear" w:color="auto" w:fill="auto"/>
            <w:noWrap/>
            <w:vAlign w:val="bottom"/>
          </w:tcPr>
          <w:p w14:paraId="2D0DE860" w14:textId="77777777" w:rsidR="004C21A8" w:rsidRPr="004C21A8" w:rsidRDefault="004C21A8" w:rsidP="0088148A">
            <w:pPr>
              <w:spacing w:after="0" w:line="480" w:lineRule="auto"/>
              <w:jc w:val="right"/>
              <w:rPr>
                <w:rFonts w:ascii="Times New Roman" w:eastAsia="Times New Roman" w:hAnsi="Times New Roman" w:cs="Times New Roman"/>
                <w:color w:val="000000"/>
                <w:sz w:val="24"/>
                <w:szCs w:val="24"/>
                <w:lang w:eastAsia="en-CA"/>
              </w:rPr>
            </w:pPr>
            <w:r w:rsidRPr="004C21A8">
              <w:rPr>
                <w:rFonts w:ascii="Times New Roman" w:eastAsia="Times New Roman" w:hAnsi="Times New Roman" w:cs="Times New Roman"/>
                <w:color w:val="000000"/>
                <w:sz w:val="24"/>
                <w:szCs w:val="24"/>
                <w:lang w:eastAsia="en-CA"/>
              </w:rPr>
              <w:t>17.5</w:t>
            </w:r>
          </w:p>
        </w:tc>
      </w:tr>
    </w:tbl>
    <w:p w14:paraId="355A86C5" w14:textId="33F77951" w:rsidR="00357294" w:rsidRDefault="00357294"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21A3FC5E" w14:textId="0241E77E" w:rsidR="002A1C67" w:rsidRPr="00961AEA" w:rsidRDefault="002A1C67" w:rsidP="0088148A">
      <w:pPr>
        <w:spacing w:after="0" w:line="480" w:lineRule="auto"/>
        <w:rPr>
          <w:rFonts w:ascii="Times New Roman" w:hAnsi="Times New Roman" w:cs="Times New Roman"/>
          <w:b/>
          <w:bCs/>
          <w:sz w:val="24"/>
          <w:szCs w:val="24"/>
        </w:rPr>
      </w:pPr>
      <w:r w:rsidRPr="00961AEA">
        <w:rPr>
          <w:rFonts w:ascii="Times New Roman" w:hAnsi="Times New Roman" w:cs="Times New Roman"/>
          <w:b/>
          <w:bCs/>
          <w:sz w:val="24"/>
          <w:szCs w:val="24"/>
        </w:rPr>
        <w:lastRenderedPageBreak/>
        <w:t>Figure legends</w:t>
      </w:r>
      <w:r w:rsidR="001B4364" w:rsidRPr="00961AEA">
        <w:rPr>
          <w:rFonts w:ascii="Times New Roman" w:hAnsi="Times New Roman" w:cs="Times New Roman"/>
          <w:b/>
          <w:bCs/>
          <w:sz w:val="24"/>
          <w:szCs w:val="24"/>
        </w:rPr>
        <w:t xml:space="preserve"> (+ </w:t>
      </w:r>
      <w:commentRangeStart w:id="84"/>
      <w:r w:rsidR="001B4364" w:rsidRPr="00961AEA">
        <w:rPr>
          <w:rFonts w:ascii="Times New Roman" w:hAnsi="Times New Roman" w:cs="Times New Roman"/>
          <w:b/>
          <w:bCs/>
          <w:sz w:val="24"/>
          <w:szCs w:val="24"/>
        </w:rPr>
        <w:t>figures</w:t>
      </w:r>
      <w:commentRangeEnd w:id="84"/>
      <w:r w:rsidR="00814C65">
        <w:rPr>
          <w:rStyle w:val="CommentReference"/>
        </w:rPr>
        <w:commentReference w:id="84"/>
      </w:r>
      <w:r w:rsidR="00234FAF" w:rsidRPr="00961AEA">
        <w:rPr>
          <w:rFonts w:ascii="Times New Roman" w:hAnsi="Times New Roman" w:cs="Times New Roman"/>
          <w:b/>
          <w:bCs/>
          <w:sz w:val="24"/>
          <w:szCs w:val="24"/>
        </w:rPr>
        <w:t>)</w:t>
      </w:r>
    </w:p>
    <w:p w14:paraId="2D743B8E" w14:textId="77777777" w:rsidR="005D4502" w:rsidRDefault="005D4502"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066948F9" w14:textId="18A5D8A0" w:rsidR="002A1C67" w:rsidRPr="00516BD0" w:rsidRDefault="002A1C67" w:rsidP="0088148A">
      <w:pPr>
        <w:spacing w:after="0" w:line="480" w:lineRule="auto"/>
        <w:rPr>
          <w:rFonts w:ascii="Times New Roman" w:hAnsi="Times New Roman" w:cs="Times New Roman"/>
          <w:b/>
          <w:bCs/>
          <w:sz w:val="24"/>
          <w:szCs w:val="24"/>
        </w:rPr>
      </w:pPr>
      <w:commentRangeStart w:id="85"/>
      <w:r w:rsidRPr="00516BD0">
        <w:rPr>
          <w:rFonts w:ascii="Times New Roman" w:hAnsi="Times New Roman" w:cs="Times New Roman"/>
          <w:b/>
          <w:bCs/>
          <w:sz w:val="24"/>
          <w:szCs w:val="24"/>
        </w:rPr>
        <w:lastRenderedPageBreak/>
        <w:t>Methods</w:t>
      </w:r>
      <w:commentRangeEnd w:id="85"/>
      <w:r w:rsidR="00364F67">
        <w:commentReference w:id="85"/>
      </w:r>
    </w:p>
    <w:p w14:paraId="2A2B64AD" w14:textId="5BF25092" w:rsidR="005238D0" w:rsidRDefault="005238D0" w:rsidP="002E4693">
      <w:pPr>
        <w:pStyle w:val="xmsolistparagraph"/>
        <w:spacing w:beforeAutospacing="0" w:after="0" w:afterAutospacing="0" w:line="480" w:lineRule="auto"/>
        <w:rPr>
          <w:rStyle w:val="apple-converted-space"/>
          <w:i/>
          <w:shd w:val="clear" w:color="auto" w:fill="FFFFFF"/>
        </w:rPr>
      </w:pPr>
      <w:r w:rsidRPr="003A445E">
        <w:rPr>
          <w:rStyle w:val="apple-converted-space"/>
          <w:i/>
          <w:shd w:val="clear" w:color="auto" w:fill="FFFFFF"/>
        </w:rPr>
        <w:t>Species selection</w:t>
      </w:r>
    </w:p>
    <w:p w14:paraId="32957657" w14:textId="660587B6"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Our species lists were determined </w:t>
      </w:r>
      <w:r>
        <w:rPr>
          <w:rFonts w:cs="Times New Roman"/>
          <w:lang w:val="en-CA"/>
        </w:rPr>
        <w:t xml:space="preserve">using the IUCN Red List of threatened species, </w:t>
      </w:r>
      <w:r w:rsidRPr="00FC3DD7">
        <w:rPr>
          <w:rFonts w:cs="Times New Roman"/>
          <w:lang w:val="en-CA"/>
        </w:rPr>
        <w:t>following Pouzols et al.</w:t>
      </w:r>
      <w:r>
        <w:rPr>
          <w:rFonts w:cs="Times New Roman"/>
          <w:lang w:val="en-CA"/>
        </w:rPr>
        <w:t xml:space="preserve"> </w:t>
      </w:r>
      <w:r w:rsidRPr="00FC3DD7">
        <w:rPr>
          <w:rFonts w:eastAsia="Times New Roman" w:cs="Times New Roman"/>
        </w:rPr>
        <w:fldChar w:fldCharType="begin" w:fldLock="1"/>
      </w:r>
      <w:r w:rsidR="00907206">
        <w:rPr>
          <w:rFonts w:eastAsia="Times New Roman" w:cs="Times New Roman"/>
        </w:rPr>
        <w:instrText xml:space="preserve"> ADDIN ZOTERO_ITEM CSL_CITATION {"citationID":"sP0QKTf0","properties":{"formattedCitation":"(Pouzols et al., 2014)","plainCitation":"(Pouzols et al., 2014)","dontUpdate":true,"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Pr="00D03A2F">
        <w:rPr>
          <w:rFonts w:cs="Times New Roman"/>
        </w:rPr>
        <w:t>(2014)</w:t>
      </w:r>
      <w:r w:rsidRPr="00FC3DD7">
        <w:rPr>
          <w:rFonts w:eastAsia="Times New Roman" w:cs="Times New Roman"/>
        </w:rPr>
        <w:fldChar w:fldCharType="end"/>
      </w:r>
      <w:r w:rsidRPr="00FC3DD7">
        <w:rPr>
          <w:rFonts w:cs="Times New Roman"/>
          <w:lang w:val="en-CA"/>
        </w:rPr>
        <w:t>. For mammal, amphibian and reptile species ranges, we used the IUCN Red List website (</w:t>
      </w:r>
      <w:hyperlink r:id="rId10" w:history="1">
        <w:r w:rsidRPr="00FC3DD7">
          <w:rPr>
            <w:rStyle w:val="Hyperlink0"/>
            <w:rFonts w:cs="Times New Roman"/>
            <w:lang w:val="en-CA"/>
          </w:rPr>
          <w:t>http://www.iucnredlist.org/</w:t>
        </w:r>
      </w:hyperlink>
      <w:r w:rsidRPr="00FC3DD7">
        <w:rPr>
          <w:rFonts w:cs="Times New Roman"/>
          <w:lang w:val="en-CA"/>
        </w:rPr>
        <w:t xml:space="preserve">, </w:t>
      </w:r>
      <w:r w:rsidRPr="00222361">
        <w:rPr>
          <w:rFonts w:cs="Times New Roman"/>
          <w:highlight w:val="yellow"/>
          <w:lang w:val="en-CA"/>
        </w:rPr>
        <w:t>accessed 2016-09-14</w:t>
      </w:r>
      <w:r w:rsidRPr="00FC3DD7">
        <w:rPr>
          <w:rFonts w:cs="Times New Roman"/>
          <w:lang w:val="en-CA"/>
        </w:rPr>
        <w:t>) and for birds we used the BirdLife International data zone webpage (</w:t>
      </w:r>
      <w:hyperlink r:id="rId11" w:history="1">
        <w:r w:rsidRPr="00FC3DD7">
          <w:rPr>
            <w:rStyle w:val="Hyperlink1"/>
            <w:rFonts w:cs="Times New Roman"/>
            <w:lang w:val="en-CA"/>
          </w:rPr>
          <w:t>http://www.birdlife.org/datazone/home</w:t>
        </w:r>
      </w:hyperlink>
      <w:r w:rsidRPr="00FC3DD7">
        <w:rPr>
          <w:rFonts w:cs="Times New Roman"/>
          <w:lang w:val="en-CA"/>
        </w:rPr>
        <w:t xml:space="preserve">, accessed </w:t>
      </w:r>
      <w:r w:rsidRPr="00222361">
        <w:rPr>
          <w:rFonts w:cs="Times New Roman"/>
          <w:highlight w:val="yellow"/>
          <w:lang w:val="en-CA"/>
        </w:rPr>
        <w:t>2016-09-14</w:t>
      </w:r>
      <w:r w:rsidRPr="00FC3DD7">
        <w:rPr>
          <w:rFonts w:cs="Times New Roman"/>
          <w:lang w:val="en-CA"/>
        </w:rPr>
        <w:t xml:space="preserve">). </w:t>
      </w:r>
      <w:r w:rsidR="00D15430">
        <w:rPr>
          <w:rFonts w:cs="Times New Roman"/>
          <w:lang w:val="en-CA"/>
        </w:rPr>
        <w:t xml:space="preserve">We used these taxa because analogous data are available for a low proportion of species in other taxonomic </w:t>
      </w:r>
      <w:commentRangeStart w:id="86"/>
      <w:commentRangeStart w:id="87"/>
      <w:r w:rsidR="00D15430">
        <w:rPr>
          <w:rFonts w:cs="Times New Roman"/>
          <w:lang w:val="en-CA"/>
        </w:rPr>
        <w:t>groups</w:t>
      </w:r>
      <w:commentRangeEnd w:id="86"/>
      <w:r w:rsidR="00D15430">
        <w:rPr>
          <w:rStyle w:val="CommentReference"/>
          <w:rFonts w:asciiTheme="minorHAnsi" w:eastAsiaTheme="minorHAnsi" w:hAnsiTheme="minorHAnsi" w:cstheme="minorBidi"/>
          <w:color w:val="auto"/>
          <w:lang w:val="en-CA" w:eastAsia="en-US"/>
        </w:rPr>
        <w:commentReference w:id="86"/>
      </w:r>
      <w:commentRangeEnd w:id="87"/>
      <w:r w:rsidR="00942DD2">
        <w:rPr>
          <w:rStyle w:val="CommentReference"/>
          <w:rFonts w:asciiTheme="minorHAnsi" w:eastAsiaTheme="minorHAnsi" w:hAnsiTheme="minorHAnsi" w:cstheme="minorBidi"/>
          <w:color w:val="auto"/>
          <w:lang w:val="en-CA" w:eastAsia="en-US"/>
        </w:rPr>
        <w:commentReference w:id="87"/>
      </w:r>
      <w:r w:rsidR="00D15430">
        <w:rPr>
          <w:rFonts w:cs="Times New Roman"/>
          <w:lang w:val="en-CA"/>
        </w:rPr>
        <w:t xml:space="preserve">. </w:t>
      </w:r>
      <w:r w:rsidRPr="00FC3DD7">
        <w:rPr>
          <w:rFonts w:cs="Times New Roman"/>
          <w:lang w:val="en-CA"/>
        </w:rPr>
        <w:t>These data have certain limitations, including possible underestimation of the extent of occurrence and overestimation of the true area of occupancy</w:t>
      </w:r>
      <w:r>
        <w:rPr>
          <w:rFonts w:cs="Times New Roman"/>
          <w:lang w:val="en-CA"/>
        </w:rPr>
        <w:t xml:space="preserve"> </w:t>
      </w:r>
      <w:r w:rsidRPr="00FC3DD7">
        <w:rPr>
          <w:rFonts w:eastAsia="Times New Roman" w:cs="Times New Roman"/>
        </w:rPr>
        <w:fldChar w:fldCharType="begin" w:fldLock="1"/>
      </w:r>
      <w:r w:rsidR="007F28F6">
        <w:rPr>
          <w:rFonts w:eastAsia="Times New Roman" w:cs="Times New Roman"/>
        </w:rPr>
        <w:instrText xml:space="preserve"> ADDIN ZOTERO_ITEM CSL_CITATION {"citationID":"OmQfgKGi","properties":{"formattedCitation":"\\super 4\\nosupersub{}","plainCitation":"4","noteIndex":0},"citationItems":[{"id":"CC3LcvNf/tYAxcC2D","uris":["http://www.mendeley.com/documents/?uuid=a00d551b-ce75-4507-a7f1-891b1f2391ae","http://www.mendeley.com/documents/?uuid=9153b389-87f3-45b6-881c-24c969c465de"],"uri":["http://www.mendeley.com/documents/?uuid=a00d551b-ce75-4507-a7f1-891b1f2391ae","http://www.mendeley.com/documents/?uuid=9153b389-87f3-45b6-881c-24c969c465de"],"itemData":{"author":[{"dropping-particle":"","family":"Pouzols","given":"Federico Montesino","non-dropping-particle":"","parse-names":false,"suffix":""},{"dropping-particle":"","family":"Toivonen","given":"Tuuli","non-dropping-particle":"","parse-names":false,"suffix":""},{"dropping-particle":"","family":"Minin","given":"Enrico","non-dropping-particle":"Di","parse-names":false,"suffix":""},{"dropping-particle":"","family":"Kukkala","given":"Aija S","non-dropping-particle":"","parse-names":false,"suffix":""},{"dropping-particle":"","family":"Kullberg","given":"Peter","non-dropping-particle":"","parse-names":false,"suffix":""},{"dropping-particle":"","family":"Kuusterä","given":"Johanna","non-dropping-particle":"","parse-names":false,"suffix":""},{"dropping-particle":"","family":"Lehtomäki","given":"Joona","non-dropping-particle":"","parse-names":false,"suffix":""},{"dropping-particle":"","family":"Tenkanen","given":"Henrikki","non-dropping-particle":"","parse-names":false,"suffix":""},{"dropping-particle":"","family":"Verburg","given":"Peter H","non-dropping-particle":"","parse-names":false,"suffix":""},{"dropping-particle":"","family":"Moilanen","given":"Atte","non-dropping-particle":"","parse-names":false,"suffix":""}],"container-title":"Nature","id":"ITEM-1","issue":"7531","issued":{"date-parts":[["2014"]]},"page":"383-386","publisher":"Nature Research","title":"Global protected area expansion is compromised by projected land-use and parochialism","type":"article-journal","volume":"516"}}],"schema":"https://github.com/citation-style-language/schema/raw/master/csl-citation.json"} </w:instrText>
      </w:r>
      <w:r w:rsidRPr="00FC3DD7">
        <w:rPr>
          <w:rFonts w:eastAsia="Times New Roman" w:cs="Times New Roman"/>
        </w:rPr>
        <w:fldChar w:fldCharType="separate"/>
      </w:r>
      <w:r w:rsidR="007F28F6" w:rsidRPr="007F28F6">
        <w:rPr>
          <w:rFonts w:cs="Times New Roman"/>
          <w:vertAlign w:val="superscript"/>
        </w:rPr>
        <w:t>4</w:t>
      </w:r>
      <w:r w:rsidRPr="00FC3DD7">
        <w:rPr>
          <w:rFonts w:eastAsia="Times New Roman" w:cs="Times New Roman"/>
        </w:rPr>
        <w:fldChar w:fldCharType="end"/>
      </w:r>
      <w:r w:rsidRPr="00FC3DD7">
        <w:rPr>
          <w:rFonts w:cs="Times New Roman"/>
          <w:lang w:val="en-CA"/>
        </w:rPr>
        <w:t xml:space="preserve">, but have been shown to be robust to commission errors as long as the focus is </w:t>
      </w:r>
      <w:r>
        <w:rPr>
          <w:rFonts w:cs="Times New Roman"/>
          <w:lang w:val="en-CA"/>
        </w:rPr>
        <w:t>on species assemblages rather than</w:t>
      </w:r>
      <w:r w:rsidRPr="00FC3DD7">
        <w:rPr>
          <w:rFonts w:cs="Times New Roman"/>
          <w:lang w:val="en-CA"/>
        </w:rPr>
        <w:t xml:space="preserve"> single species,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{"citationID":"8eKvKTVX","properties":{"formattedCitation":"\\super 5\\nosupersub{}","plainCitation":"5","noteIndex":0},"citationItems":[{"id":"CC3LcvNf/NG1zrv9I","uris":["http://www.mendeley.com/documents/?uuid=b984bdac-2f60-4afa-a9e8-ce14824519e1"],"uri":["http://www.mendeley.com/documents/?uuid=b984bdac-2f60-4afa-a9e8-ce14824519e1"],"itemData":{"abstract":"Meeting international targets for expanding protected areas could simultaneously contribute to species conservation, but only if the distribution of threatened species informs the future establishment of protected areas.","author":[{"dropping-particle":"","family":"Venter","given":"Oscar","non-dropping-particle":"","parse-names":false,"suffix":""},{"dropping-particle":"","family":"Fuller","given":"Richard A","non-dropping-particle":"","parse-names":false,"suffix":""},{"dropping-particle":"","family":"Segan","given":"Daniel B","non-dropping-particle":"","parse-names":false,"suffix":""},{"dropping-particle":"","family":"Carwardine","given":"Josie","non-dropping-particle":"","parse-names":false,"suffix":""},{"dropping-particle":"","family":"Brooks","given":"Thomas","non-dropping-particle":"","parse-names":false,"suffix":""},{"dropping-particle":"","family":"Butchart","given":"Stuart H M","non-dropping-particle":"","parse-names":false,"suffix":""},{"dropping-particle":"","family":"Marco","given":"Moreno","non-dropping-particle":"Di","parse-names":false,"suffix":""},{"dropping-particle":"","family":"Iwamura","given":"Takuya","non-dropping-particle":"","parse-names":false,"suffix":""},{"dropping-particle":"","family":"Joseph","given":"Liana","non-dropping-particle":"","parse-names":false,"suffix":""},{"dropping-particle":"","family":"O'Grady","given":"Damien","non-dropping-particle":"","parse-names":false,"suffix":""},{"dropping-particle":"","family":"Possingham","given":"Hugh P","non-dropping-particle":"","parse-names":false,"suffix":""},{"dropping-particle":"","family":"Rondinini","given":"Carlo","non-dropping-particle":"","parse-names":false,"suffix":""},{"dropping-particle":"","family":"Smith","given":"Robert J","non-dropping-particle":"","parse-names":false,"suffix":""},{"dropping-particle":"","family":"Venter","given":"Michelle","non-dropping-particle":"","parse-names":false,"suffix":""},{"dropping-particle":"","family":"Watson","given":"James E M","non-dropping-particle":"","parse-names":false,"suffix":""}],"container-title":"PLOS Biology","id":"ITEM-1","issue":"6","issued":{"date-parts":[["2014","6","24"]]},"page":"e1001891","publisher":"Public Library of Science","title":"Targeting Global Protected Area Expansion for Imperiled Biodiversity","type":"article-journal","volume":"12"}}],"schema":"https://github.com/citation-style-language/schema/raw/master/csl-citation.json"} </w:instrText>
      </w:r>
      <w:r w:rsidRPr="00FC3DD7">
        <w:rPr>
          <w:rFonts w:cs="Times New Roman"/>
        </w:rPr>
        <w:fldChar w:fldCharType="separate"/>
      </w:r>
      <w:r w:rsidR="007F28F6" w:rsidRPr="007F28F6">
        <w:rPr>
          <w:rFonts w:cs="Times New Roman"/>
          <w:vertAlign w:val="superscript"/>
        </w:rPr>
        <w:t>5</w:t>
      </w:r>
      <w:r w:rsidRPr="00FC3DD7">
        <w:rPr>
          <w:rFonts w:cs="Times New Roman"/>
        </w:rPr>
        <w:fldChar w:fldCharType="end"/>
      </w:r>
      <w:r w:rsidRPr="00FC3DD7">
        <w:rPr>
          <w:rFonts w:cs="Times New Roman"/>
          <w:lang w:val="en-CA"/>
        </w:rPr>
        <w:t xml:space="preserve">. They are currently the most frequently used and updated </w:t>
      </w:r>
      <w:r>
        <w:rPr>
          <w:rFonts w:cs="Times New Roman"/>
          <w:lang w:val="en-CA"/>
        </w:rPr>
        <w:t xml:space="preserve">source for </w:t>
      </w:r>
      <w:r w:rsidRPr="00FC3DD7">
        <w:rPr>
          <w:rFonts w:cs="Times New Roman"/>
          <w:lang w:val="en-CA"/>
        </w:rPr>
        <w:t>vertebrate species distributions</w:t>
      </w:r>
      <w:r>
        <w:rPr>
          <w:rFonts w:cs="Times New Roman"/>
          <w:lang w:val="en-CA"/>
        </w:rPr>
        <w:t xml:space="preserve"> </w:t>
      </w:r>
      <w:r w:rsidRPr="00FC3DD7">
        <w:rPr>
          <w:rFonts w:cs="Times New Roman"/>
        </w:rPr>
        <w:fldChar w:fldCharType="begin" w:fldLock="1"/>
      </w:r>
      <w:r w:rsidR="007F28F6">
        <w:rPr>
          <w:rFonts w:cs="Times New Roman"/>
        </w:rPr>
        <w:instrText xml:space="preserve"> ADDIN ZOTERO_ITEM CSL_CITATION {"citationID":"DxwUXTE0","properties":{"formattedCitation":"\\super 6\\nosupersub{}","plainCitation":"6","noteIndex":0},"citationItems":[{"id":"CC3LcvNf/OsD5kONM","uris":["http://www.mendeley.com/documents/?uuid=737807b3-b96c-4465-bef2-8473c945f1b6"],"uri":["http://www.mendeley.com/documents/?uuid=737807b3-b96c-4465-bef2-8473c945f1b6"],"itemData":{"author":[{"dropping-particle":"","family":"Saout","given":"Soizic","non-dropping-particle":"Le","parse-names":false,"suffix":""},{"dropping-particle":"","family":"Hoffmann","given":"Michael","non-dropping-particle":"","parse-names":false,"suffix":""},{"dropping-particle":"","family":"Shi","given":"Yichuan","non-dropping-particle":"","parse-names":false,"suffix":""},{"dropping-particle":"","family":"Hughes","given":"Adrian","non-dropping-particle":"","parse-names":false,"suffix":""},{"dropping-particle":"","family":"Bernard","given":"Cyril","non-dropping-particle":"","parse-names":false,"suffix":""},{"dropping-particle":"","family":"Brooks","given":"Thomas M","non-dropping-particle":"","parse-names":false,"suffix":""},{"dropping-particle":"","family":"Bertzky","given":"Bastian","non-dropping-particle":"","parse-names":false,"suffix":""},{"dropping-particle":"","family":"Butchart","given":"Stuart H M","non-dropping-particle":"","parse-names":false,"suffix":""},{"dropping-particle":"","family":"Stuart","given":"Simon N","non-dropping-particle":"","parse-names":false,"suffix":""},{"dropping-particle":"","family":"Badman","given":"Tim","non-dropping-particle":"","parse-names":false,"suffix":""},{"dropping-particle":"","family":"others","given":"","non-dropping-particle":"","parse-names":false,"suffix":""}],"container-title":"Science","id":"ITEM-1","issue":"6160","issued":{"date-parts":[["2013"]]},"page":"803-805","publisher":"American Association for the Advancement of Science","title":"Protected areas and effective biodiversity conservation","type":"article-journal","volume":"342"}}],"schema":"https://github.com/citation-style-language/schema/raw/master/csl-citation.json"} </w:instrText>
      </w:r>
      <w:r w:rsidRPr="00FC3DD7">
        <w:rPr>
          <w:rFonts w:cs="Times New Roman"/>
        </w:rPr>
        <w:fldChar w:fldCharType="separate"/>
      </w:r>
      <w:r w:rsidR="007F28F6" w:rsidRPr="007F28F6">
        <w:rPr>
          <w:rFonts w:cs="Times New Roman"/>
          <w:vertAlign w:val="superscript"/>
        </w:rPr>
        <w:t>6</w:t>
      </w:r>
      <w:r w:rsidRPr="00FC3DD7">
        <w:rPr>
          <w:rFonts w:cs="Times New Roman"/>
        </w:rPr>
        <w:fldChar w:fldCharType="end"/>
      </w:r>
      <w:r w:rsidR="00D15430">
        <w:rPr>
          <w:rFonts w:cs="Times New Roman"/>
        </w:rPr>
        <w:t>.</w:t>
      </w:r>
      <w:r>
        <w:rPr>
          <w:rFonts w:cs="Times New Roman"/>
        </w:rPr>
        <w:t xml:space="preserve"> </w:t>
      </w:r>
    </w:p>
    <w:p w14:paraId="2AE9B9A7" w14:textId="3188D703" w:rsidR="00CC38D3" w:rsidRPr="00FC3DD7" w:rsidRDefault="00CC38D3" w:rsidP="0088148A">
      <w:pPr>
        <w:pStyle w:val="Body"/>
        <w:spacing w:after="0" w:line="480" w:lineRule="auto"/>
        <w:ind w:firstLine="720"/>
        <w:rPr>
          <w:rFonts w:cs="Times New Roman"/>
          <w:lang w:val="en-CA"/>
        </w:rPr>
      </w:pPr>
      <w:r w:rsidRPr="00FC3DD7">
        <w:rPr>
          <w:rFonts w:cs="Times New Roman"/>
          <w:lang w:val="en-CA"/>
        </w:rPr>
        <w:t xml:space="preserve">For each </w:t>
      </w:r>
      <w:r w:rsidR="00A0478C">
        <w:rPr>
          <w:rFonts w:cs="Times New Roman"/>
          <w:lang w:val="en-CA"/>
        </w:rPr>
        <w:t>taxonomic</w:t>
      </w:r>
      <w:r w:rsidR="00A0478C" w:rsidRPr="00FC3DD7">
        <w:rPr>
          <w:rFonts w:cs="Times New Roman"/>
          <w:lang w:val="en-CA"/>
        </w:rPr>
        <w:t xml:space="preserve"> </w:t>
      </w:r>
      <w:r w:rsidRPr="00FC3DD7">
        <w:rPr>
          <w:rFonts w:cs="Times New Roman"/>
          <w:lang w:val="en-CA"/>
        </w:rPr>
        <w:t>group, we restricted our analysis to species that fell into the presence category of ‘Extant’, the origin categories of ‘Native’ or ‘Reintroduced’ and the seasonality categories ‘Resident’, ‘Breeding Season’ or ‘Non-breeding Season’</w:t>
      </w:r>
      <w:bookmarkStart w:id="88" w:name="_Hlk7000483"/>
      <w:r>
        <w:rPr>
          <w:rFonts w:cs="Times New Roman"/>
          <w:lang w:val="en-CA"/>
        </w:rPr>
        <w:t>, thus only focusing on stationary periods of the life cycle of migratory species</w:t>
      </w:r>
      <w:bookmarkEnd w:id="88"/>
      <w:r w:rsidRPr="00FC3DD7">
        <w:rPr>
          <w:rFonts w:cs="Times New Roman"/>
          <w:lang w:val="en-CA"/>
        </w:rPr>
        <w:t>. This resulted in the following</w:t>
      </w:r>
      <w:r>
        <w:rPr>
          <w:rFonts w:cs="Times New Roman"/>
          <w:lang w:val="en-CA"/>
        </w:rPr>
        <w:t xml:space="preserve"> final</w:t>
      </w:r>
      <w:r w:rsidRPr="00FC3DD7">
        <w:rPr>
          <w:rFonts w:cs="Times New Roman"/>
          <w:lang w:val="en-CA"/>
        </w:rPr>
        <w:t xml:space="preserve"> number</w:t>
      </w:r>
      <w:r>
        <w:rPr>
          <w:rFonts w:cs="Times New Roman"/>
          <w:lang w:val="en-CA"/>
        </w:rPr>
        <w:t>s</w:t>
      </w:r>
      <w:r w:rsidRPr="00FC3DD7">
        <w:rPr>
          <w:rFonts w:cs="Times New Roman"/>
          <w:lang w:val="en-CA"/>
        </w:rPr>
        <w:t xml:space="preserve"> of amphibian, bird, mammal and reptile species</w:t>
      </w:r>
      <w:r w:rsidR="00946FCE">
        <w:rPr>
          <w:rFonts w:cs="Times New Roman"/>
          <w:lang w:val="en-CA"/>
        </w:rPr>
        <w:t xml:space="preserve"> ranges</w:t>
      </w:r>
      <w:r w:rsidRPr="00FC3DD7">
        <w:rPr>
          <w:rFonts w:cs="Times New Roman"/>
          <w:lang w:val="en-CA"/>
        </w:rPr>
        <w:t xml:space="preserve">: </w:t>
      </w:r>
      <w:commentRangeStart w:id="89"/>
      <w:r w:rsidR="00946FCE">
        <w:rPr>
          <w:rFonts w:cs="Times New Roman"/>
          <w:lang w:val="en-CA"/>
        </w:rPr>
        <w:t>5660</w:t>
      </w:r>
      <w:r w:rsidRPr="00FC3DD7">
        <w:rPr>
          <w:rFonts w:cs="Times New Roman"/>
          <w:lang w:val="en-CA"/>
        </w:rPr>
        <w:t xml:space="preserve">, </w:t>
      </w:r>
      <w:r w:rsidR="00946FCE">
        <w:rPr>
          <w:rFonts w:cs="Times New Roman"/>
          <w:lang w:val="en-CA"/>
        </w:rPr>
        <w:t>13375</w:t>
      </w:r>
      <w:r w:rsidRPr="00FC3DD7">
        <w:rPr>
          <w:rFonts w:cs="Times New Roman"/>
          <w:lang w:val="en-CA"/>
        </w:rPr>
        <w:t xml:space="preserve">, </w:t>
      </w:r>
      <w:r w:rsidR="00946FCE">
        <w:rPr>
          <w:rFonts w:cs="Times New Roman"/>
          <w:lang w:val="en-CA"/>
        </w:rPr>
        <w:t>5442</w:t>
      </w:r>
      <w:r w:rsidRPr="00FC3DD7">
        <w:rPr>
          <w:rFonts w:cs="Times New Roman"/>
          <w:lang w:val="en-CA"/>
        </w:rPr>
        <w:t xml:space="preserve">, </w:t>
      </w:r>
      <w:r w:rsidR="00FD67EE">
        <w:rPr>
          <w:rFonts w:cs="Times New Roman"/>
          <w:lang w:val="en-CA"/>
        </w:rPr>
        <w:t>6153</w:t>
      </w:r>
      <w:commentRangeEnd w:id="89"/>
      <w:r w:rsidR="006A29D0">
        <w:rPr>
          <w:rStyle w:val="CommentReference"/>
          <w:rFonts w:asciiTheme="minorHAnsi" w:eastAsiaTheme="minorHAnsi" w:hAnsiTheme="minorHAnsi" w:cstheme="minorBidi"/>
          <w:color w:val="auto"/>
          <w:lang w:val="en-CA" w:eastAsia="en-US"/>
        </w:rPr>
        <w:commentReference w:id="89"/>
      </w:r>
      <w:r w:rsidRPr="00FC3DD7">
        <w:rPr>
          <w:rFonts w:cs="Times New Roman"/>
          <w:lang w:val="en-CA"/>
        </w:rPr>
        <w:t xml:space="preserve">. </w:t>
      </w:r>
    </w:p>
    <w:p w14:paraId="1153015F" w14:textId="77777777" w:rsidR="00417AB4" w:rsidRPr="00CC38D3" w:rsidRDefault="00417AB4" w:rsidP="002E4693">
      <w:pPr>
        <w:pStyle w:val="xmsolistparagraph"/>
        <w:spacing w:beforeAutospacing="0" w:after="0" w:afterAutospacing="0" w:line="480" w:lineRule="auto"/>
        <w:rPr>
          <w:rStyle w:val="apple-converted-space"/>
          <w:iCs/>
          <w:shd w:val="clear" w:color="auto" w:fill="FFFFFF"/>
          <w:lang w:val="en-CA"/>
        </w:rPr>
      </w:pPr>
    </w:p>
    <w:p w14:paraId="4667D263" w14:textId="0A2136A6" w:rsidR="009852E1" w:rsidRDefault="00016554" w:rsidP="0088148A">
      <w:pPr>
        <w:spacing w:line="480" w:lineRule="auto"/>
        <w:rPr>
          <w:rFonts w:ascii="Times New Roman" w:hAnsi="Times New Roman" w:cs="Times New Roman"/>
          <w:i/>
          <w:iCs/>
          <w:sz w:val="24"/>
          <w:szCs w:val="24"/>
        </w:rPr>
      </w:pPr>
      <w:r w:rsidRPr="00016554">
        <w:rPr>
          <w:rFonts w:ascii="Times New Roman" w:hAnsi="Times New Roman" w:cs="Times New Roman"/>
          <w:i/>
          <w:iCs/>
          <w:sz w:val="24"/>
          <w:szCs w:val="24"/>
        </w:rPr>
        <w:t>Basic administrative delineations</w:t>
      </w:r>
    </w:p>
    <w:p w14:paraId="557B29EB" w14:textId="77777777" w:rsidR="00577F65" w:rsidRDefault="0053094B">
      <w:pPr>
        <w:pStyle w:val="Body"/>
        <w:spacing w:line="480" w:lineRule="auto"/>
        <w:ind w:firstLine="720"/>
      </w:pPr>
      <w:r w:rsidRPr="00065CFE">
        <w:rPr>
          <w:rFonts w:cs="Times New Roman"/>
          <w:lang w:val="en-CA"/>
        </w:rPr>
        <w:t>National boundaries were derived from the Global Administrative Areas database (</w:t>
      </w:r>
      <w:hyperlink r:id="rId12" w:history="1">
        <w:r w:rsidRPr="00065CFE">
          <w:rPr>
            <w:rStyle w:val="Hyperlink0"/>
            <w:rFonts w:cs="Times New Roman"/>
            <w:lang w:val="en-CA"/>
          </w:rPr>
          <w:t>http://gadm.org/</w:t>
        </w:r>
      </w:hyperlink>
      <w:r w:rsidRPr="00065CFE">
        <w:rPr>
          <w:rFonts w:cs="Times New Roman"/>
          <w:lang w:val="en-CA"/>
        </w:rPr>
        <w:t>, accessed 201</w:t>
      </w:r>
      <w:r w:rsidR="00C815A1">
        <w:rPr>
          <w:rFonts w:cs="Times New Roman"/>
          <w:lang w:val="en-CA"/>
        </w:rPr>
        <w:t>9</w:t>
      </w:r>
      <w:r w:rsidRPr="00065CFE">
        <w:rPr>
          <w:rFonts w:cs="Times New Roman"/>
          <w:lang w:val="en-CA"/>
        </w:rPr>
        <w:t>-1</w:t>
      </w:r>
      <w:r w:rsidR="009C5097">
        <w:rPr>
          <w:rFonts w:cs="Times New Roman"/>
          <w:lang w:val="en-CA"/>
        </w:rPr>
        <w:t>0</w:t>
      </w:r>
      <w:r w:rsidRPr="00065CFE">
        <w:rPr>
          <w:rFonts w:cs="Times New Roman"/>
          <w:lang w:val="en-CA"/>
        </w:rPr>
        <w:t>-</w:t>
      </w:r>
      <w:r w:rsidR="009C5097">
        <w:rPr>
          <w:rFonts w:cs="Times New Roman"/>
          <w:lang w:val="en-CA"/>
        </w:rPr>
        <w:t>31</w:t>
      </w:r>
      <w:r w:rsidRPr="00065CFE">
        <w:rPr>
          <w:rFonts w:cs="Times New Roman"/>
          <w:lang w:val="en-CA"/>
        </w:rPr>
        <w:t>).</w:t>
      </w:r>
      <w:r w:rsidRPr="00065CFE">
        <w:rPr>
          <w:rFonts w:cs="Times New Roman"/>
          <w:lang w:val="en-CA"/>
        </w:rPr>
        <w:t xml:space="preserve"> </w:t>
      </w:r>
    </w:p>
    <w:p w14:paraId="71041035" w14:textId="77777777" w:rsidR="00577F65" w:rsidRDefault="00577F65">
      <w:pPr>
        <w:pStyle w:val="Body"/>
        <w:spacing w:line="480" w:lineRule="auto"/>
        <w:ind w:firstLine="720"/>
        <w:rPr>
          <w:rFonts w:cs="Times New Roman"/>
          <w:lang w:val="en-CA"/>
        </w:rPr>
      </w:pPr>
    </w:p>
    <w:p w14:paraId="43EEBA6A" w14:textId="77777777" w:rsidR="00577F65" w:rsidRDefault="00577F65">
      <w:pPr>
        <w:pStyle w:val="Body"/>
        <w:spacing w:line="480" w:lineRule="auto"/>
        <w:ind w:firstLine="720"/>
        <w:rPr>
          <w:rFonts w:cs="Times New Roman"/>
          <w:lang w:val="en-CA"/>
        </w:rPr>
      </w:pPr>
    </w:p>
    <w:p w14:paraId="1290D0E3" w14:textId="31B82BAC" w:rsidR="00577F65" w:rsidRDefault="00364F67">
      <w:pPr>
        <w:pStyle w:val="Body"/>
        <w:spacing w:line="480" w:lineRule="auto"/>
        <w:ind w:firstLine="720"/>
        <w:rPr>
          <w:ins w:id="90" w:author="Amanda D. Rodewald" w:date="2020-02-01T10:28:00Z"/>
        </w:rPr>
      </w:pPr>
      <w:r>
        <w:rPr>
          <w:rFonts w:cs="Times New Roman"/>
          <w:lang w:val="en-CA"/>
        </w:rPr>
        <w:t>We obtained protected area boundaries from the</w:t>
      </w:r>
      <w:r w:rsidR="0053094B" w:rsidRPr="00065CFE">
        <w:rPr>
          <w:rFonts w:cs="Times New Roman"/>
          <w:lang w:val="en-CA"/>
        </w:rPr>
        <w:t xml:space="preserve"> </w:t>
      </w:r>
      <w:r w:rsidR="0053094B" w:rsidRPr="00065CFE">
        <w:rPr>
          <w:rFonts w:cs="Times New Roman"/>
          <w:lang w:val="en-CA"/>
        </w:rPr>
        <w:t>World Database on Protected Areas (WDPA,</w:t>
      </w:r>
      <w:r w:rsidR="0053094B" w:rsidRPr="00065CFE">
        <w:rPr>
          <w:rFonts w:cs="Times New Roman"/>
        </w:rPr>
        <w:t xml:space="preserve"> </w:t>
      </w:r>
      <w:hyperlink r:id="rId13">
        <w:r>
          <w:rPr>
            <w:rStyle w:val="InternetLink"/>
            <w:rFonts w:cs="Times New Roman"/>
            <w:lang w:val="en-CA"/>
          </w:rPr>
          <w:t>https://www.protectedplanet.net</w:t>
        </w:r>
      </w:hyperlink>
      <w:r>
        <w:rPr>
          <w:rFonts w:cs="Times New Roman"/>
          <w:lang w:val="en-CA"/>
        </w:rPr>
        <w:t>). Following standard procedures for cleaning the protected area dataset,  we (i) reprojected the data to an equal-area coordinate (World Behrman) (ii) excluded reserves with unknown or proposed designations, (iii) excluded UNESCO Biosphere Reserves</w:t>
      </w:r>
      <w:r w:rsidR="00907206">
        <w:rPr>
          <w:rFonts w:cs="Times New Roman"/>
          <w:lang w:val="en-CA"/>
        </w:rPr>
        <w:t xml:space="preserve"> </w:t>
      </w:r>
      <w:r w:rsidR="00907206">
        <w:rPr>
          <w:rFonts w:cs="Times New Roman"/>
          <w:lang w:val="en-CA"/>
        </w:rPr>
        <w:fldChar w:fldCharType="begin"/>
      </w:r>
      <w:r w:rsidR="007F28F6">
        <w:rPr>
          <w:rFonts w:cs="Times New Roman"/>
          <w:lang w:val="en-CA"/>
        </w:rPr>
        <w:instrText xml:space="preserve"> ADDIN ZOTERO_ITEM CSL_CITATION {"citationID":"sZb95Gs3","properties":{"formattedCitation":"\\super 7\\nosupersub{}","plainCitation":"7","noteIndex":0},"citationItems":[{"id":2677,"uris":["http://zotero.org/users/878981/items/LMZRMJZV"],"uri":["http://zotero.org/users/878981/items/LMZRMJZV"],"itemData":{"id":2677,"type":"article-journal","container-title":"Biological Reviews","issue":"1","page":"82–104","source":"Google Scholar","title":"Reviewing B iosphere R eserves globally: effective conservation action or bureaucratic label?","title-short":"Reviewing B iosphere R eserves globally","volume":"89","author":[{"family":"Coetzer","given":"Kaera L."},{"family":"Witkowski","given":"Edward TF"},{"family":"Erasmus","given":"Barend FN"}],"issued":{"date-parts":[["2014"]]}}}],"schema":"https://github.com/citation-style-language/schema/raw/master/csl-citation.json"} </w:instrText>
      </w:r>
      <w:r w:rsidR="00907206">
        <w:rPr>
          <w:rFonts w:cs="Times New Roman"/>
          <w:lang w:val="en-CA"/>
        </w:rPr>
        <w:fldChar w:fldCharType="separate"/>
      </w:r>
      <w:r w:rsidR="007F28F6" w:rsidRPr="007F28F6">
        <w:rPr>
          <w:rFonts w:cs="Times New Roman"/>
          <w:vertAlign w:val="superscript"/>
        </w:rPr>
        <w:t>7</w:t>
      </w:r>
      <w:r w:rsidR="00907206">
        <w:rPr>
          <w:rFonts w:cs="Times New Roman"/>
          <w:lang w:val="en-CA"/>
        </w:rPr>
        <w:fldChar w:fldCharType="end"/>
      </w:r>
      <w:r>
        <w:rPr>
          <w:rFonts w:cs="Times New Roman"/>
          <w:lang w:val="en-CA"/>
        </w:rPr>
        <w:t xml:space="preserve">, (iv) buffered sites represented as point localities to their reported area, (v) dissolved boundaries to prevent issues with overlapping areas, and (vi) removed slivers (code available at https://github.com/jeffreyhanson/global-protected-areas).  After the protected area data, we overalaid the protected area boundries with </w:t>
      </w:r>
      <w:proofErr w:type="gramStart"/>
      <w:r>
        <w:rPr>
          <w:rFonts w:cs="Times New Roman"/>
          <w:lang w:val="en-CA"/>
        </w:rPr>
        <w:t>a</w:t>
      </w:r>
      <w:proofErr w:type="gramEnd"/>
      <w:r>
        <w:rPr>
          <w:rFonts w:cs="Times New Roman"/>
          <w:lang w:val="en-CA"/>
        </w:rPr>
        <w:t xml:space="preserve"> XXX </w:t>
      </w:r>
      <w:r>
        <w:rPr>
          <w:rFonts w:ascii="arial;sans-serif" w:hAnsi="arial;sans-serif" w:cs="Times New Roman"/>
          <w:color w:val="222222"/>
          <w:sz w:val="12"/>
          <w:lang w:val="en-CA"/>
        </w:rPr>
        <w:t>×</w:t>
      </w:r>
      <w:r>
        <w:rPr>
          <w:rFonts w:cs="Times New Roman"/>
          <w:lang w:val="en-CA"/>
        </w:rPr>
        <w:t xml:space="preserve"> XXXX km grid covering the Earth.  These spatial data procedures were completed using ArcMap (version 10.3.1) and python (version 2.7.8).</w:t>
      </w:r>
    </w:p>
    <w:p w14:paraId="7D0C6862" w14:textId="77777777" w:rsidR="00577F65" w:rsidRDefault="00577F65">
      <w:pPr>
        <w:pStyle w:val="Body"/>
        <w:spacing w:line="480" w:lineRule="auto"/>
        <w:ind w:firstLine="720"/>
        <w:rPr>
          <w:ins w:id="91" w:author="Amanda D. Rodewald" w:date="2020-02-01T10:28:00Z"/>
          <w:rFonts w:cs="Times New Roman"/>
          <w:lang w:val="en-CA"/>
        </w:rPr>
      </w:pPr>
    </w:p>
    <w:p w14:paraId="16169F24" w14:textId="77777777" w:rsidR="00577F65" w:rsidRDefault="00577F65">
      <w:pPr>
        <w:pStyle w:val="Body"/>
        <w:spacing w:line="480" w:lineRule="auto"/>
        <w:ind w:firstLine="720"/>
        <w:rPr>
          <w:ins w:id="92" w:author="Amanda D. Rodewald" w:date="2020-02-01T10:28:00Z"/>
          <w:rFonts w:cs="Times New Roman"/>
        </w:rPr>
      </w:pPr>
    </w:p>
    <w:p w14:paraId="7CE3D39C" w14:textId="77777777" w:rsidR="00577F65" w:rsidRDefault="00577F65">
      <w:pPr>
        <w:pStyle w:val="Body"/>
        <w:spacing w:line="480" w:lineRule="auto"/>
        <w:ind w:firstLine="720"/>
        <w:rPr>
          <w:ins w:id="93" w:author="Amanda D. Rodewald" w:date="2020-02-01T10:28:00Z"/>
          <w:rFonts w:cs="Times New Roman"/>
          <w:i/>
          <w:iCs/>
        </w:rPr>
      </w:pPr>
    </w:p>
    <w:p w14:paraId="4CFA1429" w14:textId="77777777" w:rsidR="0053094B" w:rsidRDefault="0053094B" w:rsidP="0088148A">
      <w:pPr>
        <w:spacing w:line="480" w:lineRule="auto"/>
        <w:rPr>
          <w:rFonts w:ascii="Times New Roman" w:hAnsi="Times New Roman" w:cs="Times New Roman"/>
          <w:i/>
          <w:iCs/>
          <w:sz w:val="24"/>
          <w:szCs w:val="24"/>
        </w:rPr>
      </w:pPr>
    </w:p>
    <w:p w14:paraId="7BEDD319" w14:textId="7B1495FD" w:rsidR="00D31BD2" w:rsidRDefault="00D31BD2" w:rsidP="0088148A">
      <w:pPr>
        <w:spacing w:line="480" w:lineRule="auto"/>
        <w:rPr>
          <w:rFonts w:ascii="Times New Roman" w:hAnsi="Times New Roman" w:cs="Times New Roman"/>
          <w:i/>
          <w:iCs/>
          <w:sz w:val="24"/>
          <w:szCs w:val="24"/>
        </w:rPr>
      </w:pPr>
      <w:commentRangeStart w:id="94"/>
      <w:commentRangeStart w:id="95"/>
      <w:commentRangeStart w:id="96"/>
      <w:r>
        <w:rPr>
          <w:rFonts w:ascii="Times New Roman" w:hAnsi="Times New Roman" w:cs="Times New Roman"/>
          <w:i/>
          <w:iCs/>
          <w:sz w:val="24"/>
          <w:szCs w:val="24"/>
        </w:rPr>
        <w:t>Socioeconomic risk</w:t>
      </w:r>
      <w:commentRangeEnd w:id="94"/>
      <w:r w:rsidR="00364F67">
        <w:commentReference w:id="94"/>
      </w:r>
    </w:p>
    <w:p w14:paraId="0DD78284" w14:textId="0C760819" w:rsidR="00577F65" w:rsidRPr="00167148" w:rsidRDefault="00364F67">
      <w:pPr>
        <w:spacing w:line="480" w:lineRule="auto"/>
        <w:rPr>
          <w:lang w:val="de-AT"/>
        </w:rPr>
      </w:pPr>
      <w:r>
        <w:fldChar w:fldCharType="begin"/>
      </w:r>
      <w:r w:rsidR="007F28F6">
        <w:rPr>
          <w:lang w:val="de-AT"/>
        </w:rPr>
        <w:instrText xml:space="preserve"> ADDIN ZOTERO_ITEM CSL_CITATION {"citationID":"Jhf5nZLh","properties":{"formattedCitation":"\\super 8\\nosupersub{}","plainCitation":"8","noteIndex":0},"citationItems":[{"id":2661,"uris":["http://zotero.org/users/878981/items/PM9X8KPM"],"uri":["http://zotero.org/users/878981/items/PM9X8KPM"],"itemData":{"id":2661,"type":"article-journal","container-title":"Environmental Conservation","issue":"4","page":"407–418","source":"Google Scholar","title":"Governance explains variation in national responses to the biodiversity crisis","volume":"45","author":[{"family":"Baynham-Herd","given":"Zachary"},{"family":"Amano","given":"Tatsuya"},{"family":"Sutherland","given":"William J."},{"family":"Donald","given":"Paul F."}],"issued":{"date-parts":[["2018"]]}}}],"schema":"https://github.com/citation-style-language/schema/raw/master/csl-citation.json"} </w:instrText>
      </w:r>
      <w:r>
        <w:fldChar w:fldCharType="separate"/>
      </w:r>
      <w:r w:rsidR="007F28F6" w:rsidRPr="007F28F6">
        <w:rPr>
          <w:rFonts w:ascii="Times New Roman" w:hAnsi="Times New Roman" w:cs="Times New Roman"/>
          <w:sz w:val="24"/>
          <w:szCs w:val="24"/>
          <w:vertAlign w:val="superscript"/>
        </w:rPr>
        <w:t>8</w:t>
      </w:r>
      <w:r>
        <w:fldChar w:fldCharType="end"/>
      </w:r>
    </w:p>
    <w:p w14:paraId="1FB6CB63" w14:textId="77777777" w:rsidR="00577F65" w:rsidRPr="00167148" w:rsidRDefault="008F06DA">
      <w:pPr>
        <w:spacing w:line="480" w:lineRule="auto"/>
        <w:rPr>
          <w:lang w:val="de-AT"/>
        </w:rPr>
      </w:pPr>
      <w:hyperlink r:id="rId14">
        <w:commentRangeStart w:id="97"/>
        <w:r w:rsidR="00364F67" w:rsidRPr="00167148">
          <w:rPr>
            <w:rStyle w:val="InternetLink"/>
            <w:lang w:val="de-AT"/>
          </w:rPr>
          <w:t>https://datacatalog.worldbank.org/dataset/worldwide-governance-indicators</w:t>
        </w:r>
        <w:commentRangeEnd w:id="97"/>
        <w:r w:rsidR="00364F67">
          <w:commentReference w:id="97"/>
        </w:r>
      </w:hyperlink>
    </w:p>
    <w:p w14:paraId="74D8A98B" w14:textId="530BBC97" w:rsidR="00F64BF2" w:rsidRPr="00F64BF2" w:rsidRDefault="00F64BF2" w:rsidP="0088148A">
      <w:pPr>
        <w:spacing w:line="480" w:lineRule="auto"/>
        <w:rPr>
          <w:rFonts w:ascii="Times New Roman" w:hAnsi="Times New Roman" w:cs="Times New Roman"/>
          <w:sz w:val="24"/>
          <w:szCs w:val="24"/>
        </w:rPr>
      </w:pPr>
      <w:r w:rsidRPr="00F64BF2">
        <w:rPr>
          <w:rFonts w:ascii="Times New Roman" w:hAnsi="Times New Roman" w:cs="Times New Roman"/>
          <w:sz w:val="24"/>
          <w:szCs w:val="24"/>
        </w:rPr>
        <w:t>Mean</w:t>
      </w:r>
      <w:r>
        <w:rPr>
          <w:rFonts w:ascii="Times New Roman" w:hAnsi="Times New Roman" w:cs="Times New Roman"/>
          <w:sz w:val="24"/>
          <w:szCs w:val="24"/>
        </w:rPr>
        <w:t xml:space="preserve"> World Bank Index per country.</w:t>
      </w:r>
      <w:commentRangeEnd w:id="95"/>
      <w:r w:rsidR="00CE2DB6">
        <w:rPr>
          <w:rStyle w:val="CommentReference"/>
        </w:rPr>
        <w:commentReference w:id="95"/>
      </w:r>
      <w:commentRangeEnd w:id="96"/>
      <w:r w:rsidR="00C06EAD">
        <w:rPr>
          <w:rStyle w:val="CommentReference"/>
        </w:rPr>
        <w:commentReference w:id="96"/>
      </w:r>
    </w:p>
    <w:p w14:paraId="397CF4EB" w14:textId="77777777" w:rsidR="004013F1" w:rsidRDefault="004013F1" w:rsidP="0088148A">
      <w:pPr>
        <w:spacing w:line="480" w:lineRule="auto"/>
        <w:rPr>
          <w:rFonts w:ascii="Times New Roman" w:hAnsi="Times New Roman" w:cs="Times New Roman"/>
          <w:i/>
          <w:iCs/>
          <w:sz w:val="24"/>
          <w:szCs w:val="24"/>
        </w:rPr>
      </w:pPr>
    </w:p>
    <w:p w14:paraId="53675E2F" w14:textId="761960CD"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lastRenderedPageBreak/>
        <w:t>Land use change risk</w:t>
      </w:r>
    </w:p>
    <w:p w14:paraId="5006B7F4" w14:textId="77777777" w:rsidR="00150A5D" w:rsidRPr="007827C3" w:rsidRDefault="00150A5D" w:rsidP="0088148A">
      <w:pPr>
        <w:spacing w:after="0" w:line="480" w:lineRule="auto"/>
        <w:rPr>
          <w:rFonts w:ascii="Times New Roman" w:hAnsi="Times New Roman" w:cs="Times New Roman"/>
          <w:sz w:val="24"/>
          <w:szCs w:val="24"/>
        </w:rPr>
      </w:pPr>
      <w:r w:rsidRPr="008C2AA1">
        <w:rPr>
          <w:rFonts w:ascii="Times New Roman" w:hAnsi="Times New Roman" w:cs="Times New Roman"/>
          <w:sz w:val="24"/>
          <w:szCs w:val="24"/>
        </w:rPr>
        <w:t xml:space="preserve">We used a </w:t>
      </w:r>
      <w:proofErr w:type="gramStart"/>
      <w:r w:rsidRPr="008C2AA1">
        <w:rPr>
          <w:rFonts w:ascii="Times New Roman" w:hAnsi="Times New Roman" w:cs="Times New Roman"/>
          <w:sz w:val="24"/>
          <w:szCs w:val="24"/>
        </w:rPr>
        <w:t>global land systems</w:t>
      </w:r>
      <w:proofErr w:type="gramEnd"/>
      <w:r w:rsidRPr="008C2AA1">
        <w:rPr>
          <w:rFonts w:ascii="Times New Roman" w:hAnsi="Times New Roman" w:cs="Times New Roman"/>
          <w:sz w:val="24"/>
          <w:szCs w:val="24"/>
        </w:rPr>
        <w:t xml:space="preserve"> map fo</w:t>
      </w:r>
      <w:r>
        <w:rPr>
          <w:rFonts w:ascii="Times New Roman" w:hAnsi="Times New Roman" w:cs="Times New Roman"/>
          <w:sz w:val="24"/>
          <w:szCs w:val="24"/>
        </w:rPr>
        <w:t xml:space="preserve">r the </w:t>
      </w:r>
      <w:commentRangeStart w:id="98"/>
      <w:r>
        <w:rPr>
          <w:rFonts w:ascii="Times New Roman" w:hAnsi="Times New Roman" w:cs="Times New Roman"/>
          <w:sz w:val="24"/>
          <w:szCs w:val="24"/>
        </w:rPr>
        <w:t xml:space="preserve">year 2000 </w:t>
      </w:r>
      <w:commentRangeEnd w:id="98"/>
      <w:r w:rsidR="00C06EAD">
        <w:rPr>
          <w:rStyle w:val="CommentReference"/>
        </w:rPr>
        <w:commentReference w:id="98"/>
      </w:r>
      <w:r>
        <w:rPr>
          <w:rFonts w:ascii="Times New Roman" w:hAnsi="Times New Roman" w:cs="Times New Roman"/>
          <w:sz w:val="24"/>
          <w:szCs w:val="24"/>
        </w:rPr>
        <w:t>(</w:t>
      </w:r>
      <w:r w:rsidRPr="008C2AA1">
        <w:rPr>
          <w:rFonts w:ascii="Times New Roman" w:hAnsi="Times New Roman" w:cs="Times New Roman"/>
          <w:sz w:val="24"/>
          <w:szCs w:val="24"/>
        </w:rPr>
        <w:t>Eitelberg et al., 2016</w:t>
      </w:r>
      <w:r>
        <w:rPr>
          <w:rFonts w:ascii="Times New Roman" w:hAnsi="Times New Roman" w:cs="Times New Roman"/>
          <w:sz w:val="24"/>
          <w:szCs w:val="24"/>
        </w:rPr>
        <w:t>; van Asselen 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2012) and a global land systems change model (CLUMondo) (van Asselen </w:t>
      </w:r>
      <w:r>
        <w:rPr>
          <w:rFonts w:ascii="Times New Roman" w:hAnsi="Times New Roman" w:cs="Times New Roman"/>
          <w:sz w:val="24"/>
          <w:szCs w:val="24"/>
        </w:rPr>
        <w:t>and</w:t>
      </w:r>
      <w:r w:rsidRPr="008C2AA1">
        <w:rPr>
          <w:rFonts w:ascii="Times New Roman" w:hAnsi="Times New Roman" w:cs="Times New Roman"/>
          <w:sz w:val="24"/>
          <w:szCs w:val="24"/>
        </w:rPr>
        <w:t xml:space="preserve"> Verburg</w:t>
      </w:r>
      <w:r>
        <w:rPr>
          <w:rFonts w:ascii="Times New Roman" w:hAnsi="Times New Roman" w:cs="Times New Roman"/>
          <w:sz w:val="24"/>
          <w:szCs w:val="24"/>
        </w:rPr>
        <w:t>,</w:t>
      </w:r>
      <w:r w:rsidRPr="008C2AA1">
        <w:rPr>
          <w:rFonts w:ascii="Times New Roman" w:hAnsi="Times New Roman" w:cs="Times New Roman"/>
          <w:sz w:val="24"/>
          <w:szCs w:val="24"/>
        </w:rPr>
        <w:t xml:space="preserve"> 2013) to examine land-use change in </w:t>
      </w:r>
      <w:commentRangeStart w:id="99"/>
      <w:r w:rsidRPr="008C2AA1">
        <w:rPr>
          <w:rFonts w:ascii="Times New Roman" w:hAnsi="Times New Roman" w:cs="Times New Roman"/>
          <w:sz w:val="24"/>
          <w:szCs w:val="24"/>
        </w:rPr>
        <w:t xml:space="preserve">focal areas for the individual targets and areas of </w:t>
      </w:r>
      <w:r>
        <w:rPr>
          <w:rFonts w:ascii="Times New Roman" w:hAnsi="Times New Roman" w:cs="Times New Roman"/>
          <w:sz w:val="24"/>
          <w:szCs w:val="24"/>
        </w:rPr>
        <w:t>overlap</w:t>
      </w:r>
      <w:commentRangeEnd w:id="99"/>
      <w:r w:rsidR="00A0478C">
        <w:rPr>
          <w:rStyle w:val="CommentReference"/>
        </w:rPr>
        <w:commentReference w:id="99"/>
      </w:r>
      <w:r w:rsidRPr="008C2AA1">
        <w:rPr>
          <w:rFonts w:ascii="Times New Roman" w:hAnsi="Times New Roman" w:cs="Times New Roman"/>
          <w:sz w:val="24"/>
          <w:szCs w:val="24"/>
        </w:rPr>
        <w:t xml:space="preserve">. Spatially explicit land-use change models are important tools to analyze potential land-use trajectories for ecological analysis (e.g. </w:t>
      </w:r>
      <w:r>
        <w:rPr>
          <w:rFonts w:ascii="Times New Roman" w:hAnsi="Times New Roman" w:cs="Times New Roman"/>
          <w:sz w:val="24"/>
          <w:szCs w:val="24"/>
        </w:rPr>
        <w:t>Jetz et al., 2007;</w:t>
      </w:r>
      <w:r w:rsidRPr="008C2AA1">
        <w:rPr>
          <w:rFonts w:ascii="Times New Roman" w:hAnsi="Times New Roman" w:cs="Times New Roman"/>
          <w:sz w:val="24"/>
          <w:szCs w:val="24"/>
        </w:rPr>
        <w:t xml:space="preserve"> LaSorte et al.</w:t>
      </w:r>
      <w:r>
        <w:rPr>
          <w:rFonts w:ascii="Times New Roman" w:hAnsi="Times New Roman" w:cs="Times New Roman"/>
          <w:sz w:val="24"/>
          <w:szCs w:val="24"/>
        </w:rPr>
        <w:t>,</w:t>
      </w:r>
      <w:r w:rsidRPr="008C2AA1">
        <w:rPr>
          <w:rFonts w:ascii="Times New Roman" w:hAnsi="Times New Roman" w:cs="Times New Roman"/>
          <w:sz w:val="24"/>
          <w:szCs w:val="24"/>
        </w:rPr>
        <w:t xml:space="preserve"> 2017) and provide information to evaluate policy options. The CLUMondo model simulates land-use change at a</w:t>
      </w:r>
      <w:r>
        <w:rPr>
          <w:rFonts w:ascii="Times New Roman" w:hAnsi="Times New Roman" w:cs="Times New Roman"/>
          <w:sz w:val="24"/>
          <w:szCs w:val="24"/>
        </w:rPr>
        <w:t>n</w:t>
      </w:r>
      <w:r w:rsidRPr="008C2AA1">
        <w:rPr>
          <w:rFonts w:ascii="Times New Roman" w:hAnsi="Times New Roman" w:cs="Times New Roman"/>
          <w:sz w:val="24"/>
          <w:szCs w:val="24"/>
        </w:rPr>
        <w:t xml:space="preserve"> </w:t>
      </w:r>
      <w:r>
        <w:rPr>
          <w:rFonts w:ascii="Times New Roman" w:hAnsi="Times New Roman" w:cs="Times New Roman"/>
          <w:sz w:val="24"/>
          <w:szCs w:val="24"/>
        </w:rPr>
        <w:t>approximately</w:t>
      </w:r>
      <w:r w:rsidRPr="008C2AA1">
        <w:rPr>
          <w:rFonts w:ascii="Times New Roman" w:hAnsi="Times New Roman" w:cs="Times New Roman"/>
          <w:sz w:val="24"/>
          <w:szCs w:val="24"/>
        </w:rPr>
        <w:t xml:space="preserve"> 9.3 x 9.3 km spatial resolution based on regional demands for goods and resources dependent on factors that promote or constrain land conversion.</w:t>
      </w:r>
      <w:ins w:id="100" w:author="Verburg, P.H." w:date="2020-01-10T09:20:00Z">
        <w:r w:rsidRPr="008C2AA1">
          <w:rPr>
            <w:rFonts w:ascii="Times New Roman" w:hAnsi="Times New Roman" w:cs="Times New Roman"/>
            <w:sz w:val="24"/>
            <w:szCs w:val="24"/>
          </w:rPr>
          <w:t xml:space="preserve"> </w:t>
        </w:r>
        <w:r w:rsidR="00364F67">
          <w:rPr>
            <w:rFonts w:ascii="Times New Roman" w:hAnsi="Times New Roman" w:cs="Times New Roman"/>
            <w:sz w:val="24"/>
            <w:szCs w:val="24"/>
          </w:rPr>
          <w:t>The modelling approach goes beyond other global land-use models by distinguishing land systems that combine land cover with indicators of land use. This way we are able to distinguish more realistically the mosaics of land use that are relevant to biodiversity.</w:t>
        </w:r>
      </w:ins>
      <w:ins w:id="101" w:author="Amanda D. Rodewald" w:date="2020-02-01T10:28:00Z">
        <w:r w:rsidR="00364F67">
          <w:rPr>
            <w:rFonts w:ascii="Times New Roman" w:hAnsi="Times New Roman" w:cs="Times New Roman"/>
            <w:sz w:val="24"/>
            <w:szCs w:val="24"/>
          </w:rPr>
          <w:t xml:space="preserve"> </w:t>
        </w:r>
      </w:ins>
      <w:r w:rsidRPr="008C2AA1">
        <w:rPr>
          <w:rFonts w:ascii="Times New Roman" w:hAnsi="Times New Roman" w:cs="Times New Roman"/>
          <w:sz w:val="24"/>
          <w:szCs w:val="24"/>
        </w:rPr>
        <w:t>Changes in land-use are simulated using empirically quantified relations between land systems, biophysical location and socio-economic factors, in combination with dynamic modeling of competition between different land systems.</w:t>
      </w:r>
      <w:r w:rsidRPr="008C2AA1">
        <w:t xml:space="preserve"> </w:t>
      </w:r>
      <w:r w:rsidRPr="008C2AA1">
        <w:rPr>
          <w:rFonts w:ascii="Times New Roman" w:hAnsi="Times New Roman" w:cs="Times New Roman"/>
          <w:sz w:val="24"/>
          <w:szCs w:val="24"/>
        </w:rPr>
        <w:t xml:space="preserve">Model outputs are based on a land systems classification representing combinations of land cover, land use intensity and livestock presence. While the land systems classification in the CLUMondo model includes 17 categories, </w:t>
      </w:r>
      <w:commentRangeStart w:id="102"/>
      <w:r w:rsidRPr="008C2AA1">
        <w:rPr>
          <w:rFonts w:ascii="Times New Roman" w:hAnsi="Times New Roman" w:cs="Times New Roman"/>
          <w:sz w:val="24"/>
          <w:szCs w:val="24"/>
        </w:rPr>
        <w:t>we aggregated these into six categories for further analysis</w:t>
      </w:r>
      <w:commentRangeEnd w:id="102"/>
      <w:r w:rsidR="00364F67">
        <w:commentReference w:id="102"/>
      </w:r>
      <w:r w:rsidRPr="008C2AA1">
        <w:rPr>
          <w:rFonts w:ascii="Times New Roman" w:hAnsi="Times New Roman" w:cs="Times New Roman"/>
          <w:sz w:val="24"/>
          <w:szCs w:val="24"/>
        </w:rPr>
        <w:t xml:space="preserve">: (1) forest and mosaic forest-grassland, (2) mosaic forest-cropland, (3) peri-urban and villages (hereafter peri-urban), (4) urban, (5) grassland-bare, (6) cropland or mosaic cropland-grassland (Table S3). The majority of the species considered in our analysis are associated with wooded habitats but many use </w:t>
      </w:r>
      <w:commentRangeStart w:id="103"/>
      <w:r w:rsidRPr="008C2AA1">
        <w:rPr>
          <w:rFonts w:ascii="Times New Roman" w:hAnsi="Times New Roman" w:cs="Times New Roman"/>
          <w:sz w:val="24"/>
          <w:szCs w:val="24"/>
        </w:rPr>
        <w:t>secondary habitat types including mosaic forest-agriculture and peri-urban landscapes</w:t>
      </w:r>
      <w:commentRangeEnd w:id="103"/>
      <w:r w:rsidR="00A0478C">
        <w:rPr>
          <w:rStyle w:val="CommentReference"/>
        </w:rPr>
        <w:commentReference w:id="103"/>
      </w:r>
      <w:r w:rsidRPr="008C2AA1">
        <w:rPr>
          <w:rFonts w:ascii="Times New Roman" w:hAnsi="Times New Roman" w:cs="Times New Roman"/>
          <w:sz w:val="24"/>
          <w:szCs w:val="24"/>
        </w:rPr>
        <w:t xml:space="preserve">. Open cropland, </w:t>
      </w:r>
      <w:commentRangeStart w:id="104"/>
      <w:r w:rsidRPr="008C2AA1">
        <w:rPr>
          <w:rFonts w:ascii="Times New Roman" w:hAnsi="Times New Roman" w:cs="Times New Roman"/>
          <w:sz w:val="24"/>
          <w:szCs w:val="24"/>
        </w:rPr>
        <w:t xml:space="preserve">grassland </w:t>
      </w:r>
      <w:commentRangeEnd w:id="104"/>
      <w:r w:rsidR="000829C2">
        <w:rPr>
          <w:rStyle w:val="CommentReference"/>
        </w:rPr>
        <w:commentReference w:id="104"/>
      </w:r>
      <w:r w:rsidRPr="008C2AA1">
        <w:rPr>
          <w:rFonts w:ascii="Times New Roman" w:hAnsi="Times New Roman" w:cs="Times New Roman"/>
          <w:sz w:val="24"/>
          <w:szCs w:val="24"/>
        </w:rPr>
        <w:t>and bare land</w:t>
      </w:r>
      <w:r>
        <w:rPr>
          <w:rFonts w:ascii="Times New Roman" w:hAnsi="Times New Roman" w:cs="Times New Roman"/>
          <w:sz w:val="24"/>
          <w:szCs w:val="24"/>
        </w:rPr>
        <w:t xml:space="preserve"> </w:t>
      </w:r>
      <w:r w:rsidRPr="008C2AA1">
        <w:rPr>
          <w:rFonts w:ascii="Times New Roman" w:hAnsi="Times New Roman" w:cs="Times New Roman"/>
          <w:sz w:val="24"/>
          <w:szCs w:val="24"/>
        </w:rPr>
        <w:t xml:space="preserve">cover, in contrast, </w:t>
      </w:r>
      <w:r w:rsidRPr="007827C3">
        <w:rPr>
          <w:rFonts w:ascii="Times New Roman" w:hAnsi="Times New Roman" w:cs="Times New Roman"/>
          <w:sz w:val="24"/>
          <w:szCs w:val="24"/>
        </w:rPr>
        <w:t xml:space="preserve">are likely to contain little </w:t>
      </w:r>
      <w:r>
        <w:rPr>
          <w:rFonts w:ascii="Times New Roman" w:hAnsi="Times New Roman" w:cs="Times New Roman"/>
          <w:sz w:val="24"/>
          <w:szCs w:val="24"/>
        </w:rPr>
        <w:t xml:space="preserve">to no </w:t>
      </w:r>
      <w:r w:rsidRPr="007827C3">
        <w:rPr>
          <w:rFonts w:ascii="Times New Roman" w:hAnsi="Times New Roman" w:cs="Times New Roman"/>
          <w:sz w:val="24"/>
          <w:szCs w:val="24"/>
        </w:rPr>
        <w:t xml:space="preserve">suitable habitat for these species. </w:t>
      </w:r>
    </w:p>
    <w:p w14:paraId="2CCBDFC9" w14:textId="7908C3B4" w:rsidR="00150A5D" w:rsidRPr="003432B5" w:rsidRDefault="00150A5D" w:rsidP="0088148A">
      <w:pPr>
        <w:pStyle w:val="Default"/>
        <w:spacing w:line="480" w:lineRule="auto"/>
      </w:pPr>
      <w:r w:rsidRPr="007827C3">
        <w:rPr>
          <w:rFonts w:ascii="Times New Roman" w:hAnsi="Times New Roman" w:cs="Times New Roman"/>
          <w:lang w:val="en-CA"/>
        </w:rPr>
        <w:lastRenderedPageBreak/>
        <w:tab/>
      </w:r>
      <w:r w:rsidRPr="003432B5">
        <w:rPr>
          <w:rFonts w:ascii="Times New Roman" w:hAnsi="Times New Roman"/>
          <w:color w:val="00000A"/>
          <w:lang w:val="en-CA"/>
        </w:rPr>
        <w:t>We used the CLUMondo model to simulate land system change for three shared socioeconomic pathway (SSP) scenarios</w:t>
      </w:r>
      <w:r w:rsidRPr="003432B5">
        <w:rPr>
          <w:rFonts w:ascii="Times New Roman" w:hAnsi="Times New Roman" w:cs="Times New Roman"/>
          <w:color w:val="auto"/>
          <w:lang w:val="en-CA"/>
        </w:rPr>
        <w:t xml:space="preserve">, which allow us to compare the </w:t>
      </w:r>
      <w:ins w:id="105" w:author="Joseph Bennett" w:date="2020-01-11T07:12:00Z">
        <w:r w:rsidR="00C06EAD">
          <w:rPr>
            <w:rFonts w:ascii="Times New Roman" w:hAnsi="Times New Roman" w:cs="Times New Roman"/>
            <w:color w:val="auto"/>
            <w:lang w:val="en-CA"/>
          </w:rPr>
          <w:t xml:space="preserve">predicted </w:t>
        </w:r>
      </w:ins>
      <w:r w:rsidRPr="003432B5">
        <w:rPr>
          <w:rFonts w:ascii="Times New Roman" w:hAnsi="Times New Roman" w:cs="Times New Roman"/>
          <w:color w:val="auto"/>
          <w:lang w:val="en-CA"/>
        </w:rPr>
        <w:t>change in land cover between 2000 and 2050 for each scenario</w:t>
      </w:r>
      <w:r w:rsidRPr="003432B5">
        <w:rPr>
          <w:rFonts w:ascii="Times New Roman" w:hAnsi="Times New Roman"/>
          <w:color w:val="00000A"/>
          <w:lang w:val="en-CA"/>
        </w:rPr>
        <w:t xml:space="preserve">. In implementing </w:t>
      </w:r>
      <w:commentRangeStart w:id="106"/>
      <w:r w:rsidRPr="003432B5">
        <w:rPr>
          <w:rFonts w:ascii="Times New Roman" w:hAnsi="Times New Roman"/>
          <w:color w:val="00000A"/>
          <w:lang w:val="en-CA"/>
        </w:rPr>
        <w:t>the three SSP scenarios</w:t>
      </w:r>
      <w:commentRangeEnd w:id="106"/>
      <w:r w:rsidR="00364F67">
        <w:commentReference w:id="106"/>
      </w:r>
      <w:r w:rsidRPr="003432B5">
        <w:rPr>
          <w:rFonts w:ascii="Times New Roman" w:hAnsi="Times New Roman"/>
          <w:color w:val="00000A"/>
          <w:lang w:val="en-CA"/>
        </w:rPr>
        <w:t>, model settings are according to the SSP narratives (O’Neill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2014) while demand for agricultural commodities and livestock are derived from assessments with the integrated assessment model IMAGE (</w:t>
      </w:r>
      <w:hyperlink r:id="rId15" w:anchor="bib0265" w:history="1">
        <w:r w:rsidR="00364F67">
          <w:rPr>
            <w:rStyle w:val="InternetLink"/>
            <w:rFonts w:ascii="Times New Roman" w:hAnsi="Times New Roman" w:cs="Times New Roman"/>
            <w:color w:val="00000A"/>
            <w:lang w:val="en-CA"/>
          </w:rPr>
          <w:t>Stehfest et al., 201</w:t>
        </w:r>
      </w:hyperlink>
      <w:r w:rsidR="00364F67">
        <w:rPr>
          <w:rStyle w:val="InternetLink"/>
          <w:rFonts w:ascii="Times New Roman" w:hAnsi="Times New Roman" w:cs="Times New Roman"/>
          <w:color w:val="00000A"/>
          <w:lang w:val="en-CA"/>
        </w:rPr>
        <w:t>4</w:t>
      </w:r>
      <w:r w:rsidR="00364F67">
        <w:rPr>
          <w:rFonts w:ascii="Times New Roman" w:hAnsi="Times New Roman" w:cs="Times New Roman"/>
          <w:color w:val="00000A"/>
          <w:lang w:val="en-CA"/>
        </w:rPr>
        <w:t>)</w:t>
      </w:r>
      <w:r w:rsidRPr="003432B5">
        <w:rPr>
          <w:rFonts w:ascii="Times New Roman" w:hAnsi="Times New Roman"/>
          <w:color w:val="00000A"/>
          <w:lang w:val="en-CA"/>
        </w:rPr>
        <w:t xml:space="preserve"> at the level of </w:t>
      </w:r>
      <w:commentRangeStart w:id="107"/>
      <w:r w:rsidRPr="003432B5">
        <w:rPr>
          <w:rFonts w:ascii="Times New Roman" w:hAnsi="Times New Roman"/>
          <w:color w:val="00000A"/>
          <w:lang w:val="en-CA"/>
        </w:rPr>
        <w:t>world regions</w:t>
      </w:r>
      <w:commentRangeEnd w:id="107"/>
      <w:r w:rsidR="002C5275">
        <w:rPr>
          <w:rStyle w:val="CommentReference"/>
          <w:rFonts w:asciiTheme="minorHAnsi" w:hAnsiTheme="minorHAnsi" w:cstheme="minorBidi"/>
          <w:color w:val="auto"/>
          <w:lang w:val="en-CA"/>
        </w:rPr>
        <w:commentReference w:id="107"/>
      </w:r>
      <w:r w:rsidRPr="003432B5">
        <w:rPr>
          <w:rFonts w:ascii="Times New Roman" w:hAnsi="Times New Roman"/>
          <w:color w:val="00000A"/>
          <w:lang w:val="en-CA"/>
        </w:rPr>
        <w:t xml:space="preserve">. Climate change is taken into account by </w:t>
      </w:r>
      <w:commentRangeStart w:id="108"/>
      <w:r w:rsidRPr="003432B5">
        <w:rPr>
          <w:rFonts w:ascii="Times New Roman" w:hAnsi="Times New Roman"/>
          <w:color w:val="00000A"/>
          <w:lang w:val="en-CA"/>
        </w:rPr>
        <w:t xml:space="preserve">incorporating change in </w:t>
      </w:r>
      <w:del w:id="109" w:author="Raquel" w:date="2020-02-01T10:29:00Z">
        <w:r w:rsidRPr="003432B5">
          <w:rPr>
            <w:rFonts w:ascii="Times New Roman" w:hAnsi="Times New Roman" w:cs="Times New Roman"/>
            <w:color w:val="auto"/>
            <w:lang w:val="en-CA"/>
          </w:rPr>
          <w:delText>temperate</w:delText>
        </w:r>
      </w:del>
      <w:ins w:id="110" w:author="Raquel" w:date="2020-02-01T10:29:00Z">
        <w:r w:rsidRPr="00A02D6F">
          <w:rPr>
            <w:rFonts w:ascii="Times New Roman" w:hAnsi="Times New Roman" w:cs="Times New Roman"/>
            <w:color w:val="auto"/>
            <w:lang w:val="en-CA"/>
          </w:rPr>
          <w:t>temperat</w:t>
        </w:r>
      </w:ins>
      <w:ins w:id="111" w:author="Raquel" w:date="2020-01-09T09:00:00Z">
        <w:r w:rsidR="00BD0C56">
          <w:rPr>
            <w:rFonts w:ascii="Times New Roman" w:hAnsi="Times New Roman" w:cs="Times New Roman"/>
            <w:color w:val="auto"/>
            <w:lang w:val="en-CA"/>
          </w:rPr>
          <w:t>ur</w:t>
        </w:r>
      </w:ins>
      <w:ins w:id="112" w:author="Raquel" w:date="2020-02-01T10:29:00Z">
        <w:r w:rsidRPr="00A02D6F">
          <w:rPr>
            <w:rFonts w:ascii="Times New Roman" w:hAnsi="Times New Roman" w:cs="Times New Roman"/>
            <w:color w:val="auto"/>
            <w:lang w:val="en-CA"/>
          </w:rPr>
          <w:t>e</w:t>
        </w:r>
      </w:ins>
      <w:r w:rsidRPr="003432B5">
        <w:rPr>
          <w:rFonts w:ascii="Times New Roman" w:hAnsi="Times New Roman"/>
          <w:color w:val="00000A"/>
          <w:lang w:val="en-CA"/>
        </w:rPr>
        <w:t xml:space="preserve"> and precipitation drivers and in suitability for cropland conversion</w:t>
      </w:r>
      <w:commentRangeEnd w:id="108"/>
      <w:r w:rsidR="00BD0C56">
        <w:rPr>
          <w:rStyle w:val="CommentReference"/>
          <w:rFonts w:asciiTheme="minorHAnsi" w:hAnsiTheme="minorHAnsi" w:cstheme="minorBidi"/>
          <w:color w:val="auto"/>
          <w:lang w:val="en-CA"/>
        </w:rPr>
        <w:commentReference w:id="108"/>
      </w:r>
      <w:r w:rsidRPr="003432B5">
        <w:rPr>
          <w:rFonts w:ascii="Times New Roman" w:hAnsi="Times New Roman"/>
          <w:color w:val="00000A"/>
          <w:lang w:val="en-CA"/>
        </w:rPr>
        <w:t xml:space="preserve">. Data used to determine the influence of climate change in CLUMondo was obtained from the Worldclim database </w:t>
      </w:r>
      <w:r w:rsidRPr="003432B5">
        <w:rPr>
          <w:rFonts w:ascii="Times New Roman" w:hAnsi="Times New Roman" w:cs="Times New Roman"/>
          <w:color w:val="auto"/>
          <w:lang w:val="en-CA"/>
        </w:rPr>
        <w:t xml:space="preserve">(Hijmans et al. 2005) </w:t>
      </w:r>
      <w:r w:rsidRPr="003432B5">
        <w:rPr>
          <w:rFonts w:ascii="Times New Roman" w:hAnsi="Times New Roman"/>
          <w:color w:val="00000A"/>
          <w:lang w:val="en-CA"/>
        </w:rPr>
        <w:t>and the FAO’s database on Global Agro-Ecological Zones</w:t>
      </w:r>
      <w:r w:rsidRPr="003432B5">
        <w:rPr>
          <w:rFonts w:ascii="Times New Roman" w:hAnsi="Times New Roman" w:cs="Times New Roman"/>
          <w:color w:val="auto"/>
          <w:lang w:val="en-CA"/>
        </w:rPr>
        <w:t xml:space="preserve"> (</w:t>
      </w:r>
      <w:r>
        <w:rPr>
          <w:rFonts w:ascii="Times New Roman" w:hAnsi="Times New Roman" w:cs="Times New Roman"/>
        </w:rPr>
        <w:t>IIASA/FAO</w:t>
      </w:r>
      <w:r w:rsidRPr="00AC14B2">
        <w:rPr>
          <w:rFonts w:ascii="Times New Roman" w:hAnsi="Times New Roman" w:cs="Times New Roman"/>
        </w:rPr>
        <w:t xml:space="preserve"> 2012</w:t>
      </w:r>
      <w:r w:rsidRPr="003432B5">
        <w:rPr>
          <w:rFonts w:ascii="Times New Roman" w:hAnsi="Times New Roman" w:cs="Times New Roman"/>
          <w:color w:val="auto"/>
          <w:lang w:val="en-CA"/>
        </w:rPr>
        <w:t>)</w:t>
      </w:r>
      <w:r w:rsidRPr="003432B5">
        <w:rPr>
          <w:rFonts w:ascii="Times New Roman" w:hAnsi="Times New Roman"/>
          <w:color w:val="00000A"/>
          <w:lang w:val="en-CA"/>
        </w:rPr>
        <w:t>.</w:t>
      </w:r>
      <w:r w:rsidRPr="003432B5">
        <w:rPr>
          <w:rFonts w:ascii="Times New Roman" w:hAnsi="Times New Roman" w:cs="Times New Roman"/>
          <w:color w:val="auto"/>
          <w:lang w:val="en-CA"/>
        </w:rPr>
        <w:t xml:space="preserve"> Climate change radiative forcing is projected to be approximately 6W/m</w:t>
      </w:r>
      <w:r w:rsidRPr="003432B5">
        <w:rPr>
          <w:rFonts w:ascii="Times New Roman" w:hAnsi="Times New Roman"/>
          <w:color w:val="00000A"/>
          <w:lang w:val="en-CA"/>
        </w:rPr>
        <w:t>2</w:t>
      </w:r>
      <w:r w:rsidRPr="003432B5">
        <w:rPr>
          <w:rFonts w:ascii="Times New Roman" w:hAnsi="Times New Roman" w:cs="Times New Roman"/>
          <w:color w:val="auto"/>
          <w:lang w:val="en-CA"/>
        </w:rPr>
        <w:t xml:space="preserve"> by 2100 for the three SSPs, which, by 2050 is equivalent to the </w:t>
      </w:r>
      <w:r w:rsidRPr="003432B5">
        <w:rPr>
          <w:rFonts w:ascii="Times New Roman" w:hAnsi="Times New Roman"/>
          <w:color w:val="00000A"/>
          <w:lang w:val="en-CA"/>
        </w:rPr>
        <w:t>RCP 4.5 and RCP 6 scenarios, or th</w:t>
      </w:r>
      <w:r w:rsidRPr="003432B5">
        <w:rPr>
          <w:rFonts w:ascii="Times New Roman" w:hAnsi="Times New Roman" w:cs="Times New Roman"/>
          <w:color w:val="auto"/>
          <w:lang w:val="en-CA"/>
        </w:rPr>
        <w:t>e SRES B1 scenario (IPCC</w:t>
      </w:r>
      <w:r w:rsidRPr="003432B5">
        <w:rPr>
          <w:rFonts w:ascii="Times New Roman" w:hAnsi="Times New Roman"/>
          <w:color w:val="00000A"/>
          <w:lang w:val="en-CA"/>
        </w:rPr>
        <w:t xml:space="preserve"> 2014). </w:t>
      </w:r>
    </w:p>
    <w:p w14:paraId="2454FB30" w14:textId="77777777" w:rsidR="00150A5D" w:rsidRPr="003432B5" w:rsidRDefault="00150A5D" w:rsidP="0088148A">
      <w:pPr>
        <w:pStyle w:val="Default"/>
        <w:spacing w:line="480" w:lineRule="auto"/>
        <w:ind w:firstLine="720"/>
        <w:rPr>
          <w:rFonts w:ascii="Times New Roman" w:hAnsi="Times New Roman"/>
          <w:color w:val="00000A"/>
          <w:lang w:val="en-CA"/>
        </w:rPr>
      </w:pPr>
      <w:commentRangeStart w:id="113"/>
      <w:r w:rsidRPr="003432B5">
        <w:rPr>
          <w:rFonts w:ascii="Times New Roman" w:hAnsi="Times New Roman"/>
          <w:color w:val="00000A"/>
          <w:lang w:val="en-CA"/>
        </w:rPr>
        <w:t xml:space="preserve">The Sustainability Scenario (SSP1) and the Regional </w:t>
      </w:r>
      <w:r w:rsidRPr="003432B5">
        <w:rPr>
          <w:rFonts w:ascii="Times New Roman" w:hAnsi="Times New Roman" w:cs="Times New Roman"/>
          <w:color w:val="auto"/>
          <w:lang w:val="en-CA"/>
        </w:rPr>
        <w:t>Nationalism</w:t>
      </w:r>
      <w:r w:rsidRPr="003432B5">
        <w:rPr>
          <w:rFonts w:ascii="Times New Roman" w:hAnsi="Times New Roman"/>
          <w:color w:val="00000A"/>
          <w:lang w:val="en-CA"/>
        </w:rPr>
        <w:t xml:space="preserve"> scenario (SSP3) represent contrasting low and high challenges to mitigation and adaptation, respectively (Riahi et al.</w:t>
      </w:r>
      <w:r w:rsidRPr="003432B5">
        <w:rPr>
          <w:rFonts w:ascii="Times New Roman" w:hAnsi="Times New Roman" w:cs="Times New Roman"/>
          <w:color w:val="auto"/>
          <w:lang w:val="en-CA"/>
        </w:rPr>
        <w:t>,</w:t>
      </w:r>
      <w:r w:rsidRPr="003432B5">
        <w:rPr>
          <w:rFonts w:ascii="Times New Roman" w:hAnsi="Times New Roman"/>
          <w:color w:val="00000A"/>
          <w:lang w:val="en-CA"/>
        </w:rPr>
        <w:t xml:space="preserve"> 2017). In SSP1, development strategies shift globally towards sustainability</w:t>
      </w:r>
      <w:r w:rsidRPr="008C2AA1">
        <w:rPr>
          <w:rFonts w:ascii="Times New Roman" w:hAnsi="Times New Roman" w:cs="Times New Roman"/>
        </w:rPr>
        <w:t xml:space="preserve">. Investments in education and health accelerate the demographic transition amid economic growth that focuses more broadly on improving human well-being and reducing inequality among and within countries. Consumption is directed towards low material growth and lower resource and energy intensity. In SSP3, countries experience heightened nationalism, competitiveness and security concerns and regional conflicts that drive a policy agenda oriented toward domestic and regional security issues. Countries focus on achieving energy and food security goals within their own regions at the expense of broader-based development. Population growth is high in developing countries and low in industrialized countries. Environmental concerns remain a low international </w:t>
      </w:r>
      <w:r w:rsidRPr="008C2AA1">
        <w:rPr>
          <w:rFonts w:ascii="Times New Roman" w:hAnsi="Times New Roman" w:cs="Times New Roman"/>
        </w:rPr>
        <w:lastRenderedPageBreak/>
        <w:t>priority</w:t>
      </w:r>
      <w:r>
        <w:rPr>
          <w:rFonts w:ascii="Times New Roman" w:hAnsi="Times New Roman" w:cs="Times New Roman"/>
        </w:rPr>
        <w:t>,</w:t>
      </w:r>
      <w:r w:rsidRPr="008C2AA1">
        <w:rPr>
          <w:rFonts w:ascii="Times New Roman" w:hAnsi="Times New Roman" w:cs="Times New Roman"/>
        </w:rPr>
        <w:t xml:space="preserve"> resulting in strong environmental degradation in some regions. T</w:t>
      </w:r>
      <w:r w:rsidRPr="003432B5">
        <w:rPr>
          <w:rFonts w:ascii="Times New Roman" w:hAnsi="Times New Roman"/>
          <w:color w:val="00000A"/>
          <w:lang w:val="en-CA"/>
        </w:rPr>
        <w:t>he intermediate scenario (</w:t>
      </w:r>
      <w:r w:rsidRPr="003432B5">
        <w:rPr>
          <w:rFonts w:ascii="Times New Roman" w:hAnsi="Times New Roman" w:cs="Times New Roman"/>
          <w:color w:val="auto"/>
          <w:lang w:val="en-CA"/>
        </w:rPr>
        <w:t>Business-as-</w:t>
      </w:r>
      <w:r w:rsidRPr="003432B5">
        <w:rPr>
          <w:rFonts w:ascii="Times New Roman" w:hAnsi="Times New Roman"/>
          <w:color w:val="00000A"/>
          <w:lang w:val="en-CA"/>
        </w:rPr>
        <w:t xml:space="preserve">Usual, SSP2) captures moderate challenges to mitigation and adaptation, with historically consistent trends in technological, economic and societal progress. Population growth continues to rise over the next few decades before leveling off mid-century. </w:t>
      </w:r>
      <w:commentRangeEnd w:id="113"/>
      <w:r w:rsidR="00364F67">
        <w:commentReference w:id="113"/>
      </w:r>
    </w:p>
    <w:p w14:paraId="428E6FDD" w14:textId="77777777" w:rsidR="003F0DC9" w:rsidRPr="003432B5" w:rsidRDefault="003F0DC9" w:rsidP="0088148A">
      <w:pPr>
        <w:pStyle w:val="Default"/>
        <w:spacing w:line="480" w:lineRule="auto"/>
        <w:rPr>
          <w:rFonts w:ascii="Times New Roman" w:hAnsi="Times New Roman" w:cs="Times New Roman"/>
          <w:color w:val="auto"/>
          <w:lang w:val="en-CA"/>
        </w:rPr>
      </w:pPr>
    </w:p>
    <w:p w14:paraId="6B3519C1" w14:textId="3CAA9924" w:rsidR="00150A5D" w:rsidRPr="003432B5" w:rsidRDefault="003F0DC9" w:rsidP="0088148A">
      <w:pPr>
        <w:pStyle w:val="Default"/>
        <w:spacing w:line="480" w:lineRule="auto"/>
        <w:rPr>
          <w:rFonts w:ascii="Times New Roman" w:hAnsi="Times New Roman" w:cs="Times New Roman"/>
          <w:color w:val="auto"/>
          <w:lang w:val="en-CA"/>
        </w:rPr>
      </w:pPr>
      <w:r w:rsidRPr="003432B5">
        <w:rPr>
          <w:rFonts w:ascii="Times New Roman" w:hAnsi="Times New Roman" w:cs="Times New Roman"/>
          <w:color w:val="auto"/>
          <w:lang w:val="en-CA"/>
        </w:rPr>
        <w:t xml:space="preserve">Each of the 23 </w:t>
      </w:r>
      <w:commentRangeStart w:id="114"/>
      <w:r w:rsidRPr="003432B5">
        <w:rPr>
          <w:rFonts w:ascii="Times New Roman" w:hAnsi="Times New Roman" w:cs="Times New Roman"/>
          <w:color w:val="auto"/>
          <w:lang w:val="en-CA"/>
        </w:rPr>
        <w:t>land</w:t>
      </w:r>
      <w:commentRangeEnd w:id="114"/>
      <w:r w:rsidR="00364F67">
        <w:commentReference w:id="114"/>
      </w:r>
      <w:r w:rsidRPr="003432B5">
        <w:rPr>
          <w:rFonts w:ascii="Times New Roman" w:hAnsi="Times New Roman" w:cs="Times New Roman"/>
          <w:color w:val="auto"/>
          <w:lang w:val="en-CA"/>
        </w:rPr>
        <w:t xml:space="preserve"> u</w:t>
      </w:r>
      <w:commentRangeStart w:id="115"/>
      <w:r w:rsidRPr="003432B5">
        <w:rPr>
          <w:rFonts w:ascii="Times New Roman" w:hAnsi="Times New Roman" w:cs="Times New Roman"/>
          <w:color w:val="auto"/>
          <w:lang w:val="en-CA"/>
        </w:rPr>
        <w:t xml:space="preserve">se classes </w:t>
      </w:r>
      <w:proofErr w:type="gramStart"/>
      <w:r w:rsidRPr="003432B5">
        <w:rPr>
          <w:rFonts w:ascii="Times New Roman" w:hAnsi="Times New Roman" w:cs="Times New Roman"/>
          <w:color w:val="auto"/>
          <w:lang w:val="en-CA"/>
        </w:rPr>
        <w:t>was</w:t>
      </w:r>
      <w:proofErr w:type="gramEnd"/>
      <w:r w:rsidRPr="003432B5">
        <w:rPr>
          <w:rFonts w:ascii="Times New Roman" w:hAnsi="Times New Roman" w:cs="Times New Roman"/>
          <w:color w:val="auto"/>
          <w:lang w:val="en-CA"/>
        </w:rPr>
        <w:t xml:space="preserve"> assigned a threat score, </w:t>
      </w:r>
      <w:commentRangeEnd w:id="115"/>
      <w:r w:rsidR="00364F67">
        <w:commentReference w:id="115"/>
      </w:r>
      <w:r w:rsidRPr="003432B5">
        <w:rPr>
          <w:rFonts w:ascii="Times New Roman" w:hAnsi="Times New Roman" w:cs="Times New Roman"/>
          <w:color w:val="auto"/>
          <w:lang w:val="en-CA"/>
        </w:rPr>
        <w:t xml:space="preserve">based on the following </w:t>
      </w:r>
      <w:commentRangeStart w:id="116"/>
      <w:commentRangeStart w:id="117"/>
      <w:r w:rsidRPr="003432B5">
        <w:rPr>
          <w:rFonts w:ascii="Times New Roman" w:hAnsi="Times New Roman" w:cs="Times New Roman"/>
          <w:color w:val="auto"/>
          <w:lang w:val="en-CA"/>
        </w:rPr>
        <w:t>table</w:t>
      </w:r>
      <w:commentRangeEnd w:id="116"/>
      <w:commentRangeEnd w:id="117"/>
      <w:r w:rsidR="00364F67">
        <w:commentReference w:id="116"/>
      </w:r>
      <w:r w:rsidR="00BD0C56">
        <w:rPr>
          <w:rStyle w:val="CommentReference"/>
          <w:rFonts w:asciiTheme="minorHAnsi" w:hAnsiTheme="minorHAnsi" w:cstheme="minorBidi"/>
          <w:color w:val="auto"/>
          <w:lang w:val="en-CA"/>
        </w:rPr>
        <w:commentReference w:id="117"/>
      </w:r>
      <w:r w:rsidRPr="003432B5">
        <w:rPr>
          <w:rFonts w:ascii="Times New Roman" w:hAnsi="Times New Roman" w:cs="Times New Roman"/>
          <w:color w:val="auto"/>
          <w:lang w:val="en-CA"/>
        </w:rPr>
        <w:t xml:space="preserve">. The final threat score was comprised of crop, livestock and urban components, which were added to yield a </w:t>
      </w:r>
      <w:commentRangeStart w:id="118"/>
      <w:r w:rsidRPr="003432B5">
        <w:rPr>
          <w:rFonts w:ascii="Times New Roman" w:hAnsi="Times New Roman" w:cs="Times New Roman"/>
          <w:color w:val="auto"/>
          <w:lang w:val="en-CA"/>
        </w:rPr>
        <w:t xml:space="preserve">final threat </w:t>
      </w:r>
      <w:commentRangeStart w:id="119"/>
      <w:r w:rsidRPr="003432B5">
        <w:rPr>
          <w:rFonts w:ascii="Times New Roman" w:hAnsi="Times New Roman" w:cs="Times New Roman"/>
          <w:color w:val="auto"/>
          <w:lang w:val="en-CA"/>
        </w:rPr>
        <w:t>score</w:t>
      </w:r>
      <w:commentRangeEnd w:id="118"/>
      <w:commentRangeEnd w:id="119"/>
      <w:r w:rsidR="00364F67">
        <w:commentReference w:id="118"/>
      </w:r>
      <w:r w:rsidR="00C06EAD">
        <w:rPr>
          <w:rStyle w:val="CommentReference"/>
          <w:rFonts w:asciiTheme="minorHAnsi" w:hAnsiTheme="minorHAnsi" w:cstheme="minorBidi"/>
          <w:color w:val="auto"/>
          <w:lang w:val="en-CA"/>
        </w:rPr>
        <w:commentReference w:id="119"/>
      </w:r>
      <w:r w:rsidRPr="003432B5">
        <w:rPr>
          <w:rFonts w:ascii="Times New Roman" w:hAnsi="Times New Roman" w:cs="Times New Roman"/>
          <w:color w:val="auto"/>
          <w:lang w:val="en-CA"/>
        </w:rPr>
        <w:t>.</w:t>
      </w:r>
      <w:r w:rsidR="00150A5D" w:rsidRPr="003432B5">
        <w:rPr>
          <w:rFonts w:ascii="Times New Roman" w:hAnsi="Times New Roman"/>
          <w:color w:val="00000A"/>
          <w:lang w:val="en-CA"/>
        </w:rPr>
        <w:tab/>
      </w:r>
      <w:r w:rsidR="00150A5D">
        <w:rPr>
          <w:rFonts w:ascii="Times New Roman" w:hAnsi="Times New Roman" w:cs="Times New Roman"/>
          <w:lang w:val="en-CA"/>
        </w:rPr>
        <w:t xml:space="preserve"> </w:t>
      </w:r>
    </w:p>
    <w:tbl>
      <w:tblPr>
        <w:tblW w:w="11240" w:type="dxa"/>
        <w:tblLook w:val="04A0" w:firstRow="1" w:lastRow="0" w:firstColumn="1" w:lastColumn="0" w:noHBand="0" w:noVBand="1"/>
      </w:tblPr>
      <w:tblGrid>
        <w:gridCol w:w="475"/>
        <w:gridCol w:w="6040"/>
        <w:gridCol w:w="1362"/>
        <w:gridCol w:w="1099"/>
        <w:gridCol w:w="1476"/>
        <w:gridCol w:w="1226"/>
      </w:tblGrid>
      <w:tr w:rsidR="00E513BA" w:rsidRPr="00E513BA" w14:paraId="5ABC8661" w14:textId="77777777" w:rsidTr="003432B5">
        <w:trPr>
          <w:trHeight w:val="300"/>
        </w:trPr>
        <w:tc>
          <w:tcPr>
            <w:tcW w:w="380" w:type="dxa"/>
            <w:tcBorders>
              <w:top w:val="nil"/>
              <w:left w:val="nil"/>
              <w:bottom w:val="nil"/>
              <w:right w:val="nil"/>
            </w:tcBorders>
            <w:shd w:val="clear" w:color="auto" w:fill="auto"/>
            <w:noWrap/>
            <w:vAlign w:val="bottom"/>
          </w:tcPr>
          <w:p w14:paraId="31876B4B"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No</w:t>
            </w:r>
          </w:p>
        </w:tc>
        <w:tc>
          <w:tcPr>
            <w:tcW w:w="6040" w:type="dxa"/>
            <w:tcBorders>
              <w:top w:val="nil"/>
              <w:left w:val="nil"/>
              <w:bottom w:val="nil"/>
              <w:right w:val="nil"/>
            </w:tcBorders>
            <w:shd w:val="clear" w:color="auto" w:fill="auto"/>
            <w:noWrap/>
            <w:vAlign w:val="bottom"/>
          </w:tcPr>
          <w:p w14:paraId="332BF856"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Description</w:t>
            </w:r>
          </w:p>
        </w:tc>
        <w:tc>
          <w:tcPr>
            <w:tcW w:w="1280" w:type="dxa"/>
            <w:tcBorders>
              <w:top w:val="nil"/>
              <w:left w:val="nil"/>
              <w:bottom w:val="nil"/>
              <w:right w:val="nil"/>
            </w:tcBorders>
            <w:shd w:val="clear" w:color="auto" w:fill="auto"/>
            <w:noWrap/>
            <w:vAlign w:val="bottom"/>
          </w:tcPr>
          <w:p w14:paraId="38E2B7C9"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threat_score</w:t>
            </w:r>
          </w:p>
        </w:tc>
        <w:tc>
          <w:tcPr>
            <w:tcW w:w="1000" w:type="dxa"/>
            <w:tcBorders>
              <w:top w:val="nil"/>
              <w:left w:val="nil"/>
              <w:bottom w:val="nil"/>
              <w:right w:val="nil"/>
            </w:tcBorders>
            <w:shd w:val="clear" w:color="auto" w:fill="auto"/>
            <w:noWrap/>
            <w:vAlign w:val="bottom"/>
          </w:tcPr>
          <w:p w14:paraId="6CB16ADD"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crop_part</w:t>
            </w:r>
          </w:p>
        </w:tc>
        <w:tc>
          <w:tcPr>
            <w:tcW w:w="1420" w:type="dxa"/>
            <w:tcBorders>
              <w:top w:val="nil"/>
              <w:left w:val="nil"/>
              <w:bottom w:val="nil"/>
              <w:right w:val="nil"/>
            </w:tcBorders>
            <w:shd w:val="clear" w:color="auto" w:fill="auto"/>
            <w:noWrap/>
            <w:vAlign w:val="bottom"/>
          </w:tcPr>
          <w:p w14:paraId="6D5DA01C"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livestock_part</w:t>
            </w:r>
          </w:p>
        </w:tc>
        <w:tc>
          <w:tcPr>
            <w:tcW w:w="1120" w:type="dxa"/>
            <w:tcBorders>
              <w:top w:val="nil"/>
              <w:left w:val="nil"/>
              <w:bottom w:val="nil"/>
              <w:right w:val="nil"/>
            </w:tcBorders>
            <w:shd w:val="clear" w:color="auto" w:fill="auto"/>
            <w:noWrap/>
            <w:vAlign w:val="bottom"/>
          </w:tcPr>
          <w:p w14:paraId="3BD44DE1" w14:textId="77777777" w:rsidR="00E513BA" w:rsidRPr="00E513BA" w:rsidRDefault="00E513BA"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urban_part</w:t>
            </w:r>
          </w:p>
        </w:tc>
      </w:tr>
      <w:tr w:rsidR="00E513BA" w:rsidRPr="00E513BA" w14:paraId="0CBD63DB" w14:textId="77777777" w:rsidTr="003432B5">
        <w:trPr>
          <w:trHeight w:val="300"/>
        </w:trPr>
        <w:tc>
          <w:tcPr>
            <w:tcW w:w="380" w:type="dxa"/>
            <w:tcBorders>
              <w:top w:val="nil"/>
              <w:left w:val="nil"/>
              <w:bottom w:val="nil"/>
              <w:right w:val="nil"/>
            </w:tcBorders>
            <w:shd w:val="clear" w:color="000000" w:fill="FFEBCC"/>
            <w:noWrap/>
            <w:vAlign w:val="bottom"/>
          </w:tcPr>
          <w:p w14:paraId="0D7C28AF"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6040" w:type="dxa"/>
            <w:tcBorders>
              <w:top w:val="nil"/>
              <w:left w:val="nil"/>
              <w:bottom w:val="nil"/>
              <w:right w:val="nil"/>
            </w:tcBorders>
            <w:shd w:val="clear" w:color="000000" w:fill="FFEBCC"/>
            <w:noWrap/>
            <w:vAlign w:val="bottom"/>
          </w:tcPr>
          <w:p w14:paraId="6F31753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few livestock</w:t>
            </w:r>
          </w:p>
        </w:tc>
        <w:tc>
          <w:tcPr>
            <w:tcW w:w="1280" w:type="dxa"/>
            <w:tcBorders>
              <w:top w:val="nil"/>
              <w:left w:val="nil"/>
              <w:bottom w:val="nil"/>
              <w:right w:val="nil"/>
            </w:tcBorders>
            <w:shd w:val="clear" w:color="000000" w:fill="FFEBCC"/>
            <w:noWrap/>
            <w:vAlign w:val="bottom"/>
          </w:tcPr>
          <w:p w14:paraId="576A052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1953E0D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41E64D4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B2EC8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517DB92" w14:textId="77777777" w:rsidTr="003432B5">
        <w:trPr>
          <w:trHeight w:val="300"/>
        </w:trPr>
        <w:tc>
          <w:tcPr>
            <w:tcW w:w="380" w:type="dxa"/>
            <w:tcBorders>
              <w:top w:val="nil"/>
              <w:left w:val="nil"/>
              <w:bottom w:val="nil"/>
              <w:right w:val="nil"/>
            </w:tcBorders>
            <w:shd w:val="clear" w:color="000000" w:fill="FFDAB0"/>
            <w:noWrap/>
            <w:vAlign w:val="bottom"/>
          </w:tcPr>
          <w:p w14:paraId="58AC86D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6040" w:type="dxa"/>
            <w:tcBorders>
              <w:top w:val="nil"/>
              <w:left w:val="nil"/>
              <w:bottom w:val="nil"/>
              <w:right w:val="nil"/>
            </w:tcBorders>
            <w:shd w:val="clear" w:color="000000" w:fill="FFDAB0"/>
            <w:noWrap/>
            <w:vAlign w:val="bottom"/>
          </w:tcPr>
          <w:p w14:paraId="6DBD2451"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extensive with bovines, goats &amp; sheep</w:t>
            </w:r>
          </w:p>
        </w:tc>
        <w:tc>
          <w:tcPr>
            <w:tcW w:w="1280" w:type="dxa"/>
            <w:tcBorders>
              <w:top w:val="nil"/>
              <w:left w:val="nil"/>
              <w:bottom w:val="nil"/>
              <w:right w:val="nil"/>
            </w:tcBorders>
            <w:shd w:val="clear" w:color="000000" w:fill="FFDAB0"/>
            <w:noWrap/>
            <w:vAlign w:val="bottom"/>
          </w:tcPr>
          <w:p w14:paraId="0C272533"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54CACD0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329360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5F0B71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583857B" w14:textId="77777777" w:rsidTr="003432B5">
        <w:trPr>
          <w:trHeight w:val="300"/>
        </w:trPr>
        <w:tc>
          <w:tcPr>
            <w:tcW w:w="380" w:type="dxa"/>
            <w:tcBorders>
              <w:top w:val="nil"/>
              <w:left w:val="nil"/>
              <w:bottom w:val="nil"/>
              <w:right w:val="nil"/>
            </w:tcBorders>
            <w:shd w:val="clear" w:color="000000" w:fill="FFBD80"/>
            <w:noWrap/>
            <w:vAlign w:val="bottom"/>
          </w:tcPr>
          <w:p w14:paraId="0F4F547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w:t>
            </w:r>
          </w:p>
        </w:tc>
        <w:tc>
          <w:tcPr>
            <w:tcW w:w="6040" w:type="dxa"/>
            <w:tcBorders>
              <w:top w:val="nil"/>
              <w:left w:val="nil"/>
              <w:bottom w:val="nil"/>
              <w:right w:val="nil"/>
            </w:tcBorders>
            <w:shd w:val="clear" w:color="000000" w:fill="FFBD80"/>
            <w:noWrap/>
            <w:vAlign w:val="bottom"/>
          </w:tcPr>
          <w:p w14:paraId="71675C2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few livestock</w:t>
            </w:r>
          </w:p>
        </w:tc>
        <w:tc>
          <w:tcPr>
            <w:tcW w:w="1280" w:type="dxa"/>
            <w:tcBorders>
              <w:top w:val="nil"/>
              <w:left w:val="nil"/>
              <w:bottom w:val="nil"/>
              <w:right w:val="nil"/>
            </w:tcBorders>
            <w:shd w:val="clear" w:color="000000" w:fill="FFBD80"/>
            <w:noWrap/>
            <w:vAlign w:val="bottom"/>
          </w:tcPr>
          <w:p w14:paraId="2547FE1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55ECA1B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7205852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8D243E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4C39E6" w14:textId="77777777" w:rsidTr="003432B5">
        <w:trPr>
          <w:trHeight w:val="300"/>
        </w:trPr>
        <w:tc>
          <w:tcPr>
            <w:tcW w:w="380" w:type="dxa"/>
            <w:tcBorders>
              <w:top w:val="nil"/>
              <w:left w:val="nil"/>
              <w:bottom w:val="nil"/>
              <w:right w:val="nil"/>
            </w:tcBorders>
            <w:shd w:val="clear" w:color="000000" w:fill="FFAD66"/>
            <w:noWrap/>
            <w:vAlign w:val="bottom"/>
          </w:tcPr>
          <w:p w14:paraId="71A478A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3</w:t>
            </w:r>
          </w:p>
        </w:tc>
        <w:tc>
          <w:tcPr>
            <w:tcW w:w="6040" w:type="dxa"/>
            <w:tcBorders>
              <w:top w:val="nil"/>
              <w:left w:val="nil"/>
              <w:bottom w:val="nil"/>
              <w:right w:val="nil"/>
            </w:tcBorders>
            <w:shd w:val="clear" w:color="000000" w:fill="FFAD66"/>
            <w:noWrap/>
            <w:vAlign w:val="bottom"/>
          </w:tcPr>
          <w:p w14:paraId="4DB4942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medium intensive with bovines, goats &amp; sheep</w:t>
            </w:r>
          </w:p>
        </w:tc>
        <w:tc>
          <w:tcPr>
            <w:tcW w:w="1280" w:type="dxa"/>
            <w:tcBorders>
              <w:top w:val="nil"/>
              <w:left w:val="nil"/>
              <w:bottom w:val="nil"/>
              <w:right w:val="nil"/>
            </w:tcBorders>
            <w:shd w:val="clear" w:color="000000" w:fill="FFAD66"/>
            <w:noWrap/>
            <w:vAlign w:val="bottom"/>
          </w:tcPr>
          <w:p w14:paraId="23A36F2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FEC421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35AFA60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E80125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3BCE0F1" w14:textId="77777777" w:rsidTr="003432B5">
        <w:trPr>
          <w:trHeight w:val="300"/>
        </w:trPr>
        <w:tc>
          <w:tcPr>
            <w:tcW w:w="380" w:type="dxa"/>
            <w:tcBorders>
              <w:top w:val="nil"/>
              <w:left w:val="nil"/>
              <w:bottom w:val="nil"/>
              <w:right w:val="nil"/>
            </w:tcBorders>
            <w:shd w:val="clear" w:color="000000" w:fill="FA9039"/>
            <w:noWrap/>
            <w:vAlign w:val="bottom"/>
          </w:tcPr>
          <w:p w14:paraId="4155D910"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4</w:t>
            </w:r>
          </w:p>
        </w:tc>
        <w:tc>
          <w:tcPr>
            <w:tcW w:w="6040" w:type="dxa"/>
            <w:tcBorders>
              <w:top w:val="nil"/>
              <w:left w:val="nil"/>
              <w:bottom w:val="nil"/>
              <w:right w:val="nil"/>
            </w:tcBorders>
            <w:shd w:val="clear" w:color="000000" w:fill="FA9039"/>
            <w:noWrap/>
            <w:vAlign w:val="bottom"/>
          </w:tcPr>
          <w:p w14:paraId="1575109C"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few livestock</w:t>
            </w:r>
          </w:p>
        </w:tc>
        <w:tc>
          <w:tcPr>
            <w:tcW w:w="1280" w:type="dxa"/>
            <w:tcBorders>
              <w:top w:val="nil"/>
              <w:left w:val="nil"/>
              <w:bottom w:val="nil"/>
              <w:right w:val="nil"/>
            </w:tcBorders>
            <w:shd w:val="clear" w:color="000000" w:fill="FA9039"/>
            <w:noWrap/>
            <w:vAlign w:val="bottom"/>
          </w:tcPr>
          <w:p w14:paraId="470AFA5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0B3231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1F962C5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5F301C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9CAEA4" w14:textId="77777777" w:rsidTr="003432B5">
        <w:trPr>
          <w:trHeight w:val="300"/>
        </w:trPr>
        <w:tc>
          <w:tcPr>
            <w:tcW w:w="380" w:type="dxa"/>
            <w:tcBorders>
              <w:top w:val="nil"/>
              <w:left w:val="nil"/>
              <w:bottom w:val="nil"/>
              <w:right w:val="nil"/>
            </w:tcBorders>
            <w:shd w:val="clear" w:color="000000" w:fill="F58625"/>
            <w:noWrap/>
            <w:vAlign w:val="bottom"/>
          </w:tcPr>
          <w:p w14:paraId="100E707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5</w:t>
            </w:r>
          </w:p>
        </w:tc>
        <w:tc>
          <w:tcPr>
            <w:tcW w:w="6040" w:type="dxa"/>
            <w:tcBorders>
              <w:top w:val="nil"/>
              <w:left w:val="nil"/>
              <w:bottom w:val="nil"/>
              <w:right w:val="nil"/>
            </w:tcBorders>
            <w:shd w:val="clear" w:color="000000" w:fill="F58625"/>
            <w:noWrap/>
            <w:vAlign w:val="bottom"/>
          </w:tcPr>
          <w:p w14:paraId="14FE5D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Cropland; intensive with bovines, goats &amp; sheep</w:t>
            </w:r>
          </w:p>
        </w:tc>
        <w:tc>
          <w:tcPr>
            <w:tcW w:w="1280" w:type="dxa"/>
            <w:tcBorders>
              <w:top w:val="nil"/>
              <w:left w:val="nil"/>
              <w:bottom w:val="nil"/>
              <w:right w:val="nil"/>
            </w:tcBorders>
            <w:shd w:val="clear" w:color="000000" w:fill="F58625"/>
            <w:noWrap/>
            <w:vAlign w:val="bottom"/>
          </w:tcPr>
          <w:p w14:paraId="7D5C8FC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6304047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2C2CB8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4A9CBA1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CA40595" w14:textId="77777777" w:rsidTr="003432B5">
        <w:trPr>
          <w:trHeight w:val="300"/>
        </w:trPr>
        <w:tc>
          <w:tcPr>
            <w:tcW w:w="380" w:type="dxa"/>
            <w:tcBorders>
              <w:top w:val="nil"/>
              <w:left w:val="nil"/>
              <w:bottom w:val="nil"/>
              <w:right w:val="nil"/>
            </w:tcBorders>
            <w:shd w:val="clear" w:color="000000" w:fill="547FA1"/>
            <w:noWrap/>
            <w:vAlign w:val="bottom"/>
          </w:tcPr>
          <w:p w14:paraId="0AE4CE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6</w:t>
            </w:r>
          </w:p>
        </w:tc>
        <w:tc>
          <w:tcPr>
            <w:tcW w:w="6040" w:type="dxa"/>
            <w:tcBorders>
              <w:top w:val="nil"/>
              <w:left w:val="nil"/>
              <w:bottom w:val="nil"/>
              <w:right w:val="nil"/>
            </w:tcBorders>
            <w:shd w:val="clear" w:color="000000" w:fill="547FA1"/>
            <w:noWrap/>
            <w:vAlign w:val="bottom"/>
          </w:tcPr>
          <w:p w14:paraId="06C1A7F6"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and grassland with bovines, goats &amp; sheep</w:t>
            </w:r>
          </w:p>
        </w:tc>
        <w:tc>
          <w:tcPr>
            <w:tcW w:w="1280" w:type="dxa"/>
            <w:tcBorders>
              <w:top w:val="nil"/>
              <w:left w:val="nil"/>
              <w:bottom w:val="nil"/>
              <w:right w:val="nil"/>
            </w:tcBorders>
            <w:shd w:val="clear" w:color="000000" w:fill="547FA1"/>
            <w:noWrap/>
            <w:vAlign w:val="bottom"/>
          </w:tcPr>
          <w:p w14:paraId="4E5536A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61F481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691C77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040E88D5"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5F7E237" w14:textId="77777777" w:rsidTr="003432B5">
        <w:trPr>
          <w:trHeight w:val="300"/>
        </w:trPr>
        <w:tc>
          <w:tcPr>
            <w:tcW w:w="380" w:type="dxa"/>
            <w:tcBorders>
              <w:top w:val="nil"/>
              <w:left w:val="nil"/>
              <w:bottom w:val="nil"/>
              <w:right w:val="nil"/>
            </w:tcBorders>
            <w:shd w:val="clear" w:color="000000" w:fill="D3E5E9"/>
            <w:noWrap/>
            <w:vAlign w:val="bottom"/>
          </w:tcPr>
          <w:p w14:paraId="7B76F36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7</w:t>
            </w:r>
          </w:p>
        </w:tc>
        <w:tc>
          <w:tcPr>
            <w:tcW w:w="6040" w:type="dxa"/>
            <w:tcBorders>
              <w:top w:val="nil"/>
              <w:left w:val="nil"/>
              <w:bottom w:val="nil"/>
              <w:right w:val="nil"/>
            </w:tcBorders>
            <w:shd w:val="clear" w:color="000000" w:fill="D3E5E9"/>
            <w:noWrap/>
            <w:vAlign w:val="bottom"/>
          </w:tcPr>
          <w:p w14:paraId="1D6595A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grassland with few livestock</w:t>
            </w:r>
          </w:p>
        </w:tc>
        <w:tc>
          <w:tcPr>
            <w:tcW w:w="1280" w:type="dxa"/>
            <w:tcBorders>
              <w:top w:val="nil"/>
              <w:left w:val="nil"/>
              <w:bottom w:val="nil"/>
              <w:right w:val="nil"/>
            </w:tcBorders>
            <w:shd w:val="clear" w:color="000000" w:fill="D3E5E9"/>
            <w:noWrap/>
            <w:vAlign w:val="bottom"/>
          </w:tcPr>
          <w:p w14:paraId="5D2C226E"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131B73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6B4EB0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4CFE1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F2BD894" w14:textId="77777777" w:rsidTr="003432B5">
        <w:trPr>
          <w:trHeight w:val="300"/>
        </w:trPr>
        <w:tc>
          <w:tcPr>
            <w:tcW w:w="380" w:type="dxa"/>
            <w:tcBorders>
              <w:top w:val="nil"/>
              <w:left w:val="nil"/>
              <w:bottom w:val="nil"/>
              <w:right w:val="nil"/>
            </w:tcBorders>
            <w:shd w:val="clear" w:color="000000" w:fill="A5BFCE"/>
            <w:noWrap/>
            <w:vAlign w:val="bottom"/>
          </w:tcPr>
          <w:p w14:paraId="41AE45AD"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8</w:t>
            </w:r>
          </w:p>
        </w:tc>
        <w:tc>
          <w:tcPr>
            <w:tcW w:w="6040" w:type="dxa"/>
            <w:tcBorders>
              <w:top w:val="nil"/>
              <w:left w:val="nil"/>
              <w:bottom w:val="nil"/>
              <w:right w:val="nil"/>
            </w:tcBorders>
            <w:shd w:val="clear" w:color="000000" w:fill="A5BFCE"/>
            <w:noWrap/>
            <w:vAlign w:val="bottom"/>
          </w:tcPr>
          <w:p w14:paraId="55B3D4B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grassland with few livestock</w:t>
            </w:r>
          </w:p>
        </w:tc>
        <w:tc>
          <w:tcPr>
            <w:tcW w:w="1280" w:type="dxa"/>
            <w:tcBorders>
              <w:top w:val="nil"/>
              <w:left w:val="nil"/>
              <w:bottom w:val="nil"/>
              <w:right w:val="nil"/>
            </w:tcBorders>
            <w:shd w:val="clear" w:color="000000" w:fill="A5BFCE"/>
            <w:noWrap/>
            <w:vAlign w:val="bottom"/>
          </w:tcPr>
          <w:p w14:paraId="6EF351C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7954A7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5556A0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8D06E7F"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1FAC724D" w14:textId="77777777" w:rsidTr="003432B5">
        <w:trPr>
          <w:trHeight w:val="300"/>
        </w:trPr>
        <w:tc>
          <w:tcPr>
            <w:tcW w:w="380" w:type="dxa"/>
            <w:tcBorders>
              <w:top w:val="nil"/>
              <w:left w:val="nil"/>
              <w:bottom w:val="nil"/>
              <w:right w:val="nil"/>
            </w:tcBorders>
            <w:shd w:val="clear" w:color="000000" w:fill="7D9FB8"/>
            <w:noWrap/>
            <w:vAlign w:val="bottom"/>
          </w:tcPr>
          <w:p w14:paraId="4020627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9</w:t>
            </w:r>
          </w:p>
        </w:tc>
        <w:tc>
          <w:tcPr>
            <w:tcW w:w="6040" w:type="dxa"/>
            <w:tcBorders>
              <w:top w:val="nil"/>
              <w:left w:val="nil"/>
              <w:bottom w:val="nil"/>
              <w:right w:val="nil"/>
            </w:tcBorders>
            <w:shd w:val="clear" w:color="000000" w:fill="7D9FB8"/>
            <w:noWrap/>
            <w:vAlign w:val="bottom"/>
          </w:tcPr>
          <w:p w14:paraId="356E01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grassland with few livestock</w:t>
            </w:r>
          </w:p>
        </w:tc>
        <w:tc>
          <w:tcPr>
            <w:tcW w:w="1280" w:type="dxa"/>
            <w:tcBorders>
              <w:top w:val="nil"/>
              <w:left w:val="nil"/>
              <w:bottom w:val="nil"/>
              <w:right w:val="nil"/>
            </w:tcBorders>
            <w:shd w:val="clear" w:color="000000" w:fill="7D9FB8"/>
            <w:noWrap/>
            <w:vAlign w:val="bottom"/>
          </w:tcPr>
          <w:p w14:paraId="5834451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684BF2C0"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44AC96B4"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2C1E40E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50D0998" w14:textId="77777777" w:rsidTr="003432B5">
        <w:trPr>
          <w:trHeight w:val="300"/>
        </w:trPr>
        <w:tc>
          <w:tcPr>
            <w:tcW w:w="380" w:type="dxa"/>
            <w:tcBorders>
              <w:top w:val="nil"/>
              <w:left w:val="nil"/>
              <w:bottom w:val="nil"/>
              <w:right w:val="nil"/>
            </w:tcBorders>
            <w:shd w:val="clear" w:color="000000" w:fill="E5D5F2"/>
            <w:noWrap/>
            <w:vAlign w:val="bottom"/>
          </w:tcPr>
          <w:p w14:paraId="35A9B70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10</w:t>
            </w:r>
          </w:p>
        </w:tc>
        <w:tc>
          <w:tcPr>
            <w:tcW w:w="6040" w:type="dxa"/>
            <w:tcBorders>
              <w:top w:val="nil"/>
              <w:left w:val="nil"/>
              <w:bottom w:val="nil"/>
              <w:right w:val="nil"/>
            </w:tcBorders>
            <w:shd w:val="clear" w:color="000000" w:fill="E5D5F2"/>
            <w:noWrap/>
            <w:vAlign w:val="bottom"/>
          </w:tcPr>
          <w:p w14:paraId="4ADF9D8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(extensive) and forest with few livestock</w:t>
            </w:r>
          </w:p>
        </w:tc>
        <w:tc>
          <w:tcPr>
            <w:tcW w:w="1280" w:type="dxa"/>
            <w:tcBorders>
              <w:top w:val="nil"/>
              <w:left w:val="nil"/>
              <w:bottom w:val="nil"/>
              <w:right w:val="nil"/>
            </w:tcBorders>
            <w:shd w:val="clear" w:color="000000" w:fill="E5D5F2"/>
            <w:noWrap/>
            <w:vAlign w:val="bottom"/>
          </w:tcPr>
          <w:p w14:paraId="7FABF66C"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03198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420" w:type="dxa"/>
            <w:tcBorders>
              <w:top w:val="nil"/>
              <w:left w:val="nil"/>
              <w:bottom w:val="nil"/>
              <w:right w:val="nil"/>
            </w:tcBorders>
            <w:shd w:val="clear" w:color="auto" w:fill="auto"/>
            <w:noWrap/>
            <w:vAlign w:val="bottom"/>
          </w:tcPr>
          <w:p w14:paraId="04C4455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78A4CB02"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D260B" w14:textId="77777777" w:rsidTr="003432B5">
        <w:trPr>
          <w:trHeight w:val="300"/>
        </w:trPr>
        <w:tc>
          <w:tcPr>
            <w:tcW w:w="380" w:type="dxa"/>
            <w:tcBorders>
              <w:top w:val="nil"/>
              <w:left w:val="nil"/>
              <w:bottom w:val="nil"/>
              <w:right w:val="nil"/>
            </w:tcBorders>
            <w:shd w:val="clear" w:color="000000" w:fill="B393C2"/>
            <w:noWrap/>
            <w:vAlign w:val="bottom"/>
          </w:tcPr>
          <w:p w14:paraId="4036034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11</w:t>
            </w:r>
          </w:p>
        </w:tc>
        <w:tc>
          <w:tcPr>
            <w:tcW w:w="6040" w:type="dxa"/>
            <w:tcBorders>
              <w:top w:val="nil"/>
              <w:left w:val="nil"/>
              <w:bottom w:val="nil"/>
              <w:right w:val="nil"/>
            </w:tcBorders>
            <w:shd w:val="clear" w:color="000000" w:fill="B393C2"/>
            <w:noWrap/>
            <w:vAlign w:val="bottom"/>
          </w:tcPr>
          <w:p w14:paraId="7328ACAE"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(medium intensive) and forest with few livestock</w:t>
            </w:r>
          </w:p>
        </w:tc>
        <w:tc>
          <w:tcPr>
            <w:tcW w:w="1280" w:type="dxa"/>
            <w:tcBorders>
              <w:top w:val="nil"/>
              <w:left w:val="nil"/>
              <w:bottom w:val="nil"/>
              <w:right w:val="nil"/>
            </w:tcBorders>
            <w:shd w:val="clear" w:color="000000" w:fill="B393C2"/>
            <w:noWrap/>
            <w:vAlign w:val="bottom"/>
          </w:tcPr>
          <w:p w14:paraId="7A7593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0B95A10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420" w:type="dxa"/>
            <w:tcBorders>
              <w:top w:val="nil"/>
              <w:left w:val="nil"/>
              <w:bottom w:val="nil"/>
              <w:right w:val="nil"/>
            </w:tcBorders>
            <w:shd w:val="clear" w:color="auto" w:fill="auto"/>
            <w:noWrap/>
            <w:vAlign w:val="bottom"/>
          </w:tcPr>
          <w:p w14:paraId="065023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4B7A2C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9E62CD0" w14:textId="77777777" w:rsidTr="003432B5">
        <w:trPr>
          <w:trHeight w:val="300"/>
        </w:trPr>
        <w:tc>
          <w:tcPr>
            <w:tcW w:w="380" w:type="dxa"/>
            <w:tcBorders>
              <w:top w:val="nil"/>
              <w:left w:val="nil"/>
              <w:bottom w:val="nil"/>
              <w:right w:val="nil"/>
            </w:tcBorders>
            <w:shd w:val="clear" w:color="000000" w:fill="865A97"/>
            <w:noWrap/>
            <w:vAlign w:val="bottom"/>
          </w:tcPr>
          <w:p w14:paraId="12A945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12</w:t>
            </w:r>
          </w:p>
        </w:tc>
        <w:tc>
          <w:tcPr>
            <w:tcW w:w="6040" w:type="dxa"/>
            <w:tcBorders>
              <w:top w:val="nil"/>
              <w:left w:val="nil"/>
              <w:bottom w:val="nil"/>
              <w:right w:val="nil"/>
            </w:tcBorders>
            <w:shd w:val="clear" w:color="000000" w:fill="865A97"/>
            <w:noWrap/>
            <w:vAlign w:val="bottom"/>
          </w:tcPr>
          <w:p w14:paraId="02D14B4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cropland (intensive) and forest with few livestock</w:t>
            </w:r>
          </w:p>
        </w:tc>
        <w:tc>
          <w:tcPr>
            <w:tcW w:w="1280" w:type="dxa"/>
            <w:tcBorders>
              <w:top w:val="nil"/>
              <w:left w:val="nil"/>
              <w:bottom w:val="nil"/>
              <w:right w:val="nil"/>
            </w:tcBorders>
            <w:shd w:val="clear" w:color="000000" w:fill="865A97"/>
            <w:noWrap/>
            <w:vAlign w:val="bottom"/>
          </w:tcPr>
          <w:p w14:paraId="32421679"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2C64E97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420" w:type="dxa"/>
            <w:tcBorders>
              <w:top w:val="nil"/>
              <w:left w:val="nil"/>
              <w:bottom w:val="nil"/>
              <w:right w:val="nil"/>
            </w:tcBorders>
            <w:shd w:val="clear" w:color="auto" w:fill="auto"/>
            <w:noWrap/>
            <w:vAlign w:val="bottom"/>
          </w:tcPr>
          <w:p w14:paraId="365D4BF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38962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5BF6E87" w14:textId="77777777" w:rsidTr="003432B5">
        <w:trPr>
          <w:trHeight w:val="300"/>
        </w:trPr>
        <w:tc>
          <w:tcPr>
            <w:tcW w:w="380" w:type="dxa"/>
            <w:tcBorders>
              <w:top w:val="nil"/>
              <w:left w:val="nil"/>
              <w:bottom w:val="nil"/>
              <w:right w:val="nil"/>
            </w:tcBorders>
            <w:shd w:val="clear" w:color="000000" w:fill="267300"/>
            <w:noWrap/>
            <w:vAlign w:val="bottom"/>
          </w:tcPr>
          <w:p w14:paraId="0E521A0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lastRenderedPageBreak/>
              <w:t>13</w:t>
            </w:r>
          </w:p>
        </w:tc>
        <w:tc>
          <w:tcPr>
            <w:tcW w:w="6040" w:type="dxa"/>
            <w:tcBorders>
              <w:top w:val="nil"/>
              <w:left w:val="nil"/>
              <w:bottom w:val="nil"/>
              <w:right w:val="nil"/>
            </w:tcBorders>
            <w:shd w:val="clear" w:color="000000" w:fill="267300"/>
            <w:noWrap/>
            <w:vAlign w:val="bottom"/>
          </w:tcPr>
          <w:p w14:paraId="7EBE538A"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Dense forest</w:t>
            </w:r>
          </w:p>
        </w:tc>
        <w:tc>
          <w:tcPr>
            <w:tcW w:w="1280" w:type="dxa"/>
            <w:tcBorders>
              <w:top w:val="nil"/>
              <w:left w:val="nil"/>
              <w:bottom w:val="nil"/>
              <w:right w:val="nil"/>
            </w:tcBorders>
            <w:shd w:val="clear" w:color="000000" w:fill="267300"/>
            <w:noWrap/>
            <w:vAlign w:val="bottom"/>
          </w:tcPr>
          <w:p w14:paraId="6697C7C5"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67D7CD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CF26C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B49B55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4C0A63F6" w14:textId="77777777" w:rsidTr="003432B5">
        <w:trPr>
          <w:trHeight w:val="300"/>
        </w:trPr>
        <w:tc>
          <w:tcPr>
            <w:tcW w:w="380" w:type="dxa"/>
            <w:tcBorders>
              <w:top w:val="nil"/>
              <w:left w:val="nil"/>
              <w:bottom w:val="nil"/>
              <w:right w:val="nil"/>
            </w:tcBorders>
            <w:shd w:val="clear" w:color="000000" w:fill="70A800"/>
            <w:noWrap/>
            <w:vAlign w:val="bottom"/>
          </w:tcPr>
          <w:p w14:paraId="0BFFFE4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14</w:t>
            </w:r>
          </w:p>
        </w:tc>
        <w:tc>
          <w:tcPr>
            <w:tcW w:w="6040" w:type="dxa"/>
            <w:tcBorders>
              <w:top w:val="nil"/>
              <w:left w:val="nil"/>
              <w:bottom w:val="nil"/>
              <w:right w:val="nil"/>
            </w:tcBorders>
            <w:shd w:val="clear" w:color="000000" w:fill="70A800"/>
            <w:noWrap/>
            <w:vAlign w:val="bottom"/>
          </w:tcPr>
          <w:p w14:paraId="76CB677F"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Open forest with few livestock</w:t>
            </w:r>
          </w:p>
        </w:tc>
        <w:tc>
          <w:tcPr>
            <w:tcW w:w="1280" w:type="dxa"/>
            <w:tcBorders>
              <w:top w:val="nil"/>
              <w:left w:val="nil"/>
              <w:bottom w:val="nil"/>
              <w:right w:val="nil"/>
            </w:tcBorders>
            <w:shd w:val="clear" w:color="000000" w:fill="70A800"/>
            <w:noWrap/>
            <w:vAlign w:val="bottom"/>
          </w:tcPr>
          <w:p w14:paraId="744E74AF"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0DF60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473A92A"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42D61B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6FFEF84" w14:textId="77777777" w:rsidTr="003432B5">
        <w:trPr>
          <w:trHeight w:val="300"/>
        </w:trPr>
        <w:tc>
          <w:tcPr>
            <w:tcW w:w="380" w:type="dxa"/>
            <w:tcBorders>
              <w:top w:val="nil"/>
              <w:left w:val="nil"/>
              <w:bottom w:val="nil"/>
              <w:right w:val="nil"/>
            </w:tcBorders>
            <w:shd w:val="clear" w:color="000000" w:fill="89CD66"/>
            <w:noWrap/>
            <w:vAlign w:val="bottom"/>
          </w:tcPr>
          <w:p w14:paraId="45A9B89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15</w:t>
            </w:r>
          </w:p>
        </w:tc>
        <w:tc>
          <w:tcPr>
            <w:tcW w:w="6040" w:type="dxa"/>
            <w:tcBorders>
              <w:top w:val="nil"/>
              <w:left w:val="nil"/>
              <w:bottom w:val="nil"/>
              <w:right w:val="nil"/>
            </w:tcBorders>
            <w:shd w:val="clear" w:color="000000" w:fill="89CD66"/>
            <w:noWrap/>
            <w:vAlign w:val="bottom"/>
          </w:tcPr>
          <w:p w14:paraId="1B1B16FB"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forest</w:t>
            </w:r>
          </w:p>
        </w:tc>
        <w:tc>
          <w:tcPr>
            <w:tcW w:w="1280" w:type="dxa"/>
            <w:tcBorders>
              <w:top w:val="nil"/>
              <w:left w:val="nil"/>
              <w:bottom w:val="nil"/>
              <w:right w:val="nil"/>
            </w:tcBorders>
            <w:shd w:val="clear" w:color="000000" w:fill="89CD66"/>
            <w:noWrap/>
            <w:vAlign w:val="bottom"/>
          </w:tcPr>
          <w:p w14:paraId="794D4F6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5EC39C6"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271377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7C69EEE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28F0F3F4" w14:textId="77777777" w:rsidTr="003432B5">
        <w:trPr>
          <w:trHeight w:val="300"/>
        </w:trPr>
        <w:tc>
          <w:tcPr>
            <w:tcW w:w="380" w:type="dxa"/>
            <w:tcBorders>
              <w:top w:val="nil"/>
              <w:left w:val="nil"/>
              <w:bottom w:val="nil"/>
              <w:right w:val="nil"/>
            </w:tcBorders>
            <w:shd w:val="clear" w:color="000000" w:fill="C9D7C2"/>
            <w:noWrap/>
            <w:vAlign w:val="bottom"/>
          </w:tcPr>
          <w:p w14:paraId="23944058"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16</w:t>
            </w:r>
          </w:p>
        </w:tc>
        <w:tc>
          <w:tcPr>
            <w:tcW w:w="6040" w:type="dxa"/>
            <w:tcBorders>
              <w:top w:val="nil"/>
              <w:left w:val="nil"/>
              <w:bottom w:val="nil"/>
              <w:right w:val="nil"/>
            </w:tcBorders>
            <w:shd w:val="clear" w:color="000000" w:fill="C9D7C2"/>
            <w:noWrap/>
            <w:vAlign w:val="bottom"/>
          </w:tcPr>
          <w:p w14:paraId="09753BF3"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Mosaic grassland and bare</w:t>
            </w:r>
          </w:p>
        </w:tc>
        <w:tc>
          <w:tcPr>
            <w:tcW w:w="1280" w:type="dxa"/>
            <w:tcBorders>
              <w:top w:val="nil"/>
              <w:left w:val="nil"/>
              <w:bottom w:val="nil"/>
              <w:right w:val="nil"/>
            </w:tcBorders>
            <w:shd w:val="clear" w:color="000000" w:fill="C9D7C2"/>
            <w:noWrap/>
            <w:vAlign w:val="bottom"/>
          </w:tcPr>
          <w:p w14:paraId="718993C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45F7CDA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4E986F2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48EC366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50D633F5" w14:textId="77777777" w:rsidTr="003432B5">
        <w:trPr>
          <w:trHeight w:val="300"/>
        </w:trPr>
        <w:tc>
          <w:tcPr>
            <w:tcW w:w="380" w:type="dxa"/>
            <w:tcBorders>
              <w:top w:val="nil"/>
              <w:left w:val="nil"/>
              <w:bottom w:val="nil"/>
              <w:right w:val="nil"/>
            </w:tcBorders>
            <w:shd w:val="clear" w:color="000000" w:fill="D9E8BC"/>
            <w:noWrap/>
            <w:vAlign w:val="bottom"/>
          </w:tcPr>
          <w:p w14:paraId="3ECB90E3"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17</w:t>
            </w:r>
          </w:p>
        </w:tc>
        <w:tc>
          <w:tcPr>
            <w:tcW w:w="6040" w:type="dxa"/>
            <w:tcBorders>
              <w:top w:val="nil"/>
              <w:left w:val="nil"/>
              <w:bottom w:val="nil"/>
              <w:right w:val="nil"/>
            </w:tcBorders>
            <w:shd w:val="clear" w:color="000000" w:fill="D9E8BC"/>
            <w:noWrap/>
            <w:vAlign w:val="bottom"/>
          </w:tcPr>
          <w:p w14:paraId="2282259D"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Natural grassland</w:t>
            </w:r>
          </w:p>
        </w:tc>
        <w:tc>
          <w:tcPr>
            <w:tcW w:w="1280" w:type="dxa"/>
            <w:tcBorders>
              <w:top w:val="nil"/>
              <w:left w:val="nil"/>
              <w:bottom w:val="nil"/>
              <w:right w:val="nil"/>
            </w:tcBorders>
            <w:shd w:val="clear" w:color="000000" w:fill="D9E8BC"/>
            <w:noWrap/>
            <w:vAlign w:val="bottom"/>
          </w:tcPr>
          <w:p w14:paraId="75E9C702"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248482CD"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0A9ABBA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6D1EC77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7AED0659" w14:textId="77777777" w:rsidTr="003432B5">
        <w:trPr>
          <w:trHeight w:val="300"/>
        </w:trPr>
        <w:tc>
          <w:tcPr>
            <w:tcW w:w="380" w:type="dxa"/>
            <w:tcBorders>
              <w:top w:val="nil"/>
              <w:left w:val="nil"/>
              <w:bottom w:val="nil"/>
              <w:right w:val="nil"/>
            </w:tcBorders>
            <w:shd w:val="clear" w:color="000000" w:fill="C7E371"/>
            <w:noWrap/>
            <w:vAlign w:val="bottom"/>
          </w:tcPr>
          <w:p w14:paraId="44942C39"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18</w:t>
            </w:r>
          </w:p>
        </w:tc>
        <w:tc>
          <w:tcPr>
            <w:tcW w:w="6040" w:type="dxa"/>
            <w:tcBorders>
              <w:top w:val="nil"/>
              <w:left w:val="nil"/>
              <w:bottom w:val="nil"/>
              <w:right w:val="nil"/>
            </w:tcBorders>
            <w:shd w:val="clear" w:color="000000" w:fill="C7E371"/>
            <w:noWrap/>
            <w:vAlign w:val="bottom"/>
          </w:tcPr>
          <w:p w14:paraId="037167F8"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few livestock</w:t>
            </w:r>
          </w:p>
        </w:tc>
        <w:tc>
          <w:tcPr>
            <w:tcW w:w="1280" w:type="dxa"/>
            <w:tcBorders>
              <w:top w:val="nil"/>
              <w:left w:val="nil"/>
              <w:bottom w:val="nil"/>
              <w:right w:val="nil"/>
            </w:tcBorders>
            <w:shd w:val="clear" w:color="000000" w:fill="C7E371"/>
            <w:noWrap/>
            <w:vAlign w:val="bottom"/>
          </w:tcPr>
          <w:p w14:paraId="30AE3FBB"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27CFA9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4B8826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156FBE8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6D88E262" w14:textId="77777777" w:rsidTr="003432B5">
        <w:trPr>
          <w:trHeight w:val="300"/>
        </w:trPr>
        <w:tc>
          <w:tcPr>
            <w:tcW w:w="380" w:type="dxa"/>
            <w:tcBorders>
              <w:top w:val="nil"/>
              <w:left w:val="nil"/>
              <w:bottom w:val="nil"/>
              <w:right w:val="nil"/>
            </w:tcBorders>
            <w:shd w:val="clear" w:color="000000" w:fill="CDCD66"/>
            <w:noWrap/>
            <w:vAlign w:val="bottom"/>
          </w:tcPr>
          <w:p w14:paraId="7219853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19</w:t>
            </w:r>
          </w:p>
        </w:tc>
        <w:tc>
          <w:tcPr>
            <w:tcW w:w="6040" w:type="dxa"/>
            <w:tcBorders>
              <w:top w:val="nil"/>
              <w:left w:val="nil"/>
              <w:bottom w:val="nil"/>
              <w:right w:val="nil"/>
            </w:tcBorders>
            <w:shd w:val="clear" w:color="000000" w:fill="CDCD66"/>
            <w:noWrap/>
            <w:vAlign w:val="bottom"/>
          </w:tcPr>
          <w:p w14:paraId="58182C4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Grassland with bovines, goats and sheep</w:t>
            </w:r>
          </w:p>
        </w:tc>
        <w:tc>
          <w:tcPr>
            <w:tcW w:w="1280" w:type="dxa"/>
            <w:tcBorders>
              <w:top w:val="nil"/>
              <w:left w:val="nil"/>
              <w:bottom w:val="nil"/>
              <w:right w:val="nil"/>
            </w:tcBorders>
            <w:shd w:val="clear" w:color="000000" w:fill="CDCD66"/>
            <w:noWrap/>
            <w:vAlign w:val="bottom"/>
          </w:tcPr>
          <w:p w14:paraId="32677A8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0.5</w:t>
            </w:r>
          </w:p>
        </w:tc>
        <w:tc>
          <w:tcPr>
            <w:tcW w:w="1000" w:type="dxa"/>
            <w:tcBorders>
              <w:top w:val="nil"/>
              <w:left w:val="nil"/>
              <w:bottom w:val="nil"/>
              <w:right w:val="nil"/>
            </w:tcBorders>
            <w:shd w:val="clear" w:color="auto" w:fill="auto"/>
            <w:noWrap/>
            <w:vAlign w:val="bottom"/>
          </w:tcPr>
          <w:p w14:paraId="46D48B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630A9DC1"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20" w:type="dxa"/>
            <w:tcBorders>
              <w:top w:val="nil"/>
              <w:left w:val="nil"/>
              <w:bottom w:val="nil"/>
              <w:right w:val="nil"/>
            </w:tcBorders>
            <w:shd w:val="clear" w:color="auto" w:fill="auto"/>
            <w:noWrap/>
            <w:vAlign w:val="bottom"/>
          </w:tcPr>
          <w:p w14:paraId="2952EE3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8AFA377" w14:textId="77777777" w:rsidTr="003432B5">
        <w:trPr>
          <w:trHeight w:val="300"/>
        </w:trPr>
        <w:tc>
          <w:tcPr>
            <w:tcW w:w="380" w:type="dxa"/>
            <w:tcBorders>
              <w:top w:val="nil"/>
              <w:left w:val="nil"/>
              <w:bottom w:val="nil"/>
              <w:right w:val="nil"/>
            </w:tcBorders>
            <w:shd w:val="clear" w:color="000000" w:fill="CCCCCC"/>
            <w:noWrap/>
            <w:vAlign w:val="bottom"/>
          </w:tcPr>
          <w:p w14:paraId="3761AADC"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20</w:t>
            </w:r>
          </w:p>
        </w:tc>
        <w:tc>
          <w:tcPr>
            <w:tcW w:w="6040" w:type="dxa"/>
            <w:tcBorders>
              <w:top w:val="nil"/>
              <w:left w:val="nil"/>
              <w:bottom w:val="nil"/>
              <w:right w:val="nil"/>
            </w:tcBorders>
            <w:shd w:val="clear" w:color="000000" w:fill="CCCCCC"/>
            <w:noWrap/>
            <w:vAlign w:val="bottom"/>
          </w:tcPr>
          <w:p w14:paraId="38E48B1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w:t>
            </w:r>
          </w:p>
        </w:tc>
        <w:tc>
          <w:tcPr>
            <w:tcW w:w="1280" w:type="dxa"/>
            <w:tcBorders>
              <w:top w:val="nil"/>
              <w:left w:val="nil"/>
              <w:bottom w:val="nil"/>
              <w:right w:val="nil"/>
            </w:tcBorders>
            <w:shd w:val="clear" w:color="000000" w:fill="CCCCCC"/>
            <w:noWrap/>
            <w:vAlign w:val="bottom"/>
          </w:tcPr>
          <w:p w14:paraId="32B80084"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w:t>
            </w:r>
          </w:p>
        </w:tc>
        <w:tc>
          <w:tcPr>
            <w:tcW w:w="1000" w:type="dxa"/>
            <w:tcBorders>
              <w:top w:val="nil"/>
              <w:left w:val="nil"/>
              <w:bottom w:val="nil"/>
              <w:right w:val="nil"/>
            </w:tcBorders>
            <w:shd w:val="clear" w:color="auto" w:fill="auto"/>
            <w:noWrap/>
            <w:vAlign w:val="bottom"/>
          </w:tcPr>
          <w:p w14:paraId="57F88CA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75391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2B62CF1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3D38F94A" w14:textId="77777777" w:rsidTr="003432B5">
        <w:trPr>
          <w:trHeight w:val="300"/>
        </w:trPr>
        <w:tc>
          <w:tcPr>
            <w:tcW w:w="380" w:type="dxa"/>
            <w:tcBorders>
              <w:top w:val="nil"/>
              <w:left w:val="nil"/>
              <w:bottom w:val="nil"/>
              <w:right w:val="nil"/>
            </w:tcBorders>
            <w:shd w:val="clear" w:color="000000" w:fill="9C9C9C"/>
            <w:noWrap/>
            <w:vAlign w:val="bottom"/>
          </w:tcPr>
          <w:p w14:paraId="551EB43E"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21</w:t>
            </w:r>
          </w:p>
        </w:tc>
        <w:tc>
          <w:tcPr>
            <w:tcW w:w="6040" w:type="dxa"/>
            <w:tcBorders>
              <w:top w:val="nil"/>
              <w:left w:val="nil"/>
              <w:bottom w:val="nil"/>
              <w:right w:val="nil"/>
            </w:tcBorders>
            <w:shd w:val="clear" w:color="000000" w:fill="9C9C9C"/>
            <w:noWrap/>
            <w:vAlign w:val="bottom"/>
          </w:tcPr>
          <w:p w14:paraId="15F58837"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Bare with few livestock</w:t>
            </w:r>
          </w:p>
        </w:tc>
        <w:tc>
          <w:tcPr>
            <w:tcW w:w="1280" w:type="dxa"/>
            <w:tcBorders>
              <w:top w:val="nil"/>
              <w:left w:val="nil"/>
              <w:bottom w:val="nil"/>
              <w:right w:val="nil"/>
            </w:tcBorders>
            <w:shd w:val="clear" w:color="000000" w:fill="9C9C9C"/>
            <w:noWrap/>
            <w:vAlign w:val="bottom"/>
          </w:tcPr>
          <w:p w14:paraId="077769B8"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0.25</w:t>
            </w:r>
          </w:p>
        </w:tc>
        <w:tc>
          <w:tcPr>
            <w:tcW w:w="1000" w:type="dxa"/>
            <w:tcBorders>
              <w:top w:val="nil"/>
              <w:left w:val="nil"/>
              <w:bottom w:val="nil"/>
              <w:right w:val="nil"/>
            </w:tcBorders>
            <w:shd w:val="clear" w:color="auto" w:fill="auto"/>
            <w:noWrap/>
            <w:vAlign w:val="bottom"/>
          </w:tcPr>
          <w:p w14:paraId="0B1F731E"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508FED0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20" w:type="dxa"/>
            <w:tcBorders>
              <w:top w:val="nil"/>
              <w:left w:val="nil"/>
              <w:bottom w:val="nil"/>
              <w:right w:val="nil"/>
            </w:tcBorders>
            <w:shd w:val="clear" w:color="auto" w:fill="auto"/>
            <w:noWrap/>
            <w:vAlign w:val="bottom"/>
          </w:tcPr>
          <w:p w14:paraId="3C845EE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r>
      <w:tr w:rsidR="00E513BA" w:rsidRPr="00E513BA" w14:paraId="02F14E1D" w14:textId="77777777" w:rsidTr="003432B5">
        <w:trPr>
          <w:trHeight w:val="300"/>
        </w:trPr>
        <w:tc>
          <w:tcPr>
            <w:tcW w:w="380" w:type="dxa"/>
            <w:tcBorders>
              <w:top w:val="nil"/>
              <w:left w:val="nil"/>
              <w:bottom w:val="nil"/>
              <w:right w:val="nil"/>
            </w:tcBorders>
            <w:shd w:val="clear" w:color="000000" w:fill="FE0000"/>
            <w:noWrap/>
            <w:vAlign w:val="bottom"/>
          </w:tcPr>
          <w:p w14:paraId="4DC06905"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22</w:t>
            </w:r>
          </w:p>
        </w:tc>
        <w:tc>
          <w:tcPr>
            <w:tcW w:w="6040" w:type="dxa"/>
            <w:tcBorders>
              <w:top w:val="nil"/>
              <w:left w:val="nil"/>
              <w:bottom w:val="nil"/>
              <w:right w:val="nil"/>
            </w:tcBorders>
            <w:shd w:val="clear" w:color="000000" w:fill="FE0000"/>
            <w:noWrap/>
            <w:vAlign w:val="bottom"/>
          </w:tcPr>
          <w:p w14:paraId="6989B630"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Peri-urban &amp; villages</w:t>
            </w:r>
          </w:p>
        </w:tc>
        <w:tc>
          <w:tcPr>
            <w:tcW w:w="1280" w:type="dxa"/>
            <w:tcBorders>
              <w:top w:val="nil"/>
              <w:left w:val="nil"/>
              <w:bottom w:val="nil"/>
              <w:right w:val="nil"/>
            </w:tcBorders>
            <w:shd w:val="clear" w:color="000000" w:fill="FE0000"/>
            <w:noWrap/>
            <w:vAlign w:val="bottom"/>
          </w:tcPr>
          <w:p w14:paraId="631F3351"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0.75</w:t>
            </w:r>
          </w:p>
        </w:tc>
        <w:tc>
          <w:tcPr>
            <w:tcW w:w="1000" w:type="dxa"/>
            <w:tcBorders>
              <w:top w:val="nil"/>
              <w:left w:val="nil"/>
              <w:bottom w:val="nil"/>
              <w:right w:val="nil"/>
            </w:tcBorders>
            <w:shd w:val="clear" w:color="auto" w:fill="auto"/>
            <w:noWrap/>
            <w:vAlign w:val="bottom"/>
          </w:tcPr>
          <w:p w14:paraId="3F008923"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1299CDF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317F7D29"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r>
      <w:tr w:rsidR="00E513BA" w:rsidRPr="00E513BA" w14:paraId="3CB1F669" w14:textId="77777777" w:rsidTr="003432B5">
        <w:trPr>
          <w:trHeight w:val="300"/>
        </w:trPr>
        <w:tc>
          <w:tcPr>
            <w:tcW w:w="380" w:type="dxa"/>
            <w:tcBorders>
              <w:top w:val="nil"/>
              <w:left w:val="nil"/>
              <w:bottom w:val="nil"/>
              <w:right w:val="nil"/>
            </w:tcBorders>
            <w:shd w:val="clear" w:color="000000" w:fill="A80000"/>
            <w:noWrap/>
            <w:vAlign w:val="bottom"/>
          </w:tcPr>
          <w:p w14:paraId="7E4E5532" w14:textId="77777777" w:rsidR="00E513BA" w:rsidRPr="00E513BA" w:rsidRDefault="00E513BA" w:rsidP="0088148A">
            <w:pPr>
              <w:spacing w:after="0" w:line="480" w:lineRule="auto"/>
              <w:jc w:val="center"/>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23</w:t>
            </w:r>
          </w:p>
        </w:tc>
        <w:tc>
          <w:tcPr>
            <w:tcW w:w="6040" w:type="dxa"/>
            <w:tcBorders>
              <w:top w:val="nil"/>
              <w:left w:val="nil"/>
              <w:bottom w:val="nil"/>
              <w:right w:val="nil"/>
            </w:tcBorders>
            <w:shd w:val="clear" w:color="000000" w:fill="A80000"/>
            <w:noWrap/>
            <w:vAlign w:val="bottom"/>
          </w:tcPr>
          <w:p w14:paraId="1E2754E2" w14:textId="77777777" w:rsidR="00E513BA" w:rsidRPr="00E513BA" w:rsidRDefault="00E513BA" w:rsidP="0088148A">
            <w:pPr>
              <w:spacing w:after="0" w:line="480" w:lineRule="auto"/>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Urban</w:t>
            </w:r>
          </w:p>
        </w:tc>
        <w:tc>
          <w:tcPr>
            <w:tcW w:w="1280" w:type="dxa"/>
            <w:tcBorders>
              <w:top w:val="nil"/>
              <w:left w:val="nil"/>
              <w:bottom w:val="nil"/>
              <w:right w:val="nil"/>
            </w:tcBorders>
            <w:shd w:val="clear" w:color="000000" w:fill="A80000"/>
            <w:noWrap/>
            <w:vAlign w:val="bottom"/>
          </w:tcPr>
          <w:p w14:paraId="65F013ED" w14:textId="77777777" w:rsidR="00E513BA" w:rsidRPr="00E513BA" w:rsidRDefault="00E513BA" w:rsidP="0088148A">
            <w:pPr>
              <w:spacing w:after="0" w:line="480" w:lineRule="auto"/>
              <w:jc w:val="right"/>
              <w:rPr>
                <w:rFonts w:ascii="Calibri" w:eastAsia="Times New Roman" w:hAnsi="Calibri" w:cs="Calibri"/>
                <w:sz w:val="21"/>
                <w:szCs w:val="21"/>
                <w:lang w:eastAsia="en-CA"/>
              </w:rPr>
            </w:pPr>
            <w:r w:rsidRPr="003432B5">
              <w:rPr>
                <w:rFonts w:ascii="Calibri" w:eastAsia="Times New Roman" w:hAnsi="Calibri" w:cs="Calibri"/>
                <w:sz w:val="21"/>
                <w:szCs w:val="21"/>
                <w:lang w:eastAsia="en-CA"/>
              </w:rPr>
              <w:t>1</w:t>
            </w:r>
          </w:p>
        </w:tc>
        <w:tc>
          <w:tcPr>
            <w:tcW w:w="1000" w:type="dxa"/>
            <w:tcBorders>
              <w:top w:val="nil"/>
              <w:left w:val="nil"/>
              <w:bottom w:val="nil"/>
              <w:right w:val="nil"/>
            </w:tcBorders>
            <w:shd w:val="clear" w:color="auto" w:fill="auto"/>
            <w:noWrap/>
            <w:vAlign w:val="bottom"/>
          </w:tcPr>
          <w:p w14:paraId="46396348"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420" w:type="dxa"/>
            <w:tcBorders>
              <w:top w:val="nil"/>
              <w:left w:val="nil"/>
              <w:bottom w:val="nil"/>
              <w:right w:val="nil"/>
            </w:tcBorders>
            <w:shd w:val="clear" w:color="auto" w:fill="auto"/>
            <w:noWrap/>
            <w:vAlign w:val="bottom"/>
          </w:tcPr>
          <w:p w14:paraId="22A2A87C"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20" w:type="dxa"/>
            <w:tcBorders>
              <w:top w:val="nil"/>
              <w:left w:val="nil"/>
              <w:bottom w:val="nil"/>
              <w:right w:val="nil"/>
            </w:tcBorders>
            <w:shd w:val="clear" w:color="auto" w:fill="auto"/>
            <w:noWrap/>
            <w:vAlign w:val="bottom"/>
          </w:tcPr>
          <w:p w14:paraId="55266307" w14:textId="77777777" w:rsidR="00E513BA" w:rsidRPr="00E513BA" w:rsidRDefault="00E513BA"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r>
    </w:tbl>
    <w:p w14:paraId="46A3856B" w14:textId="4BB6D2A8" w:rsidR="00150A5D" w:rsidRDefault="00150A5D" w:rsidP="0088148A">
      <w:pPr>
        <w:spacing w:line="480" w:lineRule="auto"/>
        <w:rPr>
          <w:rFonts w:ascii="Times New Roman" w:hAnsi="Times New Roman" w:cs="Times New Roman"/>
          <w:i/>
          <w:iCs/>
          <w:sz w:val="24"/>
          <w:szCs w:val="24"/>
        </w:rPr>
      </w:pPr>
    </w:p>
    <w:p w14:paraId="3FBC5BF6" w14:textId="14DC1688" w:rsidR="00722603" w:rsidRPr="00722603" w:rsidRDefault="00722603" w:rsidP="0088148A">
      <w:pPr>
        <w:spacing w:line="480" w:lineRule="auto"/>
        <w:rPr>
          <w:rFonts w:ascii="Times New Roman" w:hAnsi="Times New Roman" w:cs="Times New Roman"/>
          <w:sz w:val="24"/>
          <w:szCs w:val="24"/>
        </w:rPr>
      </w:pPr>
      <w:commentRangeStart w:id="120"/>
      <w:r>
        <w:rPr>
          <w:rFonts w:ascii="Times New Roman" w:hAnsi="Times New Roman" w:cs="Times New Roman"/>
          <w:sz w:val="24"/>
          <w:szCs w:val="24"/>
        </w:rPr>
        <w:t xml:space="preserve">To incorporate the temporal component of the SSP scenarios, we </w:t>
      </w:r>
      <w:r w:rsidR="00FE76AB">
        <w:rPr>
          <w:rFonts w:ascii="Times New Roman" w:hAnsi="Times New Roman" w:cs="Times New Roman"/>
          <w:sz w:val="24"/>
          <w:szCs w:val="24"/>
        </w:rPr>
        <w:t xml:space="preserve">created a threat score change metric that was a combination of </w:t>
      </w:r>
      <w:commentRangeStart w:id="121"/>
      <w:commentRangeStart w:id="122"/>
      <w:r w:rsidR="00FE76AB">
        <w:rPr>
          <w:rFonts w:ascii="Times New Roman" w:hAnsi="Times New Roman" w:cs="Times New Roman"/>
          <w:sz w:val="24"/>
          <w:szCs w:val="24"/>
        </w:rPr>
        <w:t>current</w:t>
      </w:r>
      <w:commentRangeEnd w:id="121"/>
      <w:r w:rsidR="00364F67">
        <w:commentReference w:id="121"/>
      </w:r>
      <w:commentRangeEnd w:id="122"/>
      <w:r w:rsidR="00364F67">
        <w:commentReference w:id="122"/>
      </w:r>
      <w:r w:rsidR="00FE76AB">
        <w:rPr>
          <w:rFonts w:ascii="Times New Roman" w:hAnsi="Times New Roman" w:cs="Times New Roman"/>
          <w:sz w:val="24"/>
          <w:szCs w:val="24"/>
        </w:rPr>
        <w:t xml:space="preserve"> (1/3 weight) and future predictions (2/3 weight). </w:t>
      </w:r>
      <w:commentRangeEnd w:id="120"/>
      <w:r w:rsidR="00B85EB7">
        <w:rPr>
          <w:rStyle w:val="CommentReference"/>
        </w:rPr>
        <w:commentReference w:id="120"/>
      </w:r>
      <w:r w:rsidR="00A45B5F">
        <w:rPr>
          <w:rFonts w:ascii="Times New Roman" w:hAnsi="Times New Roman" w:cs="Times New Roman"/>
          <w:sz w:val="24"/>
          <w:szCs w:val="24"/>
        </w:rPr>
        <w:t xml:space="preserve">Example calculations can be found in the following example table. </w:t>
      </w:r>
      <w:r w:rsidR="00A06661">
        <w:rPr>
          <w:rFonts w:ascii="Times New Roman" w:hAnsi="Times New Roman" w:cs="Times New Roman"/>
          <w:sz w:val="24"/>
          <w:szCs w:val="24"/>
        </w:rPr>
        <w:t>We created one predictive surface for each of the three SSP scenarios. In the main analysis we focus on the SSP 2 scenario (middle of the road).</w:t>
      </w:r>
    </w:p>
    <w:tbl>
      <w:tblPr>
        <w:tblW w:w="2660" w:type="dxa"/>
        <w:tblLook w:val="04A0" w:firstRow="1" w:lastRow="0" w:firstColumn="1" w:lastColumn="0" w:noHBand="0" w:noVBand="1"/>
      </w:tblPr>
      <w:tblGrid>
        <w:gridCol w:w="877"/>
        <w:gridCol w:w="775"/>
        <w:gridCol w:w="1140"/>
      </w:tblGrid>
      <w:tr w:rsidR="001A7CC2" w:rsidRPr="001A7CC2" w14:paraId="29894A39" w14:textId="77777777" w:rsidTr="003432B5">
        <w:trPr>
          <w:trHeight w:val="300"/>
        </w:trPr>
        <w:tc>
          <w:tcPr>
            <w:tcW w:w="820" w:type="dxa"/>
            <w:tcBorders>
              <w:top w:val="nil"/>
              <w:left w:val="nil"/>
              <w:bottom w:val="nil"/>
              <w:right w:val="nil"/>
            </w:tcBorders>
            <w:shd w:val="clear" w:color="000000" w:fill="D0CECE"/>
            <w:noWrap/>
            <w:vAlign w:val="bottom"/>
          </w:tcPr>
          <w:p w14:paraId="1E8FEDCA"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 xml:space="preserve">current </w:t>
            </w:r>
          </w:p>
        </w:tc>
        <w:tc>
          <w:tcPr>
            <w:tcW w:w="700" w:type="dxa"/>
            <w:tcBorders>
              <w:top w:val="nil"/>
              <w:left w:val="nil"/>
              <w:bottom w:val="nil"/>
              <w:right w:val="nil"/>
            </w:tcBorders>
            <w:shd w:val="clear" w:color="000000" w:fill="F8CBAD"/>
            <w:noWrap/>
            <w:vAlign w:val="bottom"/>
          </w:tcPr>
          <w:p w14:paraId="12A218FB" w14:textId="77777777" w:rsidR="001A7CC2" w:rsidRPr="001A7CC2" w:rsidRDefault="001A7CC2" w:rsidP="0088148A">
            <w:pPr>
              <w:spacing w:after="0" w:line="480" w:lineRule="auto"/>
              <w:rPr>
                <w:rFonts w:ascii="Calibri" w:eastAsia="Times New Roman" w:hAnsi="Calibri" w:cs="Calibri"/>
                <w:color w:val="000000"/>
                <w:lang w:eastAsia="en-CA"/>
              </w:rPr>
            </w:pPr>
            <w:r w:rsidRPr="003432B5">
              <w:rPr>
                <w:rFonts w:ascii="Calibri" w:eastAsia="Times New Roman" w:hAnsi="Calibri" w:cs="Calibri"/>
                <w:color w:val="000000"/>
                <w:lang w:eastAsia="en-CA"/>
              </w:rPr>
              <w:t>future</w:t>
            </w:r>
          </w:p>
        </w:tc>
        <w:tc>
          <w:tcPr>
            <w:tcW w:w="1140" w:type="dxa"/>
            <w:tcBorders>
              <w:top w:val="nil"/>
              <w:left w:val="single" w:sz="4" w:space="0" w:color="auto"/>
              <w:bottom w:val="nil"/>
              <w:right w:val="nil"/>
            </w:tcBorders>
            <w:shd w:val="clear" w:color="000000" w:fill="FFFF00"/>
            <w:noWrap/>
            <w:vAlign w:val="bottom"/>
          </w:tcPr>
          <w:p w14:paraId="6FA50A4E" w14:textId="77777777" w:rsidR="001A7CC2" w:rsidRPr="001A7CC2" w:rsidRDefault="001A7CC2" w:rsidP="0088148A">
            <w:pPr>
              <w:spacing w:after="0" w:line="480" w:lineRule="auto"/>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1*a + 2*b/3</w:t>
            </w:r>
          </w:p>
        </w:tc>
      </w:tr>
      <w:tr w:rsidR="001A7CC2" w:rsidRPr="001A7CC2" w14:paraId="7028D567" w14:textId="77777777" w:rsidTr="003432B5">
        <w:trPr>
          <w:trHeight w:val="300"/>
        </w:trPr>
        <w:tc>
          <w:tcPr>
            <w:tcW w:w="820" w:type="dxa"/>
            <w:tcBorders>
              <w:top w:val="nil"/>
              <w:left w:val="nil"/>
              <w:bottom w:val="nil"/>
              <w:right w:val="nil"/>
            </w:tcBorders>
            <w:shd w:val="clear" w:color="000000" w:fill="D0CECE"/>
            <w:noWrap/>
            <w:vAlign w:val="bottom"/>
          </w:tcPr>
          <w:p w14:paraId="12F138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B04535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FFEE1C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3104E38C" w14:textId="77777777" w:rsidTr="003432B5">
        <w:trPr>
          <w:trHeight w:val="300"/>
        </w:trPr>
        <w:tc>
          <w:tcPr>
            <w:tcW w:w="820" w:type="dxa"/>
            <w:tcBorders>
              <w:top w:val="nil"/>
              <w:left w:val="nil"/>
              <w:bottom w:val="nil"/>
              <w:right w:val="nil"/>
            </w:tcBorders>
            <w:shd w:val="clear" w:color="000000" w:fill="D0CECE"/>
            <w:noWrap/>
            <w:vAlign w:val="bottom"/>
          </w:tcPr>
          <w:p w14:paraId="698FB42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48FEE6A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75E36E2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3DB9BD1A" w14:textId="77777777" w:rsidTr="003432B5">
        <w:trPr>
          <w:trHeight w:val="300"/>
        </w:trPr>
        <w:tc>
          <w:tcPr>
            <w:tcW w:w="820" w:type="dxa"/>
            <w:tcBorders>
              <w:top w:val="nil"/>
              <w:left w:val="nil"/>
              <w:bottom w:val="nil"/>
              <w:right w:val="nil"/>
            </w:tcBorders>
            <w:shd w:val="clear" w:color="000000" w:fill="D0CECE"/>
            <w:noWrap/>
            <w:vAlign w:val="bottom"/>
          </w:tcPr>
          <w:p w14:paraId="239A39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6E9F42F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EDA09E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w:t>
            </w:r>
          </w:p>
        </w:tc>
      </w:tr>
      <w:tr w:rsidR="001A7CC2" w:rsidRPr="001A7CC2" w14:paraId="7C905044" w14:textId="77777777" w:rsidTr="003432B5">
        <w:trPr>
          <w:trHeight w:val="300"/>
        </w:trPr>
        <w:tc>
          <w:tcPr>
            <w:tcW w:w="820" w:type="dxa"/>
            <w:tcBorders>
              <w:top w:val="nil"/>
              <w:left w:val="nil"/>
              <w:bottom w:val="nil"/>
              <w:right w:val="nil"/>
            </w:tcBorders>
            <w:shd w:val="clear" w:color="000000" w:fill="D0CECE"/>
            <w:noWrap/>
            <w:vAlign w:val="bottom"/>
          </w:tcPr>
          <w:p w14:paraId="1998697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71388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1359F172"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70607B34" w14:textId="77777777" w:rsidTr="003432B5">
        <w:trPr>
          <w:trHeight w:val="300"/>
        </w:trPr>
        <w:tc>
          <w:tcPr>
            <w:tcW w:w="820" w:type="dxa"/>
            <w:tcBorders>
              <w:top w:val="nil"/>
              <w:left w:val="nil"/>
              <w:bottom w:val="nil"/>
              <w:right w:val="nil"/>
            </w:tcBorders>
            <w:shd w:val="clear" w:color="000000" w:fill="D0CECE"/>
            <w:noWrap/>
            <w:vAlign w:val="bottom"/>
          </w:tcPr>
          <w:p w14:paraId="476447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lastRenderedPageBreak/>
              <w:t>1</w:t>
            </w:r>
          </w:p>
        </w:tc>
        <w:tc>
          <w:tcPr>
            <w:tcW w:w="700" w:type="dxa"/>
            <w:tcBorders>
              <w:top w:val="nil"/>
              <w:left w:val="nil"/>
              <w:bottom w:val="nil"/>
              <w:right w:val="nil"/>
            </w:tcBorders>
            <w:shd w:val="clear" w:color="000000" w:fill="F8CBAD"/>
            <w:noWrap/>
            <w:vAlign w:val="bottom"/>
          </w:tcPr>
          <w:p w14:paraId="6D0C4B2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BAC69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73918A7" w14:textId="77777777" w:rsidTr="003432B5">
        <w:trPr>
          <w:trHeight w:val="300"/>
        </w:trPr>
        <w:tc>
          <w:tcPr>
            <w:tcW w:w="820" w:type="dxa"/>
            <w:tcBorders>
              <w:top w:val="nil"/>
              <w:left w:val="nil"/>
              <w:bottom w:val="nil"/>
              <w:right w:val="nil"/>
            </w:tcBorders>
            <w:shd w:val="clear" w:color="000000" w:fill="D0CECE"/>
            <w:noWrap/>
            <w:vAlign w:val="bottom"/>
          </w:tcPr>
          <w:p w14:paraId="40635F0B"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3F420B3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63B58EED"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55D82050" w14:textId="77777777" w:rsidTr="003432B5">
        <w:trPr>
          <w:trHeight w:val="300"/>
        </w:trPr>
        <w:tc>
          <w:tcPr>
            <w:tcW w:w="820" w:type="dxa"/>
            <w:tcBorders>
              <w:top w:val="nil"/>
              <w:left w:val="nil"/>
              <w:bottom w:val="nil"/>
              <w:right w:val="nil"/>
            </w:tcBorders>
            <w:shd w:val="clear" w:color="000000" w:fill="D0CECE"/>
            <w:noWrap/>
            <w:vAlign w:val="bottom"/>
          </w:tcPr>
          <w:p w14:paraId="7473907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107AF2B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57BF02B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0.42</w:t>
            </w:r>
          </w:p>
        </w:tc>
      </w:tr>
      <w:tr w:rsidR="001A7CC2" w:rsidRPr="001A7CC2" w14:paraId="0F54CA48" w14:textId="77777777" w:rsidTr="003432B5">
        <w:trPr>
          <w:trHeight w:val="300"/>
        </w:trPr>
        <w:tc>
          <w:tcPr>
            <w:tcW w:w="820" w:type="dxa"/>
            <w:tcBorders>
              <w:top w:val="nil"/>
              <w:left w:val="nil"/>
              <w:bottom w:val="nil"/>
              <w:right w:val="nil"/>
            </w:tcBorders>
            <w:shd w:val="clear" w:color="000000" w:fill="D0CECE"/>
            <w:noWrap/>
            <w:vAlign w:val="bottom"/>
          </w:tcPr>
          <w:p w14:paraId="5F5C843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B49F6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5F8513C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5F3E4B09" w14:textId="77777777" w:rsidTr="003432B5">
        <w:trPr>
          <w:trHeight w:val="300"/>
        </w:trPr>
        <w:tc>
          <w:tcPr>
            <w:tcW w:w="820" w:type="dxa"/>
            <w:tcBorders>
              <w:top w:val="nil"/>
              <w:left w:val="nil"/>
              <w:bottom w:val="nil"/>
              <w:right w:val="nil"/>
            </w:tcBorders>
            <w:shd w:val="clear" w:color="000000" w:fill="D0CECE"/>
            <w:noWrap/>
            <w:vAlign w:val="bottom"/>
          </w:tcPr>
          <w:p w14:paraId="42E0F1D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4AAA9C1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E334081"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3E4987E1" w14:textId="77777777" w:rsidTr="003432B5">
        <w:trPr>
          <w:trHeight w:val="300"/>
        </w:trPr>
        <w:tc>
          <w:tcPr>
            <w:tcW w:w="820" w:type="dxa"/>
            <w:tcBorders>
              <w:top w:val="nil"/>
              <w:left w:val="nil"/>
              <w:bottom w:val="nil"/>
              <w:right w:val="nil"/>
            </w:tcBorders>
            <w:shd w:val="clear" w:color="000000" w:fill="D0CECE"/>
            <w:noWrap/>
            <w:vAlign w:val="bottom"/>
          </w:tcPr>
          <w:p w14:paraId="73D17E9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46F3783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558E4AE"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r w:rsidR="001A7CC2" w:rsidRPr="001A7CC2" w14:paraId="45F53EC4" w14:textId="77777777" w:rsidTr="003432B5">
        <w:trPr>
          <w:trHeight w:val="300"/>
        </w:trPr>
        <w:tc>
          <w:tcPr>
            <w:tcW w:w="820" w:type="dxa"/>
            <w:tcBorders>
              <w:top w:val="nil"/>
              <w:left w:val="nil"/>
              <w:bottom w:val="nil"/>
              <w:right w:val="nil"/>
            </w:tcBorders>
            <w:shd w:val="clear" w:color="000000" w:fill="D0CECE"/>
            <w:noWrap/>
            <w:vAlign w:val="bottom"/>
          </w:tcPr>
          <w:p w14:paraId="25EEA412"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4F191E8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1B41E2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68F9FDAC" w14:textId="77777777" w:rsidTr="003432B5">
        <w:trPr>
          <w:trHeight w:val="300"/>
        </w:trPr>
        <w:tc>
          <w:tcPr>
            <w:tcW w:w="820" w:type="dxa"/>
            <w:tcBorders>
              <w:top w:val="nil"/>
              <w:left w:val="nil"/>
              <w:bottom w:val="nil"/>
              <w:right w:val="nil"/>
            </w:tcBorders>
            <w:shd w:val="clear" w:color="000000" w:fill="D0CECE"/>
            <w:noWrap/>
            <w:vAlign w:val="bottom"/>
          </w:tcPr>
          <w:p w14:paraId="6C75D06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7EC9BCA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C57A24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7BAF51A6" w14:textId="77777777" w:rsidTr="003432B5">
        <w:trPr>
          <w:trHeight w:val="300"/>
        </w:trPr>
        <w:tc>
          <w:tcPr>
            <w:tcW w:w="820" w:type="dxa"/>
            <w:tcBorders>
              <w:top w:val="nil"/>
              <w:left w:val="nil"/>
              <w:bottom w:val="nil"/>
              <w:right w:val="nil"/>
            </w:tcBorders>
            <w:shd w:val="clear" w:color="000000" w:fill="D0CECE"/>
            <w:noWrap/>
            <w:vAlign w:val="bottom"/>
          </w:tcPr>
          <w:p w14:paraId="598594F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74AF92C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1140" w:type="dxa"/>
            <w:tcBorders>
              <w:top w:val="nil"/>
              <w:left w:val="single" w:sz="4" w:space="0" w:color="auto"/>
              <w:bottom w:val="nil"/>
              <w:right w:val="nil"/>
            </w:tcBorders>
            <w:shd w:val="clear" w:color="000000" w:fill="FFFF00"/>
            <w:noWrap/>
            <w:vAlign w:val="bottom"/>
          </w:tcPr>
          <w:p w14:paraId="0E9EC31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2ACF9514" w14:textId="77777777" w:rsidTr="003432B5">
        <w:trPr>
          <w:trHeight w:val="300"/>
        </w:trPr>
        <w:tc>
          <w:tcPr>
            <w:tcW w:w="820" w:type="dxa"/>
            <w:tcBorders>
              <w:top w:val="nil"/>
              <w:left w:val="nil"/>
              <w:bottom w:val="nil"/>
              <w:right w:val="nil"/>
            </w:tcBorders>
            <w:shd w:val="clear" w:color="000000" w:fill="D0CECE"/>
            <w:noWrap/>
            <w:vAlign w:val="bottom"/>
          </w:tcPr>
          <w:p w14:paraId="0FDC36A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0E298D7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1140" w:type="dxa"/>
            <w:tcBorders>
              <w:top w:val="nil"/>
              <w:left w:val="single" w:sz="4" w:space="0" w:color="auto"/>
              <w:bottom w:val="nil"/>
              <w:right w:val="nil"/>
            </w:tcBorders>
            <w:shd w:val="clear" w:color="000000" w:fill="FFFF00"/>
            <w:noWrap/>
            <w:vAlign w:val="bottom"/>
          </w:tcPr>
          <w:p w14:paraId="6B25F90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0.58</w:t>
            </w:r>
          </w:p>
        </w:tc>
      </w:tr>
      <w:tr w:rsidR="001A7CC2" w:rsidRPr="001A7CC2" w14:paraId="41B67209" w14:textId="77777777" w:rsidTr="003432B5">
        <w:trPr>
          <w:trHeight w:val="300"/>
        </w:trPr>
        <w:tc>
          <w:tcPr>
            <w:tcW w:w="820" w:type="dxa"/>
            <w:tcBorders>
              <w:top w:val="nil"/>
              <w:left w:val="nil"/>
              <w:bottom w:val="nil"/>
              <w:right w:val="nil"/>
            </w:tcBorders>
            <w:shd w:val="clear" w:color="000000" w:fill="D0CECE"/>
            <w:noWrap/>
            <w:vAlign w:val="bottom"/>
          </w:tcPr>
          <w:p w14:paraId="7896ECC4"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5106068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1140" w:type="dxa"/>
            <w:tcBorders>
              <w:top w:val="nil"/>
              <w:left w:val="single" w:sz="4" w:space="0" w:color="auto"/>
              <w:bottom w:val="nil"/>
              <w:right w:val="nil"/>
            </w:tcBorders>
            <w:shd w:val="clear" w:color="000000" w:fill="FFFF00"/>
            <w:noWrap/>
            <w:vAlign w:val="bottom"/>
          </w:tcPr>
          <w:p w14:paraId="6F343A88"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0BB36AB8" w14:textId="77777777" w:rsidTr="003432B5">
        <w:trPr>
          <w:trHeight w:val="300"/>
        </w:trPr>
        <w:tc>
          <w:tcPr>
            <w:tcW w:w="820" w:type="dxa"/>
            <w:tcBorders>
              <w:top w:val="nil"/>
              <w:left w:val="nil"/>
              <w:bottom w:val="nil"/>
              <w:right w:val="nil"/>
            </w:tcBorders>
            <w:shd w:val="clear" w:color="000000" w:fill="D0CECE"/>
            <w:noWrap/>
            <w:vAlign w:val="bottom"/>
          </w:tcPr>
          <w:p w14:paraId="0F419C3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63128E65"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59ED9D2B"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w:t>
            </w:r>
          </w:p>
        </w:tc>
      </w:tr>
      <w:tr w:rsidR="001A7CC2" w:rsidRPr="001A7CC2" w14:paraId="5F17595E" w14:textId="77777777" w:rsidTr="003432B5">
        <w:trPr>
          <w:trHeight w:val="300"/>
        </w:trPr>
        <w:tc>
          <w:tcPr>
            <w:tcW w:w="820" w:type="dxa"/>
            <w:tcBorders>
              <w:top w:val="nil"/>
              <w:left w:val="nil"/>
              <w:bottom w:val="nil"/>
              <w:right w:val="nil"/>
            </w:tcBorders>
            <w:shd w:val="clear" w:color="000000" w:fill="D0CECE"/>
            <w:noWrap/>
            <w:vAlign w:val="bottom"/>
          </w:tcPr>
          <w:p w14:paraId="7D11BE20"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2CB7D50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23751E47"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0.08</w:t>
            </w:r>
          </w:p>
        </w:tc>
      </w:tr>
      <w:tr w:rsidR="001A7CC2" w:rsidRPr="001A7CC2" w14:paraId="14AF9268" w14:textId="77777777" w:rsidTr="003432B5">
        <w:trPr>
          <w:trHeight w:val="300"/>
        </w:trPr>
        <w:tc>
          <w:tcPr>
            <w:tcW w:w="820" w:type="dxa"/>
            <w:tcBorders>
              <w:top w:val="nil"/>
              <w:left w:val="nil"/>
              <w:bottom w:val="nil"/>
              <w:right w:val="nil"/>
            </w:tcBorders>
            <w:shd w:val="clear" w:color="000000" w:fill="D0CECE"/>
            <w:noWrap/>
            <w:vAlign w:val="bottom"/>
          </w:tcPr>
          <w:p w14:paraId="1DCC413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3FEFB6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6A27D1FC"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0.17</w:t>
            </w:r>
          </w:p>
        </w:tc>
      </w:tr>
      <w:tr w:rsidR="001A7CC2" w:rsidRPr="001A7CC2" w14:paraId="2F6C2315" w14:textId="77777777" w:rsidTr="003432B5">
        <w:trPr>
          <w:trHeight w:val="300"/>
        </w:trPr>
        <w:tc>
          <w:tcPr>
            <w:tcW w:w="820" w:type="dxa"/>
            <w:tcBorders>
              <w:top w:val="nil"/>
              <w:left w:val="nil"/>
              <w:bottom w:val="nil"/>
              <w:right w:val="nil"/>
            </w:tcBorders>
            <w:shd w:val="clear" w:color="000000" w:fill="D0CECE"/>
            <w:noWrap/>
            <w:vAlign w:val="bottom"/>
          </w:tcPr>
          <w:p w14:paraId="2E905BCD"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731E8DE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7636CD3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0.25</w:t>
            </w:r>
          </w:p>
        </w:tc>
      </w:tr>
      <w:tr w:rsidR="001A7CC2" w:rsidRPr="001A7CC2" w14:paraId="5F6088B3" w14:textId="77777777" w:rsidTr="003432B5">
        <w:trPr>
          <w:trHeight w:val="300"/>
        </w:trPr>
        <w:tc>
          <w:tcPr>
            <w:tcW w:w="820" w:type="dxa"/>
            <w:tcBorders>
              <w:top w:val="nil"/>
              <w:left w:val="nil"/>
              <w:bottom w:val="nil"/>
              <w:right w:val="nil"/>
            </w:tcBorders>
            <w:shd w:val="clear" w:color="000000" w:fill="D0CECE"/>
            <w:noWrap/>
            <w:vAlign w:val="bottom"/>
          </w:tcPr>
          <w:p w14:paraId="628A9D97"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ACC963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1140" w:type="dxa"/>
            <w:tcBorders>
              <w:top w:val="nil"/>
              <w:left w:val="single" w:sz="4" w:space="0" w:color="auto"/>
              <w:bottom w:val="nil"/>
              <w:right w:val="nil"/>
            </w:tcBorders>
            <w:shd w:val="clear" w:color="000000" w:fill="FFFF00"/>
            <w:noWrap/>
            <w:vAlign w:val="bottom"/>
          </w:tcPr>
          <w:p w14:paraId="15AB1565"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0.33</w:t>
            </w:r>
          </w:p>
        </w:tc>
      </w:tr>
      <w:tr w:rsidR="001A7CC2" w:rsidRPr="001A7CC2" w14:paraId="5FECC24C" w14:textId="77777777" w:rsidTr="003432B5">
        <w:trPr>
          <w:trHeight w:val="300"/>
        </w:trPr>
        <w:tc>
          <w:tcPr>
            <w:tcW w:w="820" w:type="dxa"/>
            <w:tcBorders>
              <w:top w:val="nil"/>
              <w:left w:val="nil"/>
              <w:bottom w:val="nil"/>
              <w:right w:val="nil"/>
            </w:tcBorders>
            <w:shd w:val="clear" w:color="000000" w:fill="D0CECE"/>
            <w:noWrap/>
            <w:vAlign w:val="bottom"/>
          </w:tcPr>
          <w:p w14:paraId="15692009"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w:t>
            </w:r>
          </w:p>
        </w:tc>
        <w:tc>
          <w:tcPr>
            <w:tcW w:w="700" w:type="dxa"/>
            <w:tcBorders>
              <w:top w:val="nil"/>
              <w:left w:val="nil"/>
              <w:bottom w:val="nil"/>
              <w:right w:val="nil"/>
            </w:tcBorders>
            <w:shd w:val="clear" w:color="000000" w:fill="F8CBAD"/>
            <w:noWrap/>
            <w:vAlign w:val="bottom"/>
          </w:tcPr>
          <w:p w14:paraId="7CFEA70C"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505B76E3"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0.67</w:t>
            </w:r>
          </w:p>
        </w:tc>
      </w:tr>
      <w:tr w:rsidR="001A7CC2" w:rsidRPr="001A7CC2" w14:paraId="4360B9E6" w14:textId="77777777" w:rsidTr="003432B5">
        <w:trPr>
          <w:trHeight w:val="300"/>
        </w:trPr>
        <w:tc>
          <w:tcPr>
            <w:tcW w:w="820" w:type="dxa"/>
            <w:tcBorders>
              <w:top w:val="nil"/>
              <w:left w:val="nil"/>
              <w:bottom w:val="nil"/>
              <w:right w:val="nil"/>
            </w:tcBorders>
            <w:shd w:val="clear" w:color="000000" w:fill="D0CECE"/>
            <w:noWrap/>
            <w:vAlign w:val="bottom"/>
          </w:tcPr>
          <w:p w14:paraId="18E6C3A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0.25</w:t>
            </w:r>
          </w:p>
        </w:tc>
        <w:tc>
          <w:tcPr>
            <w:tcW w:w="700" w:type="dxa"/>
            <w:tcBorders>
              <w:top w:val="nil"/>
              <w:left w:val="nil"/>
              <w:bottom w:val="nil"/>
              <w:right w:val="nil"/>
            </w:tcBorders>
            <w:shd w:val="clear" w:color="000000" w:fill="F8CBAD"/>
            <w:noWrap/>
            <w:vAlign w:val="bottom"/>
          </w:tcPr>
          <w:p w14:paraId="67ED135E"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0D0CE959"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0.75</w:t>
            </w:r>
          </w:p>
        </w:tc>
      </w:tr>
      <w:tr w:rsidR="001A7CC2" w:rsidRPr="001A7CC2" w14:paraId="06F7B12E" w14:textId="77777777" w:rsidTr="003432B5">
        <w:trPr>
          <w:trHeight w:val="300"/>
        </w:trPr>
        <w:tc>
          <w:tcPr>
            <w:tcW w:w="820" w:type="dxa"/>
            <w:tcBorders>
              <w:top w:val="nil"/>
              <w:left w:val="nil"/>
              <w:bottom w:val="nil"/>
              <w:right w:val="nil"/>
            </w:tcBorders>
            <w:shd w:val="clear" w:color="000000" w:fill="D0CECE"/>
            <w:noWrap/>
            <w:vAlign w:val="bottom"/>
          </w:tcPr>
          <w:p w14:paraId="70C879BA"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0.5</w:t>
            </w:r>
          </w:p>
        </w:tc>
        <w:tc>
          <w:tcPr>
            <w:tcW w:w="700" w:type="dxa"/>
            <w:tcBorders>
              <w:top w:val="nil"/>
              <w:left w:val="nil"/>
              <w:bottom w:val="nil"/>
              <w:right w:val="nil"/>
            </w:tcBorders>
            <w:shd w:val="clear" w:color="000000" w:fill="F8CBAD"/>
            <w:noWrap/>
            <w:vAlign w:val="bottom"/>
          </w:tcPr>
          <w:p w14:paraId="55F2D838"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605DBBBA"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0.83</w:t>
            </w:r>
          </w:p>
        </w:tc>
      </w:tr>
      <w:tr w:rsidR="001A7CC2" w:rsidRPr="001A7CC2" w14:paraId="16697999" w14:textId="77777777" w:rsidTr="003432B5">
        <w:trPr>
          <w:trHeight w:val="300"/>
        </w:trPr>
        <w:tc>
          <w:tcPr>
            <w:tcW w:w="820" w:type="dxa"/>
            <w:tcBorders>
              <w:top w:val="nil"/>
              <w:left w:val="nil"/>
              <w:bottom w:val="nil"/>
              <w:right w:val="nil"/>
            </w:tcBorders>
            <w:shd w:val="clear" w:color="000000" w:fill="D0CECE"/>
            <w:noWrap/>
            <w:vAlign w:val="bottom"/>
          </w:tcPr>
          <w:p w14:paraId="6754E6AF"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0.75</w:t>
            </w:r>
          </w:p>
        </w:tc>
        <w:tc>
          <w:tcPr>
            <w:tcW w:w="700" w:type="dxa"/>
            <w:tcBorders>
              <w:top w:val="nil"/>
              <w:left w:val="nil"/>
              <w:bottom w:val="nil"/>
              <w:right w:val="nil"/>
            </w:tcBorders>
            <w:shd w:val="clear" w:color="000000" w:fill="F8CBAD"/>
            <w:noWrap/>
            <w:vAlign w:val="bottom"/>
          </w:tcPr>
          <w:p w14:paraId="3F22B186"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31013560"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0.92</w:t>
            </w:r>
          </w:p>
        </w:tc>
      </w:tr>
      <w:tr w:rsidR="001A7CC2" w:rsidRPr="001A7CC2" w14:paraId="2BDA4CE2" w14:textId="77777777" w:rsidTr="003432B5">
        <w:trPr>
          <w:trHeight w:val="300"/>
        </w:trPr>
        <w:tc>
          <w:tcPr>
            <w:tcW w:w="820" w:type="dxa"/>
            <w:tcBorders>
              <w:top w:val="nil"/>
              <w:left w:val="nil"/>
              <w:bottom w:val="nil"/>
              <w:right w:val="nil"/>
            </w:tcBorders>
            <w:shd w:val="clear" w:color="000000" w:fill="D0CECE"/>
            <w:noWrap/>
            <w:vAlign w:val="bottom"/>
          </w:tcPr>
          <w:p w14:paraId="676A8E43"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700" w:type="dxa"/>
            <w:tcBorders>
              <w:top w:val="nil"/>
              <w:left w:val="nil"/>
              <w:bottom w:val="nil"/>
              <w:right w:val="nil"/>
            </w:tcBorders>
            <w:shd w:val="clear" w:color="000000" w:fill="F8CBAD"/>
            <w:noWrap/>
            <w:vAlign w:val="bottom"/>
          </w:tcPr>
          <w:p w14:paraId="7DE09C91" w14:textId="77777777" w:rsidR="001A7CC2" w:rsidRPr="001A7CC2" w:rsidRDefault="001A7CC2" w:rsidP="0088148A">
            <w:pPr>
              <w:spacing w:after="0" w:line="480" w:lineRule="auto"/>
              <w:jc w:val="right"/>
              <w:rPr>
                <w:rFonts w:ascii="Calibri" w:eastAsia="Times New Roman" w:hAnsi="Calibri" w:cs="Calibri"/>
                <w:color w:val="000000"/>
                <w:lang w:eastAsia="en-CA"/>
              </w:rPr>
            </w:pPr>
            <w:r w:rsidRPr="003432B5">
              <w:rPr>
                <w:rFonts w:ascii="Calibri" w:eastAsia="Times New Roman" w:hAnsi="Calibri" w:cs="Calibri"/>
                <w:color w:val="000000"/>
                <w:lang w:eastAsia="en-CA"/>
              </w:rPr>
              <w:t>1</w:t>
            </w:r>
          </w:p>
        </w:tc>
        <w:tc>
          <w:tcPr>
            <w:tcW w:w="1140" w:type="dxa"/>
            <w:tcBorders>
              <w:top w:val="nil"/>
              <w:left w:val="single" w:sz="4" w:space="0" w:color="auto"/>
              <w:bottom w:val="nil"/>
              <w:right w:val="nil"/>
            </w:tcBorders>
            <w:shd w:val="clear" w:color="000000" w:fill="FFFF00"/>
            <w:noWrap/>
            <w:vAlign w:val="bottom"/>
          </w:tcPr>
          <w:p w14:paraId="2CE36D06" w14:textId="77777777" w:rsidR="001A7CC2" w:rsidRPr="001A7CC2" w:rsidRDefault="001A7CC2" w:rsidP="0088148A">
            <w:pPr>
              <w:spacing w:after="0" w:line="480" w:lineRule="auto"/>
              <w:jc w:val="right"/>
              <w:rPr>
                <w:rFonts w:ascii="Calibri" w:eastAsia="Times New Roman" w:hAnsi="Calibri" w:cs="Calibri"/>
                <w:b/>
                <w:bCs/>
                <w:color w:val="000000"/>
                <w:lang w:eastAsia="en-CA"/>
              </w:rPr>
            </w:pPr>
            <w:r w:rsidRPr="003432B5">
              <w:rPr>
                <w:rFonts w:ascii="Calibri" w:eastAsia="Times New Roman" w:hAnsi="Calibri" w:cs="Calibri"/>
                <w:b/>
                <w:bCs/>
                <w:color w:val="000000"/>
                <w:lang w:eastAsia="en-CA"/>
              </w:rPr>
              <w:t>1</w:t>
            </w:r>
          </w:p>
        </w:tc>
      </w:tr>
    </w:tbl>
    <w:p w14:paraId="4DA6631E" w14:textId="77777777" w:rsidR="00E513BA" w:rsidRDefault="00E513BA" w:rsidP="0088148A">
      <w:pPr>
        <w:spacing w:line="480" w:lineRule="auto"/>
        <w:rPr>
          <w:rFonts w:ascii="Times New Roman" w:hAnsi="Times New Roman" w:cs="Times New Roman"/>
          <w:i/>
          <w:iCs/>
          <w:sz w:val="24"/>
          <w:szCs w:val="24"/>
        </w:rPr>
      </w:pPr>
    </w:p>
    <w:p w14:paraId="0AEF4437" w14:textId="723E6B78" w:rsidR="00D31BD2" w:rsidRDefault="00D31BD2"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Climate risk</w:t>
      </w:r>
    </w:p>
    <w:p w14:paraId="3047D76B" w14:textId="0D62AD13" w:rsidR="00D203D9" w:rsidRDefault="00280E10" w:rsidP="0088148A">
      <w:pPr>
        <w:spacing w:line="480" w:lineRule="auto"/>
        <w:rPr>
          <w:rFonts w:ascii="Times New Roman" w:hAnsi="Times New Roman" w:cs="Times New Roman"/>
          <w:sz w:val="24"/>
          <w:szCs w:val="24"/>
        </w:rPr>
      </w:pPr>
      <w:r w:rsidRPr="00280E10">
        <w:rPr>
          <w:rFonts w:ascii="Times New Roman" w:hAnsi="Times New Roman" w:cs="Times New Roman"/>
          <w:sz w:val="24"/>
          <w:szCs w:val="24"/>
        </w:rPr>
        <w:lastRenderedPageBreak/>
        <w:t xml:space="preserve">For </w:t>
      </w:r>
      <w:r>
        <w:rPr>
          <w:rFonts w:ascii="Times New Roman" w:hAnsi="Times New Roman" w:cs="Times New Roman"/>
          <w:sz w:val="24"/>
          <w:szCs w:val="24"/>
        </w:rPr>
        <w:t xml:space="preserve">initial test purposes we have used </w:t>
      </w:r>
      <w:commentRangeStart w:id="123"/>
      <w:r>
        <w:rPr>
          <w:rFonts w:ascii="Times New Roman" w:hAnsi="Times New Roman" w:cs="Times New Roman"/>
          <w:sz w:val="24"/>
          <w:szCs w:val="24"/>
        </w:rPr>
        <w:t xml:space="preserve">climate change velocity </w:t>
      </w:r>
      <w:commentRangeEnd w:id="123"/>
      <w:r w:rsidR="00352795">
        <w:rPr>
          <w:rStyle w:val="CommentReference"/>
        </w:rPr>
        <w:commentReference w:id="123"/>
      </w:r>
      <w:r>
        <w:rPr>
          <w:rFonts w:ascii="Times New Roman" w:hAnsi="Times New Roman" w:cs="Times New Roman"/>
          <w:sz w:val="24"/>
          <w:szCs w:val="24"/>
        </w:rPr>
        <w:t xml:space="preserve">from </w:t>
      </w:r>
      <w:commentRangeStart w:id="124"/>
      <w:r w:rsidR="00D203D9">
        <w:rPr>
          <w:rFonts w:ascii="Times New Roman" w:hAnsi="Times New Roman" w:cs="Times New Roman"/>
          <w:i/>
          <w:iCs/>
          <w:sz w:val="24"/>
          <w:szCs w:val="24"/>
        </w:rPr>
        <w:fldChar w:fldCharType="begin"/>
      </w:r>
      <w:r w:rsidR="007F28F6">
        <w:rPr>
          <w:rFonts w:ascii="Times New Roman" w:hAnsi="Times New Roman" w:cs="Times New Roman"/>
          <w:i/>
          <w:iCs/>
          <w:sz w:val="24"/>
          <w:szCs w:val="24"/>
        </w:rPr>
        <w:instrText xml:space="preserve"> ADDIN ZOTERO_ITEM CSL_CITATION {"citationID":"uOCQsvUQ","properties":{"formattedCitation":"\\super 9\\nosupersub{}","plainCitation":"9","noteIndex":0},"citationItems":[{"id":2664,"uris":["http://zotero.org/users/878981/items/AMMZNZ6E"],"uri":["http://zotero.org/users/878981/items/AMMZNZ6E"],"itemData":{"id":2664,"type":"article-journal","container-title":"Science","issue":"6183","page":"1247579","source":"Google Scholar","title":"Multiple dimensions of climate change and their implications for biodiversity","volume":"344","author":[{"family":"Garcia","given":"Raquel A."},{"family":"Cabeza","given":"Mar"},{"family":"Rahbek","given":"Carsten"},{"family":"Araújo","given":"Miguel B."}],"issued":{"date-parts":[["2014"]]}}}],"schema":"https://github.com/citation-style-language/schema/raw/master/csl-citation.json"} </w:instrText>
      </w:r>
      <w:r w:rsidR="00D203D9">
        <w:rPr>
          <w:rFonts w:ascii="Times New Roman" w:hAnsi="Times New Roman" w:cs="Times New Roman"/>
          <w:i/>
          <w:iCs/>
          <w:sz w:val="24"/>
          <w:szCs w:val="24"/>
        </w:rPr>
        <w:fldChar w:fldCharType="separate"/>
      </w:r>
      <w:r w:rsidR="007F28F6" w:rsidRPr="007F28F6">
        <w:rPr>
          <w:rFonts w:ascii="Times New Roman" w:hAnsi="Times New Roman" w:cs="Times New Roman"/>
          <w:sz w:val="24"/>
          <w:szCs w:val="24"/>
          <w:vertAlign w:val="superscript"/>
        </w:rPr>
        <w:t>9</w:t>
      </w:r>
      <w:r w:rsidR="00D203D9">
        <w:rPr>
          <w:rFonts w:ascii="Times New Roman" w:hAnsi="Times New Roman" w:cs="Times New Roman"/>
          <w:i/>
          <w:iCs/>
          <w:sz w:val="24"/>
          <w:szCs w:val="24"/>
        </w:rPr>
        <w:fldChar w:fldCharType="end"/>
      </w:r>
      <w:commentRangeEnd w:id="124"/>
      <w:r w:rsidR="009A3DEF">
        <w:rPr>
          <w:rStyle w:val="CommentReference"/>
        </w:rPr>
        <w:commentReference w:id="124"/>
      </w:r>
      <w:r>
        <w:rPr>
          <w:rFonts w:ascii="Times New Roman" w:hAnsi="Times New Roman" w:cs="Times New Roman"/>
          <w:i/>
          <w:iCs/>
          <w:sz w:val="24"/>
          <w:szCs w:val="24"/>
        </w:rPr>
        <w:t xml:space="preserve"> </w:t>
      </w:r>
      <w:r w:rsidR="00A545B2">
        <w:rPr>
          <w:rFonts w:ascii="Times New Roman" w:hAnsi="Times New Roman" w:cs="Times New Roman"/>
          <w:sz w:val="24"/>
          <w:szCs w:val="24"/>
        </w:rPr>
        <w:t xml:space="preserve">as the climate risk component in the multi-objective optimization formulation. </w:t>
      </w:r>
      <w:commentRangeStart w:id="125"/>
      <w:r w:rsidR="002B223F">
        <w:rPr>
          <w:rFonts w:ascii="Times New Roman" w:hAnsi="Times New Roman" w:cs="Times New Roman"/>
          <w:sz w:val="24"/>
          <w:szCs w:val="24"/>
        </w:rPr>
        <w:t xml:space="preserve">We will also explore climate novelty </w:t>
      </w:r>
      <w:commentRangeEnd w:id="125"/>
      <w:r w:rsidR="001D337F">
        <w:rPr>
          <w:rStyle w:val="CommentReference"/>
        </w:rPr>
        <w:commentReference w:id="125"/>
      </w:r>
      <w:r w:rsidR="002B223F">
        <w:rPr>
          <w:rFonts w:ascii="Times New Roman" w:hAnsi="Times New Roman" w:cs="Times New Roman"/>
          <w:sz w:val="24"/>
          <w:szCs w:val="24"/>
        </w:rPr>
        <w:t xml:space="preserve">and extreme metrics from Frank La </w:t>
      </w:r>
      <w:commentRangeStart w:id="126"/>
      <w:r w:rsidR="002B223F">
        <w:rPr>
          <w:rFonts w:ascii="Times New Roman" w:hAnsi="Times New Roman" w:cs="Times New Roman"/>
          <w:sz w:val="24"/>
          <w:szCs w:val="24"/>
        </w:rPr>
        <w:t>Sorte</w:t>
      </w:r>
      <w:commentRangeEnd w:id="126"/>
      <w:r w:rsidR="00F52531">
        <w:rPr>
          <w:rStyle w:val="CommentReference"/>
        </w:rPr>
        <w:commentReference w:id="126"/>
      </w:r>
      <w:r w:rsidR="002B223F">
        <w:rPr>
          <w:rFonts w:ascii="Times New Roman" w:hAnsi="Times New Roman" w:cs="Times New Roman"/>
          <w:sz w:val="24"/>
          <w:szCs w:val="24"/>
        </w:rPr>
        <w:t>.</w:t>
      </w:r>
    </w:p>
    <w:p w14:paraId="6D9E0876" w14:textId="77777777" w:rsidR="00905D4C" w:rsidRDefault="00905D4C" w:rsidP="0088148A">
      <w:pPr>
        <w:spacing w:line="480" w:lineRule="auto"/>
        <w:rPr>
          <w:rFonts w:ascii="Times New Roman" w:hAnsi="Times New Roman" w:cs="Times New Roman"/>
          <w:i/>
          <w:iCs/>
          <w:sz w:val="24"/>
          <w:szCs w:val="24"/>
        </w:rPr>
      </w:pPr>
    </w:p>
    <w:p w14:paraId="01EE94B1" w14:textId="77777777" w:rsidR="00972CF8" w:rsidRDefault="003A7123" w:rsidP="0088148A">
      <w:pPr>
        <w:spacing w:line="480" w:lineRule="auto"/>
        <w:rPr>
          <w:rFonts w:ascii="Times New Roman" w:hAnsi="Times New Roman" w:cs="Times New Roman"/>
          <w:i/>
          <w:iCs/>
          <w:sz w:val="24"/>
          <w:szCs w:val="24"/>
        </w:rPr>
      </w:pPr>
      <w:r>
        <w:rPr>
          <w:rFonts w:ascii="Times New Roman" w:hAnsi="Times New Roman" w:cs="Times New Roman"/>
          <w:i/>
          <w:iCs/>
          <w:sz w:val="24"/>
          <w:szCs w:val="24"/>
        </w:rPr>
        <w:t>Multi-objective optimization of risk reduction</w:t>
      </w:r>
    </w:p>
    <w:p w14:paraId="0AEC3BDB" w14:textId="77777777" w:rsidR="00173CD4" w:rsidRDefault="00972CF8" w:rsidP="0088148A">
      <w:pPr>
        <w:spacing w:line="480" w:lineRule="auto"/>
        <w:rPr>
          <w:rFonts w:ascii="Times New Roman" w:hAnsi="Times New Roman" w:cs="Times New Roman"/>
          <w:sz w:val="24"/>
          <w:szCs w:val="24"/>
        </w:rPr>
      </w:pPr>
      <w:commentRangeStart w:id="127"/>
      <w:r>
        <w:rPr>
          <w:rFonts w:ascii="Times New Roman" w:hAnsi="Times New Roman" w:cs="Times New Roman"/>
          <w:sz w:val="24"/>
          <w:szCs w:val="24"/>
        </w:rPr>
        <w:t xml:space="preserve">The </w:t>
      </w:r>
      <w:commentRangeEnd w:id="127"/>
      <w:r w:rsidR="004F6D8B">
        <w:rPr>
          <w:rStyle w:val="CommentReference"/>
        </w:rPr>
        <w:commentReference w:id="127"/>
      </w:r>
      <w:r>
        <w:rPr>
          <w:rFonts w:ascii="Times New Roman" w:hAnsi="Times New Roman" w:cs="Times New Roman"/>
          <w:sz w:val="24"/>
          <w:szCs w:val="24"/>
        </w:rPr>
        <w:t xml:space="preserve">general problem formulation </w:t>
      </w:r>
      <w:commentRangeStart w:id="128"/>
      <w:r>
        <w:rPr>
          <w:rFonts w:ascii="Times New Roman" w:hAnsi="Times New Roman" w:cs="Times New Roman"/>
          <w:sz w:val="24"/>
          <w:szCs w:val="24"/>
        </w:rPr>
        <w:t>follows</w:t>
      </w:r>
      <w:commentRangeEnd w:id="128"/>
      <w:r w:rsidR="00364F67">
        <w:commentReference w:id="128"/>
      </w:r>
      <w:r>
        <w:rPr>
          <w:rFonts w:ascii="Times New Roman" w:hAnsi="Times New Roman" w:cs="Times New Roman"/>
          <w:sz w:val="24"/>
          <w:szCs w:val="24"/>
        </w:rPr>
        <w:t xml:space="preserve"> the min set approach, where we try to minimize the objective function, while reaching feature targets. Instead of one objective, we are expanding the formulation to include multiple objectives in the problem formulation. We use a</w:t>
      </w:r>
      <w:r w:rsidRPr="00972CF8">
        <w:rPr>
          <w:rFonts w:ascii="Times New Roman" w:hAnsi="Times New Roman" w:cs="Times New Roman"/>
          <w:sz w:val="24"/>
          <w:szCs w:val="24"/>
        </w:rPr>
        <w:t xml:space="preserve"> hierarchical or lexicographic approach </w:t>
      </w:r>
      <w:r w:rsidR="00DA0438">
        <w:rPr>
          <w:rFonts w:ascii="Times New Roman" w:hAnsi="Times New Roman" w:cs="Times New Roman"/>
          <w:sz w:val="24"/>
          <w:szCs w:val="24"/>
        </w:rPr>
        <w:t xml:space="preserve">that </w:t>
      </w:r>
      <w:r w:rsidRPr="00972CF8">
        <w:rPr>
          <w:rFonts w:ascii="Times New Roman" w:hAnsi="Times New Roman" w:cs="Times New Roman"/>
          <w:sz w:val="24"/>
          <w:szCs w:val="24"/>
        </w:rPr>
        <w:t xml:space="preserve">assigns a priority to each objective, and optimizes for the objectives in decreasing priority order. At each step, it finds the best solution for the current objective, but only from among those that would not degrade the solution quality for higher-priority objectives. </w:t>
      </w:r>
      <w:r w:rsidR="009D6876">
        <w:rPr>
          <w:rFonts w:ascii="Times New Roman" w:hAnsi="Times New Roman" w:cs="Times New Roman"/>
          <w:sz w:val="24"/>
          <w:szCs w:val="24"/>
        </w:rPr>
        <w:t xml:space="preserve">We considered up to three objectives in our prioritization scenarios, i) socioeconomic risk, ii) land </w:t>
      </w:r>
      <w:r w:rsidR="00D36015">
        <w:rPr>
          <w:rFonts w:ascii="Times New Roman" w:hAnsi="Times New Roman" w:cs="Times New Roman"/>
          <w:sz w:val="24"/>
          <w:szCs w:val="24"/>
        </w:rPr>
        <w:t>use change risk, and iii) climate risk.</w:t>
      </w:r>
      <w:r w:rsidR="005A2D04">
        <w:rPr>
          <w:rFonts w:ascii="Times New Roman" w:hAnsi="Times New Roman" w:cs="Times New Roman"/>
          <w:sz w:val="24"/>
          <w:szCs w:val="24"/>
        </w:rPr>
        <w:t xml:space="preserve"> </w:t>
      </w:r>
      <w:r w:rsidR="001C3406">
        <w:rPr>
          <w:rFonts w:ascii="Times New Roman" w:hAnsi="Times New Roman" w:cs="Times New Roman"/>
          <w:sz w:val="24"/>
          <w:szCs w:val="24"/>
        </w:rPr>
        <w:t xml:space="preserve">To compare different risk </w:t>
      </w:r>
      <w:proofErr w:type="gramStart"/>
      <w:r w:rsidR="001C3406">
        <w:rPr>
          <w:rFonts w:ascii="Times New Roman" w:hAnsi="Times New Roman" w:cs="Times New Roman"/>
          <w:sz w:val="24"/>
          <w:szCs w:val="24"/>
        </w:rPr>
        <w:t>scenarios</w:t>
      </w:r>
      <w:proofErr w:type="gramEnd"/>
      <w:r w:rsidR="001C3406">
        <w:rPr>
          <w:rFonts w:ascii="Times New Roman" w:hAnsi="Times New Roman" w:cs="Times New Roman"/>
          <w:sz w:val="24"/>
          <w:szCs w:val="24"/>
        </w:rPr>
        <w:t xml:space="preserve"> we calculated solutions for each unique objective combination (</w:t>
      </w:r>
      <w:r w:rsidR="008C03CB">
        <w:rPr>
          <w:rFonts w:ascii="Times New Roman" w:hAnsi="Times New Roman" w:cs="Times New Roman"/>
          <w:sz w:val="24"/>
          <w:szCs w:val="24"/>
        </w:rPr>
        <w:t xml:space="preserve">n = </w:t>
      </w:r>
      <w:r w:rsidR="001C3406">
        <w:rPr>
          <w:rFonts w:ascii="Times New Roman" w:hAnsi="Times New Roman" w:cs="Times New Roman"/>
          <w:sz w:val="24"/>
          <w:szCs w:val="24"/>
        </w:rPr>
        <w:t xml:space="preserve">7), as well as one where we use a constant objective function as the base scenario. </w:t>
      </w:r>
    </w:p>
    <w:p w14:paraId="06D8DE4A" w14:textId="5E4A8B7D" w:rsidR="00A03015" w:rsidRDefault="00173CD4" w:rsidP="0088148A">
      <w:pPr>
        <w:spacing w:line="480" w:lineRule="auto"/>
        <w:rPr>
          <w:rFonts w:ascii="Times New Roman" w:hAnsi="Times New Roman" w:cs="Times New Roman"/>
          <w:i/>
          <w:iCs/>
          <w:sz w:val="24"/>
          <w:szCs w:val="24"/>
        </w:rPr>
      </w:pPr>
      <w:commentRangeStart w:id="129"/>
      <w:r>
        <w:rPr>
          <w:rFonts w:ascii="Times New Roman" w:hAnsi="Times New Roman" w:cs="Times New Roman"/>
          <w:sz w:val="24"/>
          <w:szCs w:val="24"/>
        </w:rPr>
        <w:t xml:space="preserve">For all scenarios </w:t>
      </w:r>
      <w:commentRangeEnd w:id="129"/>
      <w:r w:rsidR="00364F67">
        <w:commentReference w:id="129"/>
      </w:r>
      <w:r>
        <w:rPr>
          <w:rFonts w:ascii="Times New Roman" w:hAnsi="Times New Roman" w:cs="Times New Roman"/>
          <w:sz w:val="24"/>
          <w:szCs w:val="24"/>
        </w:rPr>
        <w:t xml:space="preserve">we locked in current protected </w:t>
      </w:r>
      <w:commentRangeStart w:id="130"/>
      <w:r>
        <w:rPr>
          <w:rFonts w:ascii="Times New Roman" w:hAnsi="Times New Roman" w:cs="Times New Roman"/>
          <w:sz w:val="24"/>
          <w:szCs w:val="24"/>
        </w:rPr>
        <w:t>areas</w:t>
      </w:r>
      <w:commentRangeEnd w:id="130"/>
      <w:r w:rsidR="00364F67">
        <w:commentReference w:id="130"/>
      </w:r>
      <w:r>
        <w:rPr>
          <w:rFonts w:ascii="Times New Roman" w:hAnsi="Times New Roman" w:cs="Times New Roman"/>
          <w:sz w:val="24"/>
          <w:szCs w:val="24"/>
        </w:rPr>
        <w:t xml:space="preserve"> and use</w:t>
      </w:r>
      <w:r w:rsidR="00354042">
        <w:rPr>
          <w:rFonts w:ascii="Times New Roman" w:hAnsi="Times New Roman" w:cs="Times New Roman"/>
          <w:sz w:val="24"/>
          <w:szCs w:val="24"/>
        </w:rPr>
        <w:t>d</w:t>
      </w:r>
      <w:r>
        <w:rPr>
          <w:rFonts w:ascii="Times New Roman" w:hAnsi="Times New Roman" w:cs="Times New Roman"/>
          <w:sz w:val="24"/>
          <w:szCs w:val="24"/>
        </w:rPr>
        <w:t xml:space="preserve"> the same feature set of </w:t>
      </w:r>
      <w:r w:rsidRPr="00173CD4">
        <w:rPr>
          <w:rFonts w:ascii="Times New Roman" w:hAnsi="Times New Roman" w:cs="Times New Roman"/>
          <w:sz w:val="24"/>
          <w:szCs w:val="24"/>
        </w:rPr>
        <w:t>30930</w:t>
      </w:r>
      <w:r>
        <w:rPr>
          <w:rFonts w:ascii="Times New Roman" w:hAnsi="Times New Roman" w:cs="Times New Roman"/>
          <w:sz w:val="24"/>
          <w:szCs w:val="24"/>
        </w:rPr>
        <w:t xml:space="preserve"> vertebrate</w:t>
      </w:r>
      <w:r w:rsidR="00354042">
        <w:rPr>
          <w:rFonts w:ascii="Times New Roman" w:hAnsi="Times New Roman" w:cs="Times New Roman"/>
          <w:sz w:val="24"/>
          <w:szCs w:val="24"/>
        </w:rPr>
        <w:t xml:space="preserve">s. </w:t>
      </w:r>
      <w:commentRangeStart w:id="131"/>
      <w:commentRangeStart w:id="132"/>
      <w:r w:rsidR="00354042">
        <w:rPr>
          <w:rFonts w:ascii="Times New Roman" w:hAnsi="Times New Roman" w:cs="Times New Roman"/>
          <w:sz w:val="24"/>
          <w:szCs w:val="24"/>
        </w:rPr>
        <w:t>The target for each feature was set to 30% of their range</w:t>
      </w:r>
      <w:commentRangeEnd w:id="131"/>
      <w:del w:id="133" w:author="Amanda D. Rodewald" w:date="2020-02-01T10:28:00Z">
        <w:r w:rsidR="00354042">
          <w:rPr>
            <w:rFonts w:ascii="Times New Roman" w:hAnsi="Times New Roman" w:cs="Times New Roman"/>
            <w:sz w:val="24"/>
            <w:szCs w:val="24"/>
          </w:rPr>
          <w:delText>.</w:delText>
        </w:r>
        <w:r w:rsidR="00F20A71">
          <w:rPr>
            <w:rFonts w:ascii="Times New Roman" w:hAnsi="Times New Roman" w:cs="Times New Roman"/>
            <w:sz w:val="24"/>
            <w:szCs w:val="24"/>
          </w:rPr>
          <w:delText xml:space="preserve"> </w:delText>
        </w:r>
      </w:del>
      <w:commentRangeEnd w:id="132"/>
      <w:ins w:id="134" w:author="richard" w:date="2020-02-01T10:29:00Z">
        <w:r w:rsidR="00364F67">
          <w:commentReference w:id="131"/>
        </w:r>
        <w:r w:rsidR="00B85EB7">
          <w:rPr>
            <w:rStyle w:val="CommentReference"/>
          </w:rPr>
          <w:commentReference w:id="132"/>
        </w:r>
      </w:ins>
      <w:ins w:id="135" w:author="Amanda D. Rodewald" w:date="2020-02-01T10:28:00Z">
        <w:r w:rsidR="00364F67">
          <w:rPr>
            <w:rFonts w:ascii="Times New Roman" w:hAnsi="Times New Roman" w:cs="Times New Roman"/>
            <w:sz w:val="24"/>
            <w:szCs w:val="24"/>
          </w:rPr>
          <w:t xml:space="preserve">. </w:t>
        </w:r>
      </w:ins>
      <w:r w:rsidR="00F20A71">
        <w:rPr>
          <w:rFonts w:ascii="Times New Roman" w:hAnsi="Times New Roman" w:cs="Times New Roman"/>
          <w:sz w:val="24"/>
          <w:szCs w:val="24"/>
        </w:rPr>
        <w:t>The optimality gap we use was 5% for each objective in the hierarchy.</w:t>
      </w:r>
      <w:r w:rsidR="004B0C98">
        <w:rPr>
          <w:rFonts w:ascii="Times New Roman" w:hAnsi="Times New Roman" w:cs="Times New Roman"/>
          <w:sz w:val="24"/>
          <w:szCs w:val="24"/>
        </w:rPr>
        <w:t xml:space="preserve"> We started the hierarchy with socioeconomic risk, followed by land use change risk and climate risk</w:t>
      </w:r>
      <w:r w:rsidR="007B667D">
        <w:rPr>
          <w:rFonts w:ascii="Times New Roman" w:hAnsi="Times New Roman" w:cs="Times New Roman"/>
          <w:sz w:val="24"/>
          <w:szCs w:val="24"/>
        </w:rPr>
        <w:t xml:space="preserve"> to reflect the immediacy of each risk on current biodiversity (socioeconomic best predictor for success currently; land use higher current impact than climate). </w:t>
      </w:r>
      <w:r w:rsidR="00D500D8">
        <w:rPr>
          <w:rFonts w:ascii="Times New Roman" w:hAnsi="Times New Roman" w:cs="Times New Roman"/>
          <w:sz w:val="24"/>
          <w:szCs w:val="24"/>
        </w:rPr>
        <w:t xml:space="preserve">Sensitivity analysis </w:t>
      </w:r>
      <w:commentRangeStart w:id="136"/>
      <w:r w:rsidR="00D500D8">
        <w:rPr>
          <w:rFonts w:ascii="Times New Roman" w:hAnsi="Times New Roman" w:cs="Times New Roman"/>
          <w:sz w:val="24"/>
          <w:szCs w:val="24"/>
        </w:rPr>
        <w:t>showed</w:t>
      </w:r>
      <w:commentRangeEnd w:id="136"/>
      <w:r w:rsidR="00364F67">
        <w:commentReference w:id="136"/>
      </w:r>
      <w:r w:rsidR="00D500D8">
        <w:rPr>
          <w:rFonts w:ascii="Times New Roman" w:hAnsi="Times New Roman" w:cs="Times New Roman"/>
          <w:sz w:val="24"/>
          <w:szCs w:val="24"/>
        </w:rPr>
        <w:t xml:space="preserve"> that reversing the priority order did not influence our results (supp mat).</w:t>
      </w:r>
      <w:r w:rsidR="00A03015" w:rsidRPr="003432B5">
        <w:rPr>
          <w:rFonts w:ascii="Times New Roman" w:hAnsi="Times New Roman" w:cs="Times New Roman"/>
          <w:i/>
          <w:iCs/>
          <w:sz w:val="24"/>
          <w:szCs w:val="24"/>
        </w:rPr>
        <w:br w:type="page"/>
      </w:r>
    </w:p>
    <w:p w14:paraId="7EF37B7B" w14:textId="77777777" w:rsidR="00FD477F" w:rsidRPr="00FD477F" w:rsidRDefault="00FD477F" w:rsidP="0088148A">
      <w:pPr>
        <w:spacing w:line="480" w:lineRule="auto"/>
        <w:rPr>
          <w:rFonts w:ascii="Times New Roman" w:hAnsi="Times New Roman" w:cs="Times New Roman"/>
          <w:i/>
          <w:iCs/>
          <w:sz w:val="24"/>
          <w:szCs w:val="24"/>
        </w:rPr>
      </w:pPr>
    </w:p>
    <w:p w14:paraId="776C5D79" w14:textId="551E4F66"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Methods references</w:t>
      </w:r>
    </w:p>
    <w:p w14:paraId="68E97451" w14:textId="77777777" w:rsidR="00A03015" w:rsidRDefault="00A03015" w:rsidP="0088148A">
      <w:pPr>
        <w:spacing w:line="480" w:lineRule="auto"/>
        <w:rPr>
          <w:rFonts w:ascii="Times New Roman" w:hAnsi="Times New Roman" w:cs="Times New Roman"/>
          <w:sz w:val="24"/>
          <w:szCs w:val="24"/>
        </w:rPr>
      </w:pPr>
      <w:r w:rsidRPr="003432B5">
        <w:rPr>
          <w:rFonts w:ascii="Times New Roman" w:hAnsi="Times New Roman" w:cs="Times New Roman"/>
          <w:sz w:val="24"/>
          <w:szCs w:val="24"/>
        </w:rPr>
        <w:br w:type="page"/>
      </w:r>
    </w:p>
    <w:p w14:paraId="3D90DD26" w14:textId="2829DBFE"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lastRenderedPageBreak/>
        <w:t xml:space="preserve">Acknowledgements </w:t>
      </w:r>
    </w:p>
    <w:p w14:paraId="27A25449" w14:textId="3CEF4904" w:rsidR="002A1C67" w:rsidRPr="00E93BFB"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Author contributions</w:t>
      </w:r>
    </w:p>
    <w:p w14:paraId="42D0FD16" w14:textId="69397FCB" w:rsidR="00A07D21" w:rsidRDefault="002A1C67" w:rsidP="0088148A">
      <w:pPr>
        <w:spacing w:after="0" w:line="480" w:lineRule="auto"/>
        <w:rPr>
          <w:rFonts w:ascii="Times New Roman" w:hAnsi="Times New Roman" w:cs="Times New Roman"/>
          <w:b/>
          <w:bCs/>
          <w:sz w:val="24"/>
          <w:szCs w:val="24"/>
        </w:rPr>
      </w:pPr>
      <w:r w:rsidRPr="00E93BFB">
        <w:rPr>
          <w:rFonts w:ascii="Times New Roman" w:hAnsi="Times New Roman" w:cs="Times New Roman"/>
          <w:b/>
          <w:bCs/>
          <w:sz w:val="24"/>
          <w:szCs w:val="24"/>
        </w:rPr>
        <w:t>Competing interest declaration</w:t>
      </w:r>
    </w:p>
    <w:p w14:paraId="5DE86EBA" w14:textId="77777777" w:rsidR="00A07D21" w:rsidRDefault="00A07D21">
      <w:pPr>
        <w:rPr>
          <w:rFonts w:ascii="Times New Roman" w:hAnsi="Times New Roman" w:cs="Times New Roman"/>
          <w:b/>
          <w:bCs/>
          <w:sz w:val="24"/>
          <w:szCs w:val="24"/>
        </w:rPr>
      </w:pPr>
      <w:r>
        <w:rPr>
          <w:rFonts w:ascii="Times New Roman" w:hAnsi="Times New Roman" w:cs="Times New Roman"/>
          <w:b/>
          <w:bCs/>
          <w:sz w:val="24"/>
          <w:szCs w:val="24"/>
        </w:rPr>
        <w:br w:type="page"/>
      </w:r>
    </w:p>
    <w:p w14:paraId="6C9347E1" w14:textId="59CD3757" w:rsidR="002A1C67" w:rsidRDefault="00A07D21" w:rsidP="0088148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Parking lot</w:t>
      </w:r>
    </w:p>
    <w:p w14:paraId="7F648D22" w14:textId="77777777" w:rsidR="00A07D21" w:rsidRDefault="00A07D21" w:rsidP="00A07D21">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 current patterns </w:t>
      </w:r>
      <w:commentRangeStart w:id="137"/>
      <w:r>
        <w:rPr>
          <w:rFonts w:ascii="Times New Roman" w:eastAsia="Times New Roman" w:hAnsi="Times New Roman" w:cs="Times New Roman"/>
          <w:sz w:val="24"/>
          <w:szCs w:val="24"/>
        </w:rPr>
        <w:t>of</w:t>
      </w:r>
      <w:commentRangeEnd w:id="137"/>
      <w:r>
        <w:commentReference w:id="137"/>
      </w:r>
      <w:r>
        <w:rPr>
          <w:rFonts w:ascii="Times New Roman" w:eastAsia="Times New Roman" w:hAnsi="Times New Roman" w:cs="Times New Roman"/>
          <w:sz w:val="24"/>
          <w:szCs w:val="24"/>
        </w:rPr>
        <w:t xml:space="preserve"> land use. </w:t>
      </w:r>
    </w:p>
    <w:p w14:paraId="4F875394" w14:textId="77777777" w:rsidR="00A07D21" w:rsidRDefault="00A07D21" w:rsidP="00A07D21">
      <w:pPr>
        <w:spacing w:after="0" w:line="480" w:lineRule="auto"/>
        <w:rPr>
          <w:rFonts w:ascii="Times New Roman" w:hAnsi="Times New Roman" w:cs="Times New Roman"/>
          <w:sz w:val="24"/>
          <w:szCs w:val="24"/>
        </w:rPr>
      </w:pPr>
      <w:commentRangeStart w:id="138"/>
      <w:del w:id="139" w:author="richard" w:date="2020-02-01T11:21:00Z">
        <w:r w:rsidDel="00007B4C">
          <w:rPr>
            <w:rFonts w:ascii="Times New Roman" w:eastAsia="Times New Roman" w:hAnsi="Times New Roman" w:cs="Times New Roman"/>
            <w:sz w:val="24"/>
            <w:szCs w:val="24"/>
          </w:rPr>
          <w:delText xml:space="preserve">risk </w:delText>
        </w:r>
        <w:commentRangeEnd w:id="138"/>
        <w:r w:rsidDel="00007B4C">
          <w:rPr>
            <w:rStyle w:val="CommentReference"/>
          </w:rPr>
          <w:commentReference w:id="138"/>
        </w:r>
      </w:del>
    </w:p>
    <w:p w14:paraId="30D0F6CC" w14:textId="77777777" w:rsidR="00A07D21" w:rsidRPr="00E30373" w:rsidRDefault="00A07D21" w:rsidP="0088148A">
      <w:pPr>
        <w:spacing w:after="0" w:line="480" w:lineRule="auto"/>
        <w:rPr>
          <w:rFonts w:ascii="Times New Roman" w:hAnsi="Times New Roman" w:cs="Times New Roman"/>
          <w:b/>
          <w:bCs/>
          <w:sz w:val="24"/>
          <w:szCs w:val="24"/>
        </w:rPr>
      </w:pPr>
    </w:p>
    <w:sectPr w:rsidR="00A07D21" w:rsidRPr="00E30373" w:rsidSect="003432B5">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hard" w:date="2019-12-19T14:42:00Z" w:initials="r">
    <w:p w14:paraId="6082D76A" w14:textId="77777777" w:rsidR="00364F67" w:rsidRDefault="00364F67">
      <w:r>
        <w:rPr>
          <w:rFonts w:ascii="Liberation Serif" w:eastAsia="DejaVu Sans" w:hAnsi="Liberation Serif" w:cs="DejaVu Sans"/>
          <w:sz w:val="24"/>
          <w:szCs w:val="24"/>
          <w:lang w:val="en-US" w:bidi="en-US"/>
        </w:rPr>
        <w:t>fully referenced summary paragraph, ideally of no more than 200 words, which is separate from the main text and avoids numbers, abbreviations, acronyms or measurements unless essential.</w:t>
      </w:r>
    </w:p>
    <w:p w14:paraId="168EF180" w14:textId="77777777" w:rsidR="00364F67" w:rsidRDefault="00364F67">
      <w:r>
        <w:rPr>
          <w:rFonts w:ascii="Liberation Serif" w:eastAsia="DejaVu Sans" w:hAnsi="Liberation Serif" w:cs="DejaVu Sans"/>
          <w:sz w:val="24"/>
          <w:szCs w:val="24"/>
          <w:lang w:val="en-US" w:bidi="en-US"/>
        </w:rPr>
        <w:t>This summary paragraph should be structured as follows: 2-3 sentences of basic-level introduction to the field; a brief account of the background and rationale of the work; a statement of the main conclusions (introduced by the phrase 'Here we show' or its equivalent); and finally, 2-3 sentences putting the main findings into general context so it is clear how the results described in the paper have moved the field forwards. </w:t>
      </w:r>
    </w:p>
    <w:p w14:paraId="04D375E0" w14:textId="77777777" w:rsidR="00364F67" w:rsidRDefault="00364F67">
      <w:r>
        <w:rPr>
          <w:rFonts w:ascii="Liberation Serif" w:eastAsia="DejaVu Sans" w:hAnsi="Liberation Serif" w:cs="DejaVu Sans"/>
          <w:sz w:val="24"/>
          <w:szCs w:val="24"/>
          <w:lang w:val="en-US" w:bidi="en-US"/>
        </w:rPr>
        <w:t>https://www.nature.com/documents/nature-summary-paragraph.pdf</w:t>
      </w:r>
    </w:p>
  </w:comment>
  <w:comment w:id="3" w:author="richard" w:date="2019-12-19T14:43:00Z" w:initials="r">
    <w:p w14:paraId="35C5777D" w14:textId="7DDC1F9B" w:rsidR="00F90F0F" w:rsidRDefault="00F90F0F" w:rsidP="002E4693">
      <w:r w:rsidRPr="002E4693">
        <w:rPr>
          <w:rFonts w:ascii="Liberation Serif" w:hAnsi="Liberation Serif"/>
          <w:sz w:val="24"/>
          <w:lang w:val="en-US"/>
        </w:rPr>
        <w:t>The typical length of an article with 3-4 modest display items (figures and tables) is 2000-2500 words (summary paragraph plus body text). A ‘modest’ display item is one that, with its legend, occupies about a quarter of a page (equivalent to ~270 words). A composite figure (with several panels) usually needs to occupy at least half a page in order for all the elements to be visible - the text length may need to be reduced accordingly to accommodate such figures. Keep in mind that essential but technical details can be moved into the Methods or Supplementary Information.</w:t>
      </w:r>
    </w:p>
  </w:comment>
  <w:comment w:id="5" w:author="peter arcese" w:date="2020-01-09T13:59:00Z" w:initials="pa">
    <w:p w14:paraId="0083F285" w14:textId="189E72BE" w:rsidR="00C06EAD" w:rsidRDefault="00C06EAD">
      <w:pPr>
        <w:pStyle w:val="CommentText"/>
      </w:pPr>
      <w:r>
        <w:rPr>
          <w:rStyle w:val="CommentReference"/>
        </w:rPr>
        <w:annotationRef/>
      </w:r>
      <w:r>
        <w:t xml:space="preserve">Citations/sentences like this cause the reader to have to go read Diaz to know the intended meaning. Instead, I’ll suggest stating directly their key point. I also think there are many historic references linked to this idea that would help readers know authors also know, and which can therefore promote synthesis. Some noted on prior pg </w:t>
      </w:r>
    </w:p>
  </w:comment>
  <w:comment w:id="6" w:author="Joseph Bennett" w:date="2020-01-11T06:50:00Z" w:initials="JB">
    <w:p w14:paraId="60CE2427" w14:textId="63B5A80E" w:rsidR="00C06EAD" w:rsidRDefault="00C06EAD">
      <w:pPr>
        <w:pStyle w:val="CommentText"/>
      </w:pPr>
      <w:r>
        <w:rPr>
          <w:rStyle w:val="CommentReference"/>
        </w:rPr>
        <w:annotationRef/>
      </w:r>
      <w:r>
        <w:t xml:space="preserve">Yeah could use more references to back up the more general </w:t>
      </w:r>
      <w:proofErr w:type="gramStart"/>
      <w:r>
        <w:t>statement</w:t>
      </w:r>
      <w:proofErr w:type="gramEnd"/>
      <w:r>
        <w:t xml:space="preserve"> I think. Kerry Wilson’s Indonesia work?</w:t>
      </w:r>
    </w:p>
  </w:comment>
  <w:comment w:id="10" w:author="Verburg, P.H." w:date="2020-01-10T08:02:00Z" w:initials="VP">
    <w:p w14:paraId="3F1421C4" w14:textId="77777777" w:rsidR="00364F67" w:rsidRDefault="00364F67">
      <w:r>
        <w:rPr>
          <w:rFonts w:ascii="Liberation Serif" w:eastAsia="DejaVu Sans" w:hAnsi="Liberation Serif" w:cs="DejaVu Sans"/>
          <w:sz w:val="24"/>
          <w:szCs w:val="24"/>
          <w:lang w:val="en-US" w:bidi="en-US"/>
        </w:rPr>
        <w:t>I think we need a clearer statement of the types of risk we face, all is framed in the context of risk of biodiversity loss, but here we aim at risk of conservation success/efficiency</w:t>
      </w:r>
    </w:p>
  </w:comment>
  <w:comment w:id="22" w:author="Amanda D. Rodewald" w:date="2020-01-16T12:17:00Z" w:initials="ADR">
    <w:p w14:paraId="4660FE94" w14:textId="77777777" w:rsidR="00036AAE" w:rsidRDefault="00036AAE">
      <w:pPr>
        <w:pStyle w:val="CommentText"/>
      </w:pPr>
      <w:r>
        <w:rPr>
          <w:rStyle w:val="CommentReference"/>
        </w:rPr>
        <w:annotationRef/>
      </w:r>
      <w:r>
        <w:t xml:space="preserve">I agree that we need to be explicit about the kinds of risk we are considering and justify why they are most relevant to the conservation targets.  I’m concerned that </w:t>
      </w:r>
      <w:r w:rsidR="00FC554C">
        <w:t xml:space="preserve">one criticism will be </w:t>
      </w:r>
      <w:r>
        <w:t xml:space="preserve">that risks are project/outcome-specific.  For example, if one wanted to restore &amp; conserve a healthy </w:t>
      </w:r>
      <w:r w:rsidR="00FC554C">
        <w:t>prairie</w:t>
      </w:r>
      <w:r>
        <w:t xml:space="preserve"> or Ponderosa Pine forest, then fire is an essential component – not a risk to avoid (except at certai</w:t>
      </w:r>
      <w:r w:rsidR="00A33C22">
        <w:t xml:space="preserve">n intensities or frequencies).   We might consider focusing on a few specific ecosystem types for which we can better estimate the risk of certain disturbances, land use transitions (e.g., development), or </w:t>
      </w:r>
      <w:r w:rsidR="007552F4">
        <w:t>political unrest</w:t>
      </w:r>
    </w:p>
  </w:comment>
  <w:comment w:id="14" w:author="Verburg, P.H." w:date="2020-01-10T08:05:00Z" w:initials="VP">
    <w:p w14:paraId="1213401F" w14:textId="77777777" w:rsidR="00364F67" w:rsidRDefault="00364F67">
      <w:r>
        <w:rPr>
          <w:rFonts w:ascii="Liberation Serif" w:eastAsia="DejaVu Sans" w:hAnsi="Liberation Serif" w:cs="DejaVu Sans"/>
          <w:sz w:val="24"/>
          <w:szCs w:val="24"/>
          <w:lang w:val="en-US" w:bidi="en-US"/>
        </w:rPr>
        <w:t xml:space="preserve">I like these sentences. </w:t>
      </w:r>
      <w:proofErr w:type="gramStart"/>
      <w:r>
        <w:rPr>
          <w:rFonts w:ascii="Liberation Serif" w:eastAsia="DejaVu Sans" w:hAnsi="Liberation Serif" w:cs="DejaVu Sans"/>
          <w:sz w:val="24"/>
          <w:szCs w:val="24"/>
          <w:lang w:val="en-US" w:bidi="en-US"/>
        </w:rPr>
        <w:t>Basically</w:t>
      </w:r>
      <w:proofErr w:type="gramEnd"/>
      <w:r>
        <w:rPr>
          <w:rFonts w:ascii="Liberation Serif" w:eastAsia="DejaVu Sans" w:hAnsi="Liberation Serif" w:cs="DejaVu Sans"/>
          <w:sz w:val="24"/>
          <w:szCs w:val="24"/>
          <w:lang w:val="en-US" w:bidi="en-US"/>
        </w:rPr>
        <w:t xml:space="preserve"> it states very clearly that we go beyond the classical cost-benefit towards a risk-based assesment</w:t>
      </w:r>
    </w:p>
  </w:comment>
  <w:comment w:id="32" w:author="Verburg, P.H." w:date="2020-01-10T08:06:00Z" w:initials="VP">
    <w:p w14:paraId="2E477322" w14:textId="77777777" w:rsidR="00364F67" w:rsidRDefault="00364F67">
      <w:r>
        <w:rPr>
          <w:rFonts w:ascii="Liberation Serif" w:eastAsia="DejaVu Sans" w:hAnsi="Liberation Serif" w:cs="DejaVu Sans"/>
          <w:sz w:val="24"/>
          <w:szCs w:val="24"/>
          <w:lang w:val="en-US" w:bidi="en-US"/>
        </w:rPr>
        <w:t>Not sure if that is the right framing, as we also need to take risks in case the biodiv values are unique at a location. I would rather say: the urgency of the biodiversity crisis and the many habitats and species at risk necessitate targeted action that maximizes the chances to protect essential components of biodiversity. While investments are high and hard to establish in current political environments such targeting needs the balance the urgency with maximizing the chance that the investments will deliver results. Likelihood for success is higher when protection measures are resilient against the impacts of land use change, climate effects and socio-political risks.</w:t>
      </w:r>
    </w:p>
    <w:p w14:paraId="061898D3" w14:textId="77777777" w:rsidR="00364F67" w:rsidRDefault="00364F67">
      <w:r>
        <w:rPr>
          <w:rFonts w:ascii="Liberation Serif" w:eastAsia="DejaVu Sans" w:hAnsi="Liberation Serif" w:cs="DejaVu Sans"/>
          <w:sz w:val="24"/>
          <w:szCs w:val="24"/>
          <w:lang w:val="en-US" w:bidi="en-US"/>
        </w:rPr>
        <w:t>&gt;&gt;&gt;tough one: while conservation is often aimed at reducing the risks of land use change in practice it is very difficult to ensure full conservation in regions that are facing high land use change pressures (example is Indonesia where logging moratorium did not fully work given the high oil palm pressure   (some references: https://www.sciencedirect.com/science/article/pii/S1389934118304623</w:t>
      </w:r>
    </w:p>
    <w:p w14:paraId="78AB9657" w14:textId="77777777" w:rsidR="00364F67" w:rsidRDefault="00364F67"/>
  </w:comment>
  <w:comment w:id="33" w:author="Amanda D. Rodewald" w:date="2020-01-16T11:58:00Z" w:initials="ADR">
    <w:p w14:paraId="23F2CA0A" w14:textId="77777777" w:rsidR="00945124" w:rsidRDefault="00945124">
      <w:pPr>
        <w:pStyle w:val="CommentText"/>
      </w:pPr>
      <w:r>
        <w:rPr>
          <w:rStyle w:val="CommentReference"/>
        </w:rPr>
        <w:annotationRef/>
      </w:r>
      <w:r>
        <w:t xml:space="preserve">I think that most likely aim to optimize, not maximize – which doesn’t take into account any costs or other considerations like cobenefits.  That’s the point of the spatial prioritizations too.  </w:t>
      </w:r>
    </w:p>
  </w:comment>
  <w:comment w:id="75" w:author="Joseph Bennett" w:date="2020-01-11T06:52:00Z" w:initials="JB">
    <w:p w14:paraId="4E73219E" w14:textId="77777777" w:rsidR="00C06EAD" w:rsidRDefault="00C06EAD">
      <w:pPr>
        <w:pStyle w:val="CommentText"/>
      </w:pPr>
      <w:r>
        <w:rPr>
          <w:rStyle w:val="CommentReference"/>
        </w:rPr>
        <w:annotationRef/>
      </w:r>
      <w:r>
        <w:t xml:space="preserve">Just like others have noted, I feel like we’ll have to come up with terminology that people like. </w:t>
      </w:r>
    </w:p>
    <w:p w14:paraId="25AB2084" w14:textId="77777777" w:rsidR="00C06EAD" w:rsidRDefault="00C06EAD">
      <w:pPr>
        <w:pStyle w:val="CommentText"/>
      </w:pPr>
    </w:p>
    <w:p w14:paraId="7B0B444E" w14:textId="335F44D2" w:rsidR="00C06EAD" w:rsidRDefault="00C06EAD">
      <w:pPr>
        <w:pStyle w:val="CommentText"/>
      </w:pPr>
      <w:r>
        <w:t>I wonder if “risk of overall failure” encompasses risk due to cost? Though risk implies an actual equation (threat x vulnerability x cost or others) to some, overall risk of failure seems like what we’re trying to get at, and we can be clear that we’re not quantifying exactly that but rather coming up with a metric to represent it as best as we can.</w:t>
      </w:r>
    </w:p>
  </w:comment>
  <w:comment w:id="79" w:author="Joseph Bennett" w:date="2020-01-11T06:56:00Z" w:initials="JB">
    <w:p w14:paraId="08EF3440" w14:textId="02CF39EB" w:rsidR="00C06EAD" w:rsidRDefault="00C06EAD">
      <w:pPr>
        <w:pStyle w:val="CommentText"/>
      </w:pPr>
      <w:r>
        <w:rPr>
          <w:rStyle w:val="CommentReference"/>
        </w:rPr>
        <w:annotationRef/>
      </w:r>
      <w:r>
        <w:t>Could use words like “chance” or “possibility” here or below, and reduce use of “risk”?</w:t>
      </w:r>
    </w:p>
  </w:comment>
  <w:comment w:id="4" w:author="richard" w:date="2019-12-19T14:46:00Z" w:initials="r">
    <w:p w14:paraId="6358A718" w14:textId="77777777" w:rsidR="00364F67" w:rsidRDefault="00364F67">
      <w:r>
        <w:rPr>
          <w:rFonts w:ascii="Liberation Serif" w:eastAsia="DejaVu Sans" w:hAnsi="Liberation Serif" w:cs="DejaVu Sans"/>
          <w:sz w:val="24"/>
          <w:szCs w:val="24"/>
          <w:lang w:val="en-US" w:bidi="en-US"/>
        </w:rPr>
        <w:t>From Rachel</w:t>
      </w:r>
    </w:p>
  </w:comment>
  <w:comment w:id="83" w:author="Wilson,ScottD [NCR]" w:date="2020-01-12T12:57:00Z" w:initials="W[">
    <w:p w14:paraId="02BD9AE1" w14:textId="77777777" w:rsidR="00364F67" w:rsidRDefault="00364F67">
      <w:r>
        <w:rPr>
          <w:rFonts w:ascii="Liberation Serif" w:eastAsia="DejaVu Sans" w:hAnsi="Liberation Serif" w:cs="DejaVu Sans"/>
          <w:sz w:val="24"/>
          <w:szCs w:val="24"/>
          <w:lang w:val="en-US" w:bidi="en-US"/>
        </w:rPr>
        <w:t xml:space="preserve">I like this table. There is surprisingly little variation among them (although a lot still in absolute terms). Even if the amounts are similar how much variation is there in the geographic areas and ecosystem types needed to reach the targets? I expect we could show something along the lines of the outputs we had in the Nature Comm paper on areas selected depending on pristine vs working landscapes. </w:t>
      </w:r>
    </w:p>
  </w:comment>
  <w:comment w:id="84" w:author="Raquel" w:date="2020-01-09T10:22:00Z" w:initials="MOU">
    <w:p w14:paraId="46EA7A1B" w14:textId="77777777" w:rsidR="00814C65" w:rsidRDefault="00814C65">
      <w:pPr>
        <w:pStyle w:val="CommentText"/>
      </w:pPr>
      <w:r>
        <w:rPr>
          <w:rStyle w:val="CommentReference"/>
        </w:rPr>
        <w:annotationRef/>
      </w:r>
      <w:r>
        <w:t>Highlight spatial differences when considering different risk scenarios</w:t>
      </w:r>
      <w:r w:rsidR="00BA3955">
        <w:t xml:space="preserve"> (and areas that are consistently identified as priorities across scenarios)</w:t>
      </w:r>
    </w:p>
    <w:p w14:paraId="4227F057" w14:textId="77777777" w:rsidR="00BA3955" w:rsidRDefault="00BA3955">
      <w:pPr>
        <w:pStyle w:val="CommentText"/>
      </w:pPr>
    </w:p>
    <w:p w14:paraId="11CEE4BD" w14:textId="7DCA602A" w:rsidR="00A87C15" w:rsidRDefault="00BA3955">
      <w:pPr>
        <w:pStyle w:val="CommentText"/>
      </w:pPr>
      <w:r>
        <w:t>Results by biome?</w:t>
      </w:r>
      <w:r w:rsidR="00A87C15">
        <w:t xml:space="preserve">  E.g. spider plots for each biome showing differences across risk scenarios (or the other way around?)</w:t>
      </w:r>
    </w:p>
  </w:comment>
  <w:comment w:id="85" w:author="Wilson,ScottD [NCR]" w:date="2020-01-12T13:03:00Z" w:initials="W[">
    <w:p w14:paraId="6413B34B" w14:textId="77777777" w:rsidR="00364F67" w:rsidRDefault="00364F67">
      <w:r>
        <w:rPr>
          <w:rFonts w:ascii="Liberation Serif" w:eastAsia="DejaVu Sans" w:hAnsi="Liberation Serif" w:cs="DejaVu Sans"/>
          <w:sz w:val="24"/>
          <w:szCs w:val="24"/>
          <w:lang w:val="en-US" w:bidi="en-US"/>
        </w:rPr>
        <w:t xml:space="preserve">I know this is an early outline but I wasn’t sure of the steps that went into the information in Table 1. A possibility is to include a short first Methods paragraph that outlines those and then goes into further detail for each of the sections that follows. </w:t>
      </w:r>
    </w:p>
  </w:comment>
  <w:comment w:id="86" w:author="Joseph Bennett" w:date="2020-01-11T07:04:00Z" w:initials="JB">
    <w:p w14:paraId="267AD609" w14:textId="77777777" w:rsidR="00C06EAD" w:rsidRDefault="00C06EAD">
      <w:pPr>
        <w:pStyle w:val="CommentText"/>
      </w:pPr>
      <w:r>
        <w:rPr>
          <w:rStyle w:val="CommentReference"/>
        </w:rPr>
        <w:annotationRef/>
      </w:r>
      <w:r>
        <w:t xml:space="preserve">Just a suggestion. I thought last sentence was a bit tough. </w:t>
      </w:r>
    </w:p>
    <w:p w14:paraId="77312C9D" w14:textId="77777777" w:rsidR="00C06EAD" w:rsidRDefault="00C06EAD">
      <w:pPr>
        <w:pStyle w:val="CommentText"/>
      </w:pPr>
    </w:p>
    <w:p w14:paraId="5BE37C82" w14:textId="73BD092B" w:rsidR="00C06EAD" w:rsidRDefault="00C06EAD">
      <w:pPr>
        <w:pStyle w:val="CommentText"/>
      </w:pPr>
      <w:r>
        <w:t xml:space="preserve">I think there is an IUCN citation here re underrepresentation of plants and insects. I can dig up. </w:t>
      </w:r>
    </w:p>
  </w:comment>
  <w:comment w:id="87" w:author="richard" w:date="2020-02-01T10:46:00Z" w:initials="r">
    <w:p w14:paraId="514901DC" w14:textId="629B938E" w:rsidR="00942DD2" w:rsidRDefault="00942DD2">
      <w:pPr>
        <w:pStyle w:val="CommentText"/>
      </w:pPr>
      <w:r>
        <w:rPr>
          <w:rStyle w:val="CommentReference"/>
        </w:rPr>
        <w:annotationRef/>
      </w:r>
      <w:r>
        <w:t xml:space="preserve">Raquel: </w:t>
      </w:r>
      <w:r>
        <w:t>Perhaps worth discussing later on what the implications might be of excluding invertebrates</w:t>
      </w:r>
    </w:p>
  </w:comment>
  <w:comment w:id="89" w:author="richard" w:date="2020-01-06T15:31:00Z" w:initials="r">
    <w:p w14:paraId="4DD25A8C" w14:textId="4F9C02CD" w:rsidR="00F90F0F" w:rsidRDefault="00F90F0F">
      <w:pPr>
        <w:pStyle w:val="CommentText"/>
      </w:pPr>
      <w:r>
        <w:rPr>
          <w:rStyle w:val="CommentReference"/>
        </w:rPr>
        <w:annotationRef/>
      </w:r>
      <w:r>
        <w:t>Total: 30930</w:t>
      </w:r>
    </w:p>
  </w:comment>
  <w:comment w:id="94" w:author="richard" w:date="2020-01-06T15:25:00Z" w:initials="r">
    <w:p w14:paraId="0A983FE2" w14:textId="77777777" w:rsidR="00364F67" w:rsidRDefault="00364F67">
      <w:r>
        <w:rPr>
          <w:rFonts w:ascii="Liberation Serif" w:eastAsia="DejaVu Sans" w:hAnsi="Liberation Serif" w:cs="DejaVu Sans"/>
          <w:sz w:val="24"/>
          <w:szCs w:val="24"/>
          <w:lang w:val="en-US" w:bidi="en-US"/>
        </w:rPr>
        <w:t>Rachel, Jeremy, details please</w:t>
      </w:r>
    </w:p>
  </w:comment>
  <w:comment w:id="97" w:author="Verburg, P.H." w:date="2020-01-10T09:16:00Z" w:initials="VP">
    <w:p w14:paraId="42A548BE" w14:textId="77777777" w:rsidR="00364F67" w:rsidRDefault="00364F67">
      <w:r>
        <w:rPr>
          <w:rFonts w:ascii="Liberation Serif" w:eastAsia="DejaVu Sans" w:hAnsi="Liberation Serif" w:cs="DejaVu Sans"/>
          <w:sz w:val="24"/>
          <w:szCs w:val="24"/>
          <w:lang w:val="en-US" w:bidi="en-US"/>
        </w:rPr>
        <w:t xml:space="preserve">I think it is a good strategy to hold on to the method used by the other paper. The worldbank indicator data are commonly used for this purposed and the ‘stability’ one has proven to tell something about investment decisions in the literature. We found a reasonable correlation also with irrigation investments. </w:t>
      </w:r>
    </w:p>
  </w:comment>
  <w:comment w:id="95" w:author="peter arcese" w:date="2020-01-09T14:16:00Z" w:initials="pa">
    <w:p w14:paraId="4D05CBB6" w14:textId="77777777" w:rsidR="00C06EAD" w:rsidRDefault="00C06EAD">
      <w:pPr>
        <w:pStyle w:val="CommentText"/>
      </w:pPr>
      <w:r>
        <w:rPr>
          <w:rStyle w:val="CommentReference"/>
        </w:rPr>
        <w:annotationRef/>
      </w:r>
      <w:r>
        <w:t>The linked database has TONs of indicators that vary in their reliability, use in the literature, and potential link to ‘socio-political risk’.</w:t>
      </w:r>
    </w:p>
    <w:p w14:paraId="5D6EA91D" w14:textId="77777777" w:rsidR="00C06EAD" w:rsidRDefault="00C06EAD">
      <w:pPr>
        <w:pStyle w:val="CommentText"/>
      </w:pPr>
    </w:p>
    <w:p w14:paraId="213887F5" w14:textId="33C68141" w:rsidR="00C06EAD" w:rsidRDefault="00C06EAD">
      <w:pPr>
        <w:pStyle w:val="CommentText"/>
      </w:pPr>
      <w:r>
        <w:t>Whilst I do think one can re-name that term and define it in useful ways to the problem described, I am very uncertain how that is being done here, how the ‘units’ of risk as envisions are linked to ‘costs’ valued monetarily, etc.  I think all this can reasonably be done, but I suspect one will need to think a) carefully about this; b) offer a clear rationale for metrics selected, and c) estimate results over perhaps 3 semi-independent measures of human well-being/risk to be able to address inevitable questions on this account, and perhaps present a fuller view of the issue using ‘risk’ indexes compatible with those likely held by a range of inter-dicsiplinary planners</w:t>
      </w:r>
    </w:p>
  </w:comment>
  <w:comment w:id="96" w:author="Joseph Bennett" w:date="2020-01-11T07:05:00Z" w:initials="JB">
    <w:p w14:paraId="1F51D7BC" w14:textId="77777777" w:rsidR="00C06EAD" w:rsidRDefault="00C06EAD">
      <w:pPr>
        <w:pStyle w:val="CommentText"/>
      </w:pPr>
      <w:r>
        <w:rPr>
          <w:rStyle w:val="CommentReference"/>
        </w:rPr>
        <w:annotationRef/>
      </w:r>
      <w:proofErr w:type="gramStart"/>
      <w:r>
        <w:t>Yeah</w:t>
      </w:r>
      <w:proofErr w:type="gramEnd"/>
      <w:r>
        <w:t xml:space="preserve"> we’ll definitely need clear rationale, and clear caveats directly stating that there are many risk metrics. We could:</w:t>
      </w:r>
    </w:p>
    <w:p w14:paraId="73AD5305" w14:textId="77777777" w:rsidR="00C06EAD" w:rsidRDefault="00C06EAD">
      <w:pPr>
        <w:pStyle w:val="CommentText"/>
      </w:pPr>
    </w:p>
    <w:p w14:paraId="55DF793F" w14:textId="77777777" w:rsidR="00C06EAD" w:rsidRDefault="00C06EAD" w:rsidP="00C06EAD">
      <w:pPr>
        <w:pStyle w:val="CommentText"/>
        <w:numPr>
          <w:ilvl w:val="0"/>
          <w:numId w:val="1"/>
        </w:numPr>
      </w:pPr>
      <w:r>
        <w:t>Call them risk metrics (divorced from actual measure of risk)</w:t>
      </w:r>
    </w:p>
    <w:p w14:paraId="7D656F03" w14:textId="77777777" w:rsidR="00C06EAD" w:rsidRDefault="00C06EAD" w:rsidP="00C06EAD">
      <w:pPr>
        <w:pStyle w:val="CommentText"/>
        <w:numPr>
          <w:ilvl w:val="0"/>
          <w:numId w:val="1"/>
        </w:numPr>
      </w:pPr>
      <w:r>
        <w:t xml:space="preserve">Have the caveat stating that there are many, and we chose because of X reasons. </w:t>
      </w:r>
    </w:p>
    <w:p w14:paraId="608DAF28" w14:textId="35F4BE96" w:rsidR="00C06EAD" w:rsidRDefault="00C06EAD" w:rsidP="00C06EAD">
      <w:pPr>
        <w:pStyle w:val="CommentText"/>
        <w:numPr>
          <w:ilvl w:val="0"/>
          <w:numId w:val="1"/>
        </w:numPr>
      </w:pPr>
      <w:r>
        <w:t xml:space="preserve">Note that we’re studying the impact of including these metrics, and not implying that these are the correct ones to use in all circumstances. </w:t>
      </w:r>
    </w:p>
  </w:comment>
  <w:comment w:id="98" w:author="Joseph Bennett" w:date="2020-01-11T07:08:00Z" w:initials="JB">
    <w:p w14:paraId="5BB7ABFC" w14:textId="526E81A8" w:rsidR="00C06EAD" w:rsidRDefault="00C06EAD" w:rsidP="00C06EAD">
      <w:pPr>
        <w:pStyle w:val="CommentText"/>
      </w:pPr>
      <w:r>
        <w:rPr>
          <w:rStyle w:val="CommentReference"/>
        </w:rPr>
        <w:annotationRef/>
      </w:r>
      <w:r>
        <w:t xml:space="preserve">Was there going to be an updated version? I seem to remember talking about that but probably misremember.  </w:t>
      </w:r>
    </w:p>
  </w:comment>
  <w:comment w:id="99" w:author="Raquel" w:date="2020-01-09T08:34:00Z" w:initials="MOU">
    <w:p w14:paraId="433B65CE" w14:textId="5B3FE67C" w:rsidR="00F90F0F" w:rsidRDefault="00F90F0F">
      <w:pPr>
        <w:pStyle w:val="CommentText"/>
      </w:pPr>
      <w:r>
        <w:rPr>
          <w:rStyle w:val="CommentReference"/>
        </w:rPr>
        <w:annotationRef/>
      </w:r>
      <w:r>
        <w:t>Unclear to me</w:t>
      </w:r>
    </w:p>
  </w:comment>
  <w:comment w:id="102" w:author="Wilson,ScottD [NCR]" w:date="2020-01-12T12:39:00Z" w:initials="W[">
    <w:p w14:paraId="5098C85D" w14:textId="77777777" w:rsidR="00364F67" w:rsidRDefault="00364F67">
      <w:r>
        <w:rPr>
          <w:rFonts w:ascii="Liberation Serif" w:eastAsia="DejaVu Sans" w:hAnsi="Liberation Serif" w:cs="DejaVu Sans"/>
          <w:sz w:val="24"/>
          <w:szCs w:val="24"/>
          <w:lang w:val="en-US" w:bidi="en-US"/>
        </w:rPr>
        <w:t xml:space="preserve">This was done for the Biological Conservation paper based on what seemed most practical in the context of forest dependent migratory birds. It may still work fine for the broader taxomonic groups and larger number of species here but should discuss what makes the most sense. I realize that much of this may be placeholder text for now and will be modified.  </w:t>
      </w:r>
    </w:p>
  </w:comment>
  <w:comment w:id="103" w:author="Raquel" w:date="2020-01-09T08:37:00Z" w:initials="MOU">
    <w:p w14:paraId="0024ED18" w14:textId="0D4A590D" w:rsidR="00F90F0F" w:rsidRDefault="00F90F0F">
      <w:pPr>
        <w:pStyle w:val="CommentText"/>
      </w:pPr>
      <w:r>
        <w:rPr>
          <w:rStyle w:val="CommentReference"/>
        </w:rPr>
        <w:annotationRef/>
      </w:r>
      <w:r>
        <w:t xml:space="preserve">Not grassland </w:t>
      </w:r>
      <w:r w:rsidR="00C73176">
        <w:t xml:space="preserve">and arid </w:t>
      </w:r>
      <w:r>
        <w:t>primary habitats also?  Grasslands in Africa</w:t>
      </w:r>
      <w:r w:rsidR="00C73176">
        <w:t xml:space="preserve">, for example, </w:t>
      </w:r>
      <w:r>
        <w:t xml:space="preserve">are important centres of ungulate and carnivore diversity (and other species) </w:t>
      </w:r>
    </w:p>
  </w:comment>
  <w:comment w:id="104" w:author="Raquel" w:date="2020-01-09T08:42:00Z" w:initials="MOU">
    <w:p w14:paraId="43C3D989" w14:textId="78AC019C" w:rsidR="00F90F0F" w:rsidRDefault="00F90F0F">
      <w:pPr>
        <w:pStyle w:val="CommentText"/>
      </w:pPr>
      <w:r>
        <w:rPr>
          <w:rStyle w:val="CommentReference"/>
        </w:rPr>
        <w:annotationRef/>
      </w:r>
      <w:r>
        <w:t>See comment above</w:t>
      </w:r>
    </w:p>
  </w:comment>
  <w:comment w:id="106" w:author="Wilson,ScottD [NCR]" w:date="2020-01-12T12:42:00Z" w:initials="W[">
    <w:p w14:paraId="3BB3856E" w14:textId="77777777" w:rsidR="00364F67" w:rsidRDefault="00364F67">
      <w:r>
        <w:rPr>
          <w:rFonts w:ascii="Liberation Serif" w:eastAsia="DejaVu Sans" w:hAnsi="Liberation Serif" w:cs="DejaVu Sans"/>
          <w:sz w:val="24"/>
          <w:szCs w:val="24"/>
          <w:lang w:val="en-US" w:bidi="en-US"/>
        </w:rPr>
        <w:t xml:space="preserve">Are you still thinking about the three scenarios? That could be complex to synthesize, it may be sufficient to utilize the business-as-usual scenario as the most likely outcome. </w:t>
      </w:r>
    </w:p>
  </w:comment>
  <w:comment w:id="107" w:author="Raquel" w:date="2020-01-09T08:43:00Z" w:initials="MOU">
    <w:p w14:paraId="0913A29F" w14:textId="2839A5D2" w:rsidR="00F90F0F" w:rsidRDefault="00F90F0F">
      <w:pPr>
        <w:pStyle w:val="CommentText"/>
      </w:pPr>
      <w:r>
        <w:rPr>
          <w:rStyle w:val="CommentReference"/>
        </w:rPr>
        <w:annotationRef/>
      </w:r>
      <w:r>
        <w:t>Which ar</w:t>
      </w:r>
      <w:r w:rsidR="00C73176">
        <w:t>e</w:t>
      </w:r>
      <w:r>
        <w:t>?</w:t>
      </w:r>
    </w:p>
  </w:comment>
  <w:comment w:id="108" w:author="Raquel" w:date="2020-01-09T09:01:00Z" w:initials="MOU">
    <w:p w14:paraId="094BF03E" w14:textId="77777777" w:rsidR="00C73176" w:rsidRDefault="00F90F0F">
      <w:pPr>
        <w:pStyle w:val="CommentText"/>
      </w:pPr>
      <w:r>
        <w:rPr>
          <w:rStyle w:val="CommentReference"/>
        </w:rPr>
        <w:annotationRef/>
      </w:r>
      <w:r>
        <w:t xml:space="preserve">Are these two factors considered separately (T and P changes AND cropland suitability changes) or were T and P changes used to model cropland suitability? If the former, should we worry that you’re introducing climate changes twice into the prioritisation? </w:t>
      </w:r>
    </w:p>
    <w:p w14:paraId="66B5A27D" w14:textId="77777777" w:rsidR="00C73176" w:rsidRDefault="00C73176">
      <w:pPr>
        <w:pStyle w:val="CommentText"/>
      </w:pPr>
    </w:p>
    <w:p w14:paraId="05E74096" w14:textId="43C48F2E" w:rsidR="00F90F0F" w:rsidRDefault="00F90F0F">
      <w:pPr>
        <w:pStyle w:val="CommentText"/>
      </w:pPr>
      <w:r>
        <w:t>In either case, I wonder if the reviewers might be unhappy that the climate datasets used in this step and the climate risk step are not the same.</w:t>
      </w:r>
    </w:p>
  </w:comment>
  <w:comment w:id="113" w:author="Verburg, P.H." w:date="2020-01-10T09:22:00Z" w:initials="VP">
    <w:p w14:paraId="2900AAD6" w14:textId="77777777" w:rsidR="00364F67" w:rsidRDefault="00364F67">
      <w:r>
        <w:rPr>
          <w:rFonts w:ascii="Liberation Serif" w:eastAsia="DejaVu Sans" w:hAnsi="Liberation Serif" w:cs="DejaVu Sans"/>
          <w:sz w:val="24"/>
          <w:szCs w:val="24"/>
          <w:lang w:val="en-US" w:bidi="en-US"/>
        </w:rPr>
        <w:t>If needed we can shorten given that these scenarios are documented well in the literature</w:t>
      </w:r>
    </w:p>
  </w:comment>
  <w:comment w:id="114" w:author="Verburg, P.H." w:date="2020-01-10T09:23:00Z" w:initials="VP">
    <w:p w14:paraId="266FEC11" w14:textId="77777777" w:rsidR="00364F67" w:rsidRDefault="00364F67">
      <w:r>
        <w:rPr>
          <w:rFonts w:ascii="Liberation Serif" w:eastAsia="DejaVu Sans" w:hAnsi="Liberation Serif" w:cs="DejaVu Sans"/>
          <w:sz w:val="24"/>
          <w:szCs w:val="24"/>
          <w:lang w:val="en-US" w:bidi="en-US"/>
        </w:rPr>
        <w:t>In the above you still mention the aggregation to 6 classes only, but here you use the full 23. Pls clarify</w:t>
      </w:r>
    </w:p>
  </w:comment>
  <w:comment w:id="115" w:author="Unknown Author" w:date="2020-01-15T13:10:00Z" w:initials="">
    <w:p w14:paraId="1984608B" w14:textId="77777777" w:rsidR="00364F67" w:rsidRDefault="00364F67">
      <w:r>
        <w:rPr>
          <w:rFonts w:ascii="Calibri" w:hAnsi="Calibri"/>
          <w:sz w:val="20"/>
        </w:rPr>
        <w:t xml:space="preserve">I agree with Scott, it would be great if this was based on a previous methodology </w:t>
      </w:r>
      <w:proofErr w:type="gramStart"/>
      <w:r>
        <w:rPr>
          <w:rFonts w:ascii="Calibri" w:hAnsi="Calibri"/>
          <w:sz w:val="20"/>
        </w:rPr>
        <w:t>to</w:t>
      </w:r>
      <w:proofErr w:type="gramEnd"/>
      <w:r>
        <w:rPr>
          <w:rFonts w:ascii="Calibri" w:hAnsi="Calibri"/>
          <w:sz w:val="20"/>
        </w:rPr>
        <w:t xml:space="preserve"> we could simply cite that. Otherwise, reviewers might ask for a sensitivity analysis with different weightings. Is there a way to createa continuous score without assignign weightings or can we use previously published weightings?</w:t>
      </w:r>
    </w:p>
  </w:comment>
  <w:comment w:id="116" w:author="Verburg, P.H." w:date="2020-01-10T09:23:00Z" w:initials="VP">
    <w:p w14:paraId="589A9AB1" w14:textId="77777777" w:rsidR="00364F67" w:rsidRDefault="00364F67">
      <w:r>
        <w:rPr>
          <w:rFonts w:ascii="Liberation Serif" w:eastAsia="DejaVu Sans" w:hAnsi="Liberation Serif" w:cs="DejaVu Sans"/>
          <w:sz w:val="24"/>
          <w:szCs w:val="24"/>
          <w:lang w:val="en-US" w:bidi="en-US"/>
        </w:rPr>
        <w:t>I think it is important to document on what this is based (expert judgement), and to what it differs from the scores used in the analysis of pousols</w:t>
      </w:r>
    </w:p>
  </w:comment>
  <w:comment w:id="117" w:author="Raquel" w:date="2020-01-09T09:07:00Z" w:initials="MOU">
    <w:p w14:paraId="0003E15D" w14:textId="77777777" w:rsidR="00F90F0F" w:rsidRDefault="00F90F0F">
      <w:pPr>
        <w:pStyle w:val="CommentText"/>
      </w:pPr>
      <w:r>
        <w:rPr>
          <w:rStyle w:val="CommentReference"/>
        </w:rPr>
        <w:annotationRef/>
      </w:r>
      <w:r>
        <w:t>Useful to say where the scores come from or are based on?</w:t>
      </w:r>
    </w:p>
  </w:comment>
  <w:comment w:id="118" w:author="Wilson,ScottD [NCR]" w:date="2020-01-12T12:46:00Z" w:initials="W[">
    <w:p w14:paraId="6C3EFA8A" w14:textId="77777777" w:rsidR="00364F67" w:rsidRDefault="00364F67">
      <w:r>
        <w:rPr>
          <w:rFonts w:ascii="Liberation Serif" w:eastAsia="DejaVu Sans" w:hAnsi="Liberation Serif" w:cs="DejaVu Sans"/>
          <w:sz w:val="24"/>
          <w:szCs w:val="24"/>
          <w:lang w:val="en-US" w:bidi="en-US"/>
        </w:rPr>
        <w:t xml:space="preserve">Was this done based on an existing approach? If not and there is flexibility then I think it could help to have a component in the score for whether any natural land cover types are mixed into the designation. For instance, cropland extensive with few livestock is a greater threat to biodiversity than mosaic cropland extensive with forest and few livestock but they both have the same threat score. </w:t>
      </w:r>
    </w:p>
  </w:comment>
  <w:comment w:id="119" w:author="Joseph Bennett" w:date="2020-01-11T07:15:00Z" w:initials="JB">
    <w:p w14:paraId="2F8A8311" w14:textId="6AC11920" w:rsidR="00C06EAD" w:rsidRDefault="00C06EAD">
      <w:pPr>
        <w:pStyle w:val="CommentText"/>
      </w:pPr>
      <w:r>
        <w:rPr>
          <w:rStyle w:val="CommentReference"/>
        </w:rPr>
        <w:annotationRef/>
      </w:r>
      <w:r>
        <w:t xml:space="preserve">Will prob need some clear justification for how this was done. There may be reviewers who quibble with this, unless we use the key citations? </w:t>
      </w:r>
    </w:p>
  </w:comment>
  <w:comment w:id="121" w:author="Verburg, P.H." w:date="2020-01-10T09:24:00Z" w:initials="VP">
    <w:p w14:paraId="7737001C" w14:textId="77777777" w:rsidR="00364F67" w:rsidRDefault="00364F67">
      <w:r>
        <w:rPr>
          <w:rFonts w:ascii="Liberation Serif" w:eastAsia="DejaVu Sans" w:hAnsi="Liberation Serif" w:cs="DejaVu Sans"/>
          <w:sz w:val="24"/>
          <w:szCs w:val="24"/>
          <w:lang w:val="en-US" w:bidi="en-US"/>
        </w:rPr>
        <w:t>You may want to specify if you used here the 2000 or the 2015 land use?</w:t>
      </w:r>
    </w:p>
  </w:comment>
  <w:comment w:id="122" w:author="Wilson,ScottD [NCR]" w:date="2020-01-12T12:43:00Z" w:initials="W[">
    <w:p w14:paraId="140C1BAD" w14:textId="77777777" w:rsidR="00364F67" w:rsidRDefault="00364F67">
      <w:r>
        <w:rPr>
          <w:rFonts w:ascii="Liberation Serif" w:eastAsia="DejaVu Sans" w:hAnsi="Liberation Serif" w:cs="DejaVu Sans"/>
          <w:sz w:val="24"/>
          <w:szCs w:val="24"/>
          <w:lang w:val="en-US" w:bidi="en-US"/>
        </w:rPr>
        <w:t xml:space="preserve">If from the previous data we used then it would be 2000 but updating to 2015 would be good. </w:t>
      </w:r>
    </w:p>
  </w:comment>
  <w:comment w:id="120" w:author="Joseph Bennett" w:date="2020-01-11T07:20:00Z" w:initials="JB">
    <w:p w14:paraId="481EE8FC" w14:textId="611612EA" w:rsidR="00B85EB7" w:rsidRDefault="00B85EB7">
      <w:pPr>
        <w:pStyle w:val="CommentText"/>
      </w:pPr>
      <w:r>
        <w:rPr>
          <w:rStyle w:val="CommentReference"/>
        </w:rPr>
        <w:annotationRef/>
      </w:r>
      <w:r>
        <w:t xml:space="preserve">This isn’t super clear to me. Maybe we can talk it through? I’m sure I’m missing something but was wondering why we would not just use future for threat score change. </w:t>
      </w:r>
    </w:p>
  </w:comment>
  <w:comment w:id="123" w:author="Raquel" w:date="2020-01-09T09:18:00Z" w:initials="MOU">
    <w:p w14:paraId="0F9368CD" w14:textId="0C210DF1" w:rsidR="00E95F45" w:rsidRDefault="00F90F0F" w:rsidP="00F90F0F">
      <w:pPr>
        <w:pStyle w:val="CommentText"/>
      </w:pPr>
      <w:r>
        <w:rPr>
          <w:rStyle w:val="CommentReference"/>
        </w:rPr>
        <w:annotationRef/>
      </w:r>
      <w:r>
        <w:t xml:space="preserve">Here it would be useful to think what type of areas should be prioritised from the climatic suitability point of view. </w:t>
      </w:r>
    </w:p>
    <w:p w14:paraId="14ED2577" w14:textId="77777777" w:rsidR="00E95F45" w:rsidRDefault="00E95F45" w:rsidP="00F90F0F">
      <w:pPr>
        <w:pStyle w:val="CommentText"/>
      </w:pPr>
    </w:p>
    <w:p w14:paraId="539CD1A3" w14:textId="4D273946" w:rsidR="00F90F0F" w:rsidRDefault="00E95F45" w:rsidP="00F90F0F">
      <w:pPr>
        <w:pStyle w:val="CommentText"/>
      </w:pPr>
      <w:r>
        <w:t>Areas</w:t>
      </w:r>
      <w:r w:rsidR="00F90F0F">
        <w:t xml:space="preserve"> that remain stable through time? </w:t>
      </w:r>
      <w:r>
        <w:t xml:space="preserve">For stability, one could prioritise areas where future anomalies are small relative to historical variation (standardised anomalies in Garcia et al 2014 or other measures of stability that have appeared in the literature) or where extreme climates are not </w:t>
      </w:r>
      <w:r w:rsidR="00562FB9">
        <w:t xml:space="preserve">more </w:t>
      </w:r>
      <w:r>
        <w:t>severe or frequent in the future. Velocity is often also used in this context, although I’m always concerned that the use of the temporal/spatial ratio might confuse interpretation.</w:t>
      </w:r>
    </w:p>
    <w:p w14:paraId="5B76EFEC" w14:textId="77777777" w:rsidR="00F90F0F" w:rsidRDefault="00F90F0F" w:rsidP="00F90F0F">
      <w:pPr>
        <w:pStyle w:val="CommentText"/>
      </w:pPr>
    </w:p>
    <w:p w14:paraId="34F214C7" w14:textId="7AF4C5F4" w:rsidR="00E95F45" w:rsidRDefault="00E95F45" w:rsidP="00F90F0F">
      <w:pPr>
        <w:pStyle w:val="CommentText"/>
      </w:pPr>
      <w:r>
        <w:t>Areas</w:t>
      </w:r>
      <w:r w:rsidR="00F90F0F">
        <w:t xml:space="preserve"> that allow climate tracking through space by individuals?  </w:t>
      </w:r>
      <w:r>
        <w:t>Capturing climatic corridors that allow movement as species track their climate niches could be done with velocity or distance to analogous climates</w:t>
      </w:r>
      <w:r w:rsidR="00B1613F">
        <w:t xml:space="preserve"> (or there are more complex analyses detailing actual climatic corridors, e.g. the work of D. Alagador)</w:t>
      </w:r>
      <w:r>
        <w:t>.</w:t>
      </w:r>
    </w:p>
    <w:p w14:paraId="04DC2671" w14:textId="77777777" w:rsidR="00E95F45" w:rsidRDefault="00E95F45" w:rsidP="00F90F0F">
      <w:pPr>
        <w:pStyle w:val="CommentText"/>
      </w:pPr>
    </w:p>
    <w:p w14:paraId="1026895A" w14:textId="55824C84" w:rsidR="004F6D8B" w:rsidRDefault="00E95F45" w:rsidP="00F90F0F">
      <w:pPr>
        <w:pStyle w:val="CommentText"/>
      </w:pPr>
      <w:r>
        <w:t>Areas</w:t>
      </w:r>
      <w:r w:rsidR="00F90F0F">
        <w:t xml:space="preserve"> that have rare/disappearing climates which some species might depend on</w:t>
      </w:r>
      <w:r>
        <w:t>? R</w:t>
      </w:r>
      <w:r w:rsidR="00F90F0F">
        <w:t xml:space="preserve">arity could be captured with novelty metrics, which would highlight disappearing climates that might need protection </w:t>
      </w:r>
      <w:r w:rsidR="00B1613F">
        <w:t xml:space="preserve">– versus </w:t>
      </w:r>
      <w:r w:rsidR="00F90F0F">
        <w:t xml:space="preserve">novel climates where protection might be more challenging. </w:t>
      </w:r>
    </w:p>
  </w:comment>
  <w:comment w:id="124" w:author="Raquel" w:date="2020-01-14T15:26:00Z" w:initials="MOU">
    <w:p w14:paraId="7689AA9D" w14:textId="45D66102" w:rsidR="009A3DEF" w:rsidRDefault="009A3DEF">
      <w:pPr>
        <w:pStyle w:val="CommentText"/>
      </w:pPr>
      <w:r>
        <w:rPr>
          <w:rStyle w:val="CommentReference"/>
        </w:rPr>
        <w:annotationRef/>
      </w:r>
      <w:r>
        <w:t>Note that the Garcia et al 2014 data are for the end of the century, not 2050 as the land use models.</w:t>
      </w:r>
    </w:p>
  </w:comment>
  <w:comment w:id="125" w:author="richard" w:date="2020-02-01T10:52:00Z" w:initials="r">
    <w:p w14:paraId="4DEFAB4A" w14:textId="77777777" w:rsidR="001D337F" w:rsidRDefault="001D337F" w:rsidP="001D337F">
      <w:r>
        <w:rPr>
          <w:rStyle w:val="CommentReference"/>
        </w:rPr>
        <w:annotationRef/>
      </w:r>
      <w:r>
        <w:t xml:space="preserve">Scott: </w:t>
      </w:r>
      <w:r>
        <w:rPr>
          <w:rFonts w:ascii="Liberation Serif" w:eastAsia="DejaVu Sans" w:hAnsi="Liberation Serif" w:cs="DejaVu Sans"/>
          <w:sz w:val="24"/>
          <w:szCs w:val="24"/>
          <w:lang w:val="en-US" w:bidi="en-US"/>
        </w:rPr>
        <w:t xml:space="preserve">There is a climate change component in the SSP land use change projections and so is this Climate Risk objective more about the direct risk from species coping with a changing climate? Interesting if we can include this but I expect there must be considerable uncertainty in predicting those. That said, I am not familiar with Garcia et al. and maybe there is a precedent for doing that. </w:t>
      </w:r>
    </w:p>
    <w:p w14:paraId="2623D3DA" w14:textId="7E8B2705" w:rsidR="001D337F" w:rsidRDefault="001D337F">
      <w:pPr>
        <w:pStyle w:val="CommentText"/>
      </w:pPr>
    </w:p>
  </w:comment>
  <w:comment w:id="126" w:author="richard" w:date="2020-02-01T10:52:00Z" w:initials="r">
    <w:p w14:paraId="18298B07" w14:textId="77777777" w:rsidR="00F52531" w:rsidRDefault="00F52531" w:rsidP="00F52531">
      <w:r>
        <w:rPr>
          <w:rStyle w:val="CommentReference"/>
        </w:rPr>
        <w:annotationRef/>
      </w:r>
      <w:r>
        <w:t xml:space="preserve">Peter V: </w:t>
      </w:r>
      <w:r>
        <w:rPr>
          <w:rFonts w:ascii="Liberation Serif" w:eastAsia="DejaVu Sans" w:hAnsi="Liberation Serif" w:cs="DejaVu Sans"/>
          <w:sz w:val="24"/>
          <w:szCs w:val="24"/>
          <w:lang w:val="en-US" w:bidi="en-US"/>
        </w:rPr>
        <w:t xml:space="preserve">We need some consistency in how we deal with risks. Do we just choose one or are going to do sensitivity analysis on multiple operationalizaitons of </w:t>
      </w:r>
      <w:proofErr w:type="gramStart"/>
      <w:r>
        <w:rPr>
          <w:rFonts w:ascii="Liberation Serif" w:eastAsia="DejaVu Sans" w:hAnsi="Liberation Serif" w:cs="DejaVu Sans"/>
          <w:sz w:val="24"/>
          <w:szCs w:val="24"/>
          <w:lang w:val="en-US" w:bidi="en-US"/>
        </w:rPr>
        <w:t>risk</w:t>
      </w:r>
      <w:proofErr w:type="gramEnd"/>
    </w:p>
    <w:p w14:paraId="045DD92A" w14:textId="0CC737E7" w:rsidR="00F52531" w:rsidRDefault="00F52531">
      <w:pPr>
        <w:pStyle w:val="CommentText"/>
      </w:pPr>
    </w:p>
  </w:comment>
  <w:comment w:id="127" w:author="Raquel" w:date="2020-01-09T10:16:00Z" w:initials="MOU">
    <w:p w14:paraId="01CE601C" w14:textId="73640EA6" w:rsidR="004F6D8B" w:rsidRDefault="004F6D8B">
      <w:pPr>
        <w:pStyle w:val="CommentText"/>
      </w:pPr>
      <w:r>
        <w:rPr>
          <w:rStyle w:val="CommentReference"/>
        </w:rPr>
        <w:annotationRef/>
      </w:r>
      <w:r>
        <w:t xml:space="preserve">It’s probably just me, but I wasn’t sure how the prioritisation </w:t>
      </w:r>
      <w:r w:rsidR="00814C65">
        <w:t>wa</w:t>
      </w:r>
      <w:r>
        <w:t xml:space="preserve">s run – by country or per grid cell? </w:t>
      </w:r>
    </w:p>
  </w:comment>
  <w:comment w:id="128" w:author="Verburg, P.H." w:date="2020-01-10T09:28:00Z" w:initials="VP">
    <w:p w14:paraId="7AEE4394" w14:textId="77777777" w:rsidR="00364F67" w:rsidRDefault="00364F67">
      <w:r>
        <w:rPr>
          <w:rFonts w:ascii="Liberation Serif" w:eastAsia="DejaVu Sans" w:hAnsi="Liberation Serif" w:cs="DejaVu Sans"/>
          <w:sz w:val="24"/>
          <w:szCs w:val="24"/>
          <w:lang w:val="en-US" w:bidi="en-US"/>
        </w:rPr>
        <w:t>I think this part needs to indicate how this differs from common prioritization approaches. This sounds more like normal optimization.</w:t>
      </w:r>
    </w:p>
  </w:comment>
  <w:comment w:id="129" w:author="Wilson,ScottD [NCR]" w:date="2020-01-12T13:05:00Z" w:initials="W[">
    <w:p w14:paraId="16F4E981" w14:textId="77777777" w:rsidR="00364F67" w:rsidRDefault="00364F67">
      <w:r>
        <w:rPr>
          <w:rFonts w:ascii="Liberation Serif" w:eastAsia="DejaVu Sans" w:hAnsi="Liberation Serif" w:cs="DejaVu Sans"/>
          <w:sz w:val="24"/>
          <w:szCs w:val="24"/>
          <w:lang w:val="en-US" w:bidi="en-US"/>
        </w:rPr>
        <w:t xml:space="preserve">The material in this section is along the lines of what I was thinking as an opening Methods paragraph. This is well into the methods and it wasn’t until I reached this point that I better understood the steps in the process.  </w:t>
      </w:r>
    </w:p>
  </w:comment>
  <w:comment w:id="130" w:author="Verburg, P.H." w:date="2020-01-10T09:29:00Z" w:initials="VP">
    <w:p w14:paraId="66563C17" w14:textId="77777777" w:rsidR="00364F67" w:rsidRDefault="00364F67">
      <w:r>
        <w:rPr>
          <w:rFonts w:ascii="Liberation Serif" w:eastAsia="DejaVu Sans" w:hAnsi="Liberation Serif" w:cs="DejaVu Sans"/>
          <w:sz w:val="24"/>
          <w:szCs w:val="24"/>
          <w:lang w:val="en-US" w:bidi="en-US"/>
        </w:rPr>
        <w:t>The way complemenatarity of species is addressed (as that can differ a bit in different prioritizaiton algorithms) needs to be clarified</w:t>
      </w:r>
    </w:p>
  </w:comment>
  <w:comment w:id="131" w:author="Unknown Author" w:date="2020-01-15T13:03:00Z" w:initials="">
    <w:p w14:paraId="28762C38" w14:textId="77777777" w:rsidR="00364F67" w:rsidRDefault="00364F67">
      <w:r>
        <w:rPr>
          <w:rFonts w:ascii="Calibri" w:hAnsi="Calibri"/>
          <w:sz w:val="20"/>
        </w:rPr>
        <w:t>This will require some justification, standard approaches (though poorly justified) using log-linear scaling to calculate targets.</w:t>
      </w:r>
    </w:p>
  </w:comment>
  <w:comment w:id="132" w:author="Joseph Bennett" w:date="2020-01-11T07:23:00Z" w:initials="JB">
    <w:p w14:paraId="1FB287EC" w14:textId="75C88669" w:rsidR="00B85EB7" w:rsidRDefault="00B85EB7">
      <w:pPr>
        <w:pStyle w:val="CommentText"/>
      </w:pPr>
      <w:r>
        <w:rPr>
          <w:rStyle w:val="CommentReference"/>
        </w:rPr>
        <w:annotationRef/>
      </w:r>
      <w:r>
        <w:t xml:space="preserve">Cool – can cite new IUCN 2030 targets as justification (though I know they’re area rather than biodiversity targets) and we can also state that there is no agreed upon amount – this is a demonstration. </w:t>
      </w:r>
    </w:p>
  </w:comment>
  <w:comment w:id="136" w:author="Verburg, P.H." w:date="2020-01-10T09:29:00Z" w:initials="VP">
    <w:p w14:paraId="601402A0" w14:textId="77777777" w:rsidR="00364F67" w:rsidRDefault="00364F67">
      <w:r>
        <w:rPr>
          <w:rFonts w:ascii="Liberation Serif" w:eastAsia="DejaVu Sans" w:hAnsi="Liberation Serif" w:cs="DejaVu Sans"/>
          <w:sz w:val="24"/>
          <w:szCs w:val="24"/>
          <w:lang w:val="en-US" w:bidi="en-US"/>
        </w:rPr>
        <w:t>Given this you may well say that any order is arbitrary and the hierarchy will differ regionally, but, if it is insensitive it is great and thus no problem</w:t>
      </w:r>
    </w:p>
  </w:comment>
  <w:comment w:id="137" w:author="Verburg, P.H." w:date="2020-01-10T07:53:00Z" w:initials="VP">
    <w:p w14:paraId="159E22EB" w14:textId="77777777" w:rsidR="00A07D21" w:rsidRDefault="00A07D21" w:rsidP="00A07D21">
      <w:r>
        <w:rPr>
          <w:rFonts w:ascii="Liberation Serif" w:eastAsia="DejaVu Sans" w:hAnsi="Liberation Serif" w:cs="DejaVu Sans"/>
          <w:sz w:val="24"/>
          <w:szCs w:val="24"/>
          <w:lang w:val="en-US" w:bidi="en-US"/>
        </w:rPr>
        <w:t>This is largely true, but pls keep in mind the Pouzols et al paper that also used a second predicted land use change time slice in the prioritization as well as https://www.sciencedirect.com/science/article/abs/pii/S1470160X18300190?via%3Dihub</w:t>
      </w:r>
    </w:p>
    <w:p w14:paraId="6EAE5627" w14:textId="77777777" w:rsidR="00A07D21" w:rsidRDefault="00A07D21" w:rsidP="00A07D21">
      <w:r>
        <w:rPr>
          <w:rFonts w:ascii="Liberation Serif" w:eastAsia="DejaVu Sans" w:hAnsi="Liberation Serif" w:cs="DejaVu Sans"/>
          <w:sz w:val="24"/>
          <w:szCs w:val="24"/>
          <w:lang w:val="en-US" w:bidi="en-US"/>
        </w:rPr>
        <w:t>This is important as this paper may for review end up in the Helsinki prioritization group, so good to acknowledge the work they are familiar with</w:t>
      </w:r>
      <w:proofErr w:type="gramStart"/>
      <w:r>
        <w:rPr>
          <w:rFonts w:ascii="Liberation Serif" w:eastAsia="DejaVu Sans" w:hAnsi="Liberation Serif" w:cs="DejaVu Sans"/>
          <w:sz w:val="24"/>
          <w:szCs w:val="24"/>
          <w:lang w:val="en-US" w:bidi="en-US"/>
        </w:rPr>
        <w:t>…..</w:t>
      </w:r>
      <w:proofErr w:type="gramEnd"/>
    </w:p>
  </w:comment>
  <w:comment w:id="138" w:author="Amanda D. Rodewald" w:date="2020-01-16T12:12:00Z" w:initials="ADR">
    <w:p w14:paraId="312C0CA1" w14:textId="77777777" w:rsidR="00A07D21" w:rsidRDefault="00A07D21" w:rsidP="00A07D21">
      <w:pPr>
        <w:pStyle w:val="CommentText"/>
      </w:pPr>
      <w:r>
        <w:rPr>
          <w:rStyle w:val="CommentReference"/>
        </w:rPr>
        <w:annotationRef/>
      </w:r>
      <w:r>
        <w:t xml:space="preserve">It might be helpful to learn how land trusts estimate and evaluate risk of easements (e.g., the Land Trust Alliance provides insurance for easements).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D375E0" w15:done="0"/>
  <w15:commentEx w15:paraId="35C5777D" w15:done="0"/>
  <w15:commentEx w15:paraId="0083F285" w15:done="0"/>
  <w15:commentEx w15:paraId="60CE2427" w15:paraIdParent="0083F285" w15:done="0"/>
  <w15:commentEx w15:paraId="3F1421C4" w15:done="0"/>
  <w15:commentEx w15:paraId="4660FE94" w15:done="0"/>
  <w15:commentEx w15:paraId="1213401F" w15:done="0"/>
  <w15:commentEx w15:paraId="78AB9657" w15:done="0"/>
  <w15:commentEx w15:paraId="23F2CA0A" w15:done="0"/>
  <w15:commentEx w15:paraId="7B0B444E" w15:done="0"/>
  <w15:commentEx w15:paraId="08EF3440" w15:done="0"/>
  <w15:commentEx w15:paraId="6358A718" w15:done="0"/>
  <w15:commentEx w15:paraId="02BD9AE1" w15:done="0"/>
  <w15:commentEx w15:paraId="11CEE4BD" w15:done="0"/>
  <w15:commentEx w15:paraId="6413B34B" w15:done="0"/>
  <w15:commentEx w15:paraId="5BE37C82" w15:done="0"/>
  <w15:commentEx w15:paraId="514901DC" w15:paraIdParent="5BE37C82" w15:done="0"/>
  <w15:commentEx w15:paraId="4DD25A8C" w15:done="0"/>
  <w15:commentEx w15:paraId="0A983FE2" w15:done="0"/>
  <w15:commentEx w15:paraId="42A548BE" w15:done="0"/>
  <w15:commentEx w15:paraId="213887F5" w15:done="0"/>
  <w15:commentEx w15:paraId="608DAF28" w15:paraIdParent="213887F5" w15:done="0"/>
  <w15:commentEx w15:paraId="5BB7ABFC" w15:done="0"/>
  <w15:commentEx w15:paraId="433B65CE" w15:done="0"/>
  <w15:commentEx w15:paraId="5098C85D" w15:done="0"/>
  <w15:commentEx w15:paraId="0024ED18" w15:done="0"/>
  <w15:commentEx w15:paraId="43C3D989" w15:done="0"/>
  <w15:commentEx w15:paraId="3BB3856E" w15:done="0"/>
  <w15:commentEx w15:paraId="0913A29F" w15:done="0"/>
  <w15:commentEx w15:paraId="05E74096" w15:done="0"/>
  <w15:commentEx w15:paraId="2900AAD6" w15:done="0"/>
  <w15:commentEx w15:paraId="266FEC11" w15:done="0"/>
  <w15:commentEx w15:paraId="1984608B" w15:done="0"/>
  <w15:commentEx w15:paraId="589A9AB1" w15:done="0"/>
  <w15:commentEx w15:paraId="0003E15D" w15:done="0"/>
  <w15:commentEx w15:paraId="6C3EFA8A" w15:done="0"/>
  <w15:commentEx w15:paraId="2F8A8311" w15:done="0"/>
  <w15:commentEx w15:paraId="7737001C" w15:done="0"/>
  <w15:commentEx w15:paraId="140C1BAD" w15:done="0"/>
  <w15:commentEx w15:paraId="481EE8FC" w15:done="0"/>
  <w15:commentEx w15:paraId="1026895A" w15:done="0"/>
  <w15:commentEx w15:paraId="7689AA9D" w15:done="0"/>
  <w15:commentEx w15:paraId="2623D3DA" w15:done="0"/>
  <w15:commentEx w15:paraId="045DD92A" w15:done="0"/>
  <w15:commentEx w15:paraId="01CE601C" w15:done="0"/>
  <w15:commentEx w15:paraId="7AEE4394" w15:done="0"/>
  <w15:commentEx w15:paraId="16F4E981" w15:done="0"/>
  <w15:commentEx w15:paraId="66563C17" w15:done="0"/>
  <w15:commentEx w15:paraId="28762C38" w15:done="0"/>
  <w15:commentEx w15:paraId="1FB287EC" w15:done="0"/>
  <w15:commentEx w15:paraId="601402A0" w15:done="0"/>
  <w15:commentEx w15:paraId="6EAE5627" w15:done="0"/>
  <w15:commentEx w15:paraId="312C0C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D375E0" w16cid:durableId="21DFCB0D"/>
  <w16cid:commentId w16cid:paraId="35C5777D" w16cid:durableId="21A60B2E"/>
  <w16cid:commentId w16cid:paraId="0083F285" w16cid:durableId="21C1B03E"/>
  <w16cid:commentId w16cid:paraId="60CE2427" w16cid:durableId="21C3EEB5"/>
  <w16cid:commentId w16cid:paraId="3F1421C4" w16cid:durableId="21DFCB1E"/>
  <w16cid:commentId w16cid:paraId="4660FE94" w16cid:durableId="21DFCB1F"/>
  <w16cid:commentId w16cid:paraId="1213401F" w16cid:durableId="21DFCB20"/>
  <w16cid:commentId w16cid:paraId="78AB9657" w16cid:durableId="21DFCB21"/>
  <w16cid:commentId w16cid:paraId="23F2CA0A" w16cid:durableId="21DFCB22"/>
  <w16cid:commentId w16cid:paraId="7B0B444E" w16cid:durableId="21C3EF37"/>
  <w16cid:commentId w16cid:paraId="08EF3440" w16cid:durableId="21C3F02E"/>
  <w16cid:commentId w16cid:paraId="6358A718" w16cid:durableId="21DFCB3B"/>
  <w16cid:commentId w16cid:paraId="02BD9AE1" w16cid:durableId="21DFCB23"/>
  <w16cid:commentId w16cid:paraId="11CEE4BD" w16cid:durableId="21C17D4B"/>
  <w16cid:commentId w16cid:paraId="6413B34B" w16cid:durableId="21DFCB24"/>
  <w16cid:commentId w16cid:paraId="5BE37C82" w16cid:durableId="21C3F1ED"/>
  <w16cid:commentId w16cid:paraId="514901DC" w16cid:durableId="21DFD591"/>
  <w16cid:commentId w16cid:paraId="4DD25A8C" w16cid:durableId="21BDD13E"/>
  <w16cid:commentId w16cid:paraId="0A983FE2" w16cid:durableId="21DFCB28"/>
  <w16cid:commentId w16cid:paraId="42A548BE" w16cid:durableId="21DFCB29"/>
  <w16cid:commentId w16cid:paraId="213887F5" w16cid:durableId="21C1B434"/>
  <w16cid:commentId w16cid:paraId="608DAF28" w16cid:durableId="21C3F24D"/>
  <w16cid:commentId w16cid:paraId="5BB7ABFC" w16cid:durableId="21C3F2D3"/>
  <w16cid:commentId w16cid:paraId="433B65CE" w16cid:durableId="21C163FA"/>
  <w16cid:commentId w16cid:paraId="5098C85D" w16cid:durableId="21DFCB2B"/>
  <w16cid:commentId w16cid:paraId="0024ED18" w16cid:durableId="21C164C3"/>
  <w16cid:commentId w16cid:paraId="43C3D989" w16cid:durableId="21C165DC"/>
  <w16cid:commentId w16cid:paraId="3BB3856E" w16cid:durableId="21DFCB2C"/>
  <w16cid:commentId w16cid:paraId="0913A29F" w16cid:durableId="21C16632"/>
  <w16cid:commentId w16cid:paraId="05E74096" w16cid:durableId="21C16A6F"/>
  <w16cid:commentId w16cid:paraId="2900AAD6" w16cid:durableId="21DFCB2D"/>
  <w16cid:commentId w16cid:paraId="266FEC11" w16cid:durableId="21DFCB2E"/>
  <w16cid:commentId w16cid:paraId="1984608B" w16cid:durableId="21DFCB2F"/>
  <w16cid:commentId w16cid:paraId="589A9AB1" w16cid:durableId="21DFCB30"/>
  <w16cid:commentId w16cid:paraId="0003E15D" w16cid:durableId="21DFD202"/>
  <w16cid:commentId w16cid:paraId="6C3EFA8A" w16cid:durableId="21DFCB31"/>
  <w16cid:commentId w16cid:paraId="2F8A8311" w16cid:durableId="21C3F494"/>
  <w16cid:commentId w16cid:paraId="7737001C" w16cid:durableId="21DFCB32"/>
  <w16cid:commentId w16cid:paraId="140C1BAD" w16cid:durableId="21DFCB33"/>
  <w16cid:commentId w16cid:paraId="481EE8FC" w16cid:durableId="21C3F5C2"/>
  <w16cid:commentId w16cid:paraId="1026895A" w16cid:durableId="21C16E57"/>
  <w16cid:commentId w16cid:paraId="7689AA9D" w16cid:durableId="21C85C1B"/>
  <w16cid:commentId w16cid:paraId="2623D3DA" w16cid:durableId="21DFD6E3"/>
  <w16cid:commentId w16cid:paraId="045DD92A" w16cid:durableId="21DFD6F2"/>
  <w16cid:commentId w16cid:paraId="01CE601C" w16cid:durableId="21C17C01"/>
  <w16cid:commentId w16cid:paraId="7AEE4394" w16cid:durableId="21DFCB36"/>
  <w16cid:commentId w16cid:paraId="16F4E981" w16cid:durableId="21DFCB37"/>
  <w16cid:commentId w16cid:paraId="66563C17" w16cid:durableId="21DFCB38"/>
  <w16cid:commentId w16cid:paraId="28762C38" w16cid:durableId="21DFCB39"/>
  <w16cid:commentId w16cid:paraId="1FB287EC" w16cid:durableId="21C3F65D"/>
  <w16cid:commentId w16cid:paraId="601402A0" w16cid:durableId="21DFCB3A"/>
  <w16cid:commentId w16cid:paraId="6EAE5627" w16cid:durableId="21DFCB17"/>
  <w16cid:commentId w16cid:paraId="312C0CA1" w16cid:durableId="21DFCB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Liberation Sans">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panose1 w:val="02020603050405020304"/>
    <w:charset w:val="00"/>
    <w:family w:val="roman"/>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Arial">
    <w:panose1 w:val="020B0604020202020204"/>
    <w:charset w:val="00"/>
    <w:family w:val="swiss"/>
    <w:pitch w:val="variable"/>
    <w:sig w:usb0="E0002EFF" w:usb1="C000785B" w:usb2="00000009" w:usb3="00000000" w:csb0="000001FF" w:csb1="00000000"/>
  </w:font>
  <w:font w:name="arial;sans-serif">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F5D63"/>
    <w:multiLevelType w:val="hybridMultilevel"/>
    <w:tmpl w:val="F90606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hard">
    <w15:presenceInfo w15:providerId="None" w15:userId="richard"/>
  </w15:person>
  <w15:person w15:author="Joseph Bennett">
    <w15:presenceInfo w15:providerId="Windows Live" w15:userId="f43ab2b5ed2eb486"/>
  </w15:person>
  <w15:person w15:author="Amanda D. Rodewald">
    <w15:presenceInfo w15:providerId="AD" w15:userId="S-1-5-21-1275210071-879983540-725345543-7898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7BB"/>
    <w:rsid w:val="00007B4C"/>
    <w:rsid w:val="00016554"/>
    <w:rsid w:val="00022FF9"/>
    <w:rsid w:val="00027ED3"/>
    <w:rsid w:val="00032C62"/>
    <w:rsid w:val="00033527"/>
    <w:rsid w:val="00036665"/>
    <w:rsid w:val="00036AAE"/>
    <w:rsid w:val="000418C7"/>
    <w:rsid w:val="000453DF"/>
    <w:rsid w:val="00046914"/>
    <w:rsid w:val="00061058"/>
    <w:rsid w:val="00064124"/>
    <w:rsid w:val="00065CFE"/>
    <w:rsid w:val="00071BCB"/>
    <w:rsid w:val="000729A0"/>
    <w:rsid w:val="000730BB"/>
    <w:rsid w:val="000829C2"/>
    <w:rsid w:val="000B71DE"/>
    <w:rsid w:val="000E7580"/>
    <w:rsid w:val="001055A6"/>
    <w:rsid w:val="00123D81"/>
    <w:rsid w:val="001478D6"/>
    <w:rsid w:val="00150A5D"/>
    <w:rsid w:val="00167148"/>
    <w:rsid w:val="00173CD4"/>
    <w:rsid w:val="00185CFD"/>
    <w:rsid w:val="001870A4"/>
    <w:rsid w:val="001916B5"/>
    <w:rsid w:val="00191D11"/>
    <w:rsid w:val="001A0BF1"/>
    <w:rsid w:val="001A3887"/>
    <w:rsid w:val="001A7CC2"/>
    <w:rsid w:val="001B1047"/>
    <w:rsid w:val="001B4364"/>
    <w:rsid w:val="001B4C00"/>
    <w:rsid w:val="001C23DA"/>
    <w:rsid w:val="001C3406"/>
    <w:rsid w:val="001D0F29"/>
    <w:rsid w:val="001D337F"/>
    <w:rsid w:val="001F1C2D"/>
    <w:rsid w:val="00222361"/>
    <w:rsid w:val="00224A65"/>
    <w:rsid w:val="00234FAF"/>
    <w:rsid w:val="00275D6A"/>
    <w:rsid w:val="00280E10"/>
    <w:rsid w:val="002A1C67"/>
    <w:rsid w:val="002A6810"/>
    <w:rsid w:val="002A7A72"/>
    <w:rsid w:val="002A7F92"/>
    <w:rsid w:val="002B223F"/>
    <w:rsid w:val="002C5275"/>
    <w:rsid w:val="002E4693"/>
    <w:rsid w:val="002F2E87"/>
    <w:rsid w:val="00324D4D"/>
    <w:rsid w:val="003432B5"/>
    <w:rsid w:val="00352795"/>
    <w:rsid w:val="00354042"/>
    <w:rsid w:val="00357294"/>
    <w:rsid w:val="00362163"/>
    <w:rsid w:val="00364791"/>
    <w:rsid w:val="00364F67"/>
    <w:rsid w:val="00372915"/>
    <w:rsid w:val="00374E84"/>
    <w:rsid w:val="0038114C"/>
    <w:rsid w:val="00390174"/>
    <w:rsid w:val="0039799C"/>
    <w:rsid w:val="003A7123"/>
    <w:rsid w:val="003B5238"/>
    <w:rsid w:val="003C4DF2"/>
    <w:rsid w:val="003F0DC9"/>
    <w:rsid w:val="004013F1"/>
    <w:rsid w:val="00417AB4"/>
    <w:rsid w:val="004421A9"/>
    <w:rsid w:val="0048124B"/>
    <w:rsid w:val="00487A81"/>
    <w:rsid w:val="004A5EEE"/>
    <w:rsid w:val="004B0C98"/>
    <w:rsid w:val="004B4D7E"/>
    <w:rsid w:val="004C21A8"/>
    <w:rsid w:val="004C70C0"/>
    <w:rsid w:val="004E530F"/>
    <w:rsid w:val="004F6D8B"/>
    <w:rsid w:val="00516BD0"/>
    <w:rsid w:val="005238D0"/>
    <w:rsid w:val="0053094B"/>
    <w:rsid w:val="00537683"/>
    <w:rsid w:val="00562FB9"/>
    <w:rsid w:val="00577F65"/>
    <w:rsid w:val="005A2D04"/>
    <w:rsid w:val="005B02DE"/>
    <w:rsid w:val="005B30D3"/>
    <w:rsid w:val="005D0B50"/>
    <w:rsid w:val="005D1FEA"/>
    <w:rsid w:val="005D4502"/>
    <w:rsid w:val="005D7046"/>
    <w:rsid w:val="006267BB"/>
    <w:rsid w:val="0065443F"/>
    <w:rsid w:val="006625F3"/>
    <w:rsid w:val="00682A20"/>
    <w:rsid w:val="006A29D0"/>
    <w:rsid w:val="006A6E5C"/>
    <w:rsid w:val="006B6C4C"/>
    <w:rsid w:val="006C6780"/>
    <w:rsid w:val="00714B22"/>
    <w:rsid w:val="00721BAD"/>
    <w:rsid w:val="00722603"/>
    <w:rsid w:val="0073298F"/>
    <w:rsid w:val="007552F4"/>
    <w:rsid w:val="00765436"/>
    <w:rsid w:val="00772BFF"/>
    <w:rsid w:val="00777C16"/>
    <w:rsid w:val="00781230"/>
    <w:rsid w:val="00782808"/>
    <w:rsid w:val="00793F89"/>
    <w:rsid w:val="007A76EC"/>
    <w:rsid w:val="007B57DB"/>
    <w:rsid w:val="007B667D"/>
    <w:rsid w:val="007B7733"/>
    <w:rsid w:val="007C4DB2"/>
    <w:rsid w:val="007F28F6"/>
    <w:rsid w:val="0080004E"/>
    <w:rsid w:val="008012D7"/>
    <w:rsid w:val="00803BB9"/>
    <w:rsid w:val="00814C65"/>
    <w:rsid w:val="008175F3"/>
    <w:rsid w:val="0082416B"/>
    <w:rsid w:val="00824B6A"/>
    <w:rsid w:val="0082609E"/>
    <w:rsid w:val="00827D93"/>
    <w:rsid w:val="00833EB1"/>
    <w:rsid w:val="00834833"/>
    <w:rsid w:val="0084155F"/>
    <w:rsid w:val="008626B3"/>
    <w:rsid w:val="00862791"/>
    <w:rsid w:val="0088148A"/>
    <w:rsid w:val="008B1850"/>
    <w:rsid w:val="008B6FA5"/>
    <w:rsid w:val="008C03CB"/>
    <w:rsid w:val="008D024C"/>
    <w:rsid w:val="008D6FDD"/>
    <w:rsid w:val="008F06DA"/>
    <w:rsid w:val="008F18CE"/>
    <w:rsid w:val="008F3589"/>
    <w:rsid w:val="00905D4C"/>
    <w:rsid w:val="00907206"/>
    <w:rsid w:val="00911E5C"/>
    <w:rsid w:val="00912996"/>
    <w:rsid w:val="00942DD2"/>
    <w:rsid w:val="00944C54"/>
    <w:rsid w:val="00945124"/>
    <w:rsid w:val="00946FCE"/>
    <w:rsid w:val="00961AEA"/>
    <w:rsid w:val="00967FD3"/>
    <w:rsid w:val="009721CF"/>
    <w:rsid w:val="00972CF8"/>
    <w:rsid w:val="00981CF9"/>
    <w:rsid w:val="009824DD"/>
    <w:rsid w:val="009852E1"/>
    <w:rsid w:val="00992187"/>
    <w:rsid w:val="009A3DEF"/>
    <w:rsid w:val="009A677F"/>
    <w:rsid w:val="009B70B2"/>
    <w:rsid w:val="009C44DF"/>
    <w:rsid w:val="009C5097"/>
    <w:rsid w:val="009D13AC"/>
    <w:rsid w:val="009D2C49"/>
    <w:rsid w:val="009D6876"/>
    <w:rsid w:val="009F4CD5"/>
    <w:rsid w:val="00A03015"/>
    <w:rsid w:val="00A0478C"/>
    <w:rsid w:val="00A0557E"/>
    <w:rsid w:val="00A06661"/>
    <w:rsid w:val="00A07D21"/>
    <w:rsid w:val="00A124C8"/>
    <w:rsid w:val="00A33C22"/>
    <w:rsid w:val="00A43FD6"/>
    <w:rsid w:val="00A45B5F"/>
    <w:rsid w:val="00A545B2"/>
    <w:rsid w:val="00A7101B"/>
    <w:rsid w:val="00A82922"/>
    <w:rsid w:val="00A85557"/>
    <w:rsid w:val="00A87C15"/>
    <w:rsid w:val="00AC690B"/>
    <w:rsid w:val="00AD1119"/>
    <w:rsid w:val="00AF2C40"/>
    <w:rsid w:val="00AF6795"/>
    <w:rsid w:val="00B11B6F"/>
    <w:rsid w:val="00B155AA"/>
    <w:rsid w:val="00B1613F"/>
    <w:rsid w:val="00B5078C"/>
    <w:rsid w:val="00B56E67"/>
    <w:rsid w:val="00B60512"/>
    <w:rsid w:val="00B671A7"/>
    <w:rsid w:val="00B85EB7"/>
    <w:rsid w:val="00B90E4F"/>
    <w:rsid w:val="00B97891"/>
    <w:rsid w:val="00BA3955"/>
    <w:rsid w:val="00BC33AC"/>
    <w:rsid w:val="00BD0C56"/>
    <w:rsid w:val="00BE6065"/>
    <w:rsid w:val="00BF53EB"/>
    <w:rsid w:val="00C0621E"/>
    <w:rsid w:val="00C06EAD"/>
    <w:rsid w:val="00C24289"/>
    <w:rsid w:val="00C35908"/>
    <w:rsid w:val="00C37A8D"/>
    <w:rsid w:val="00C55540"/>
    <w:rsid w:val="00C57D48"/>
    <w:rsid w:val="00C73176"/>
    <w:rsid w:val="00C7450E"/>
    <w:rsid w:val="00C750B3"/>
    <w:rsid w:val="00C77CE3"/>
    <w:rsid w:val="00C809C8"/>
    <w:rsid w:val="00C815A1"/>
    <w:rsid w:val="00C96D69"/>
    <w:rsid w:val="00CA58D8"/>
    <w:rsid w:val="00CC38D3"/>
    <w:rsid w:val="00CC7A9E"/>
    <w:rsid w:val="00CE2DB6"/>
    <w:rsid w:val="00D15430"/>
    <w:rsid w:val="00D203D9"/>
    <w:rsid w:val="00D306FB"/>
    <w:rsid w:val="00D31BD2"/>
    <w:rsid w:val="00D36015"/>
    <w:rsid w:val="00D36EBD"/>
    <w:rsid w:val="00D44420"/>
    <w:rsid w:val="00D46E07"/>
    <w:rsid w:val="00D500D8"/>
    <w:rsid w:val="00D56A32"/>
    <w:rsid w:val="00D76ADD"/>
    <w:rsid w:val="00D801C4"/>
    <w:rsid w:val="00D82778"/>
    <w:rsid w:val="00D86D26"/>
    <w:rsid w:val="00DA0438"/>
    <w:rsid w:val="00DC486E"/>
    <w:rsid w:val="00DD0F9E"/>
    <w:rsid w:val="00DD2BD4"/>
    <w:rsid w:val="00E05EB1"/>
    <w:rsid w:val="00E144E9"/>
    <w:rsid w:val="00E30373"/>
    <w:rsid w:val="00E3385D"/>
    <w:rsid w:val="00E34C55"/>
    <w:rsid w:val="00E43280"/>
    <w:rsid w:val="00E43ABF"/>
    <w:rsid w:val="00E513BA"/>
    <w:rsid w:val="00E52175"/>
    <w:rsid w:val="00E55910"/>
    <w:rsid w:val="00E564AC"/>
    <w:rsid w:val="00E65DCD"/>
    <w:rsid w:val="00E75E79"/>
    <w:rsid w:val="00E93BFB"/>
    <w:rsid w:val="00E95F45"/>
    <w:rsid w:val="00EA2023"/>
    <w:rsid w:val="00ED7C9C"/>
    <w:rsid w:val="00EE3731"/>
    <w:rsid w:val="00F0720B"/>
    <w:rsid w:val="00F20A71"/>
    <w:rsid w:val="00F20E1F"/>
    <w:rsid w:val="00F3463A"/>
    <w:rsid w:val="00F52531"/>
    <w:rsid w:val="00F64BF2"/>
    <w:rsid w:val="00F90F0F"/>
    <w:rsid w:val="00FA3E57"/>
    <w:rsid w:val="00FC554C"/>
    <w:rsid w:val="00FD4603"/>
    <w:rsid w:val="00FD477F"/>
    <w:rsid w:val="00FD67EE"/>
    <w:rsid w:val="00FE2920"/>
    <w:rsid w:val="00FE76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720EB"/>
  <w15:chartTrackingRefBased/>
  <w15:docId w15:val="{B52E131F-33D3-493B-9B6A-C3A8FEE5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qFormat/>
    <w:rsid w:val="00046914"/>
  </w:style>
  <w:style w:type="paragraph" w:styleId="BalloonText">
    <w:name w:val="Balloon Text"/>
    <w:basedOn w:val="Normal"/>
    <w:link w:val="BalloonTextChar"/>
    <w:uiPriority w:val="99"/>
    <w:semiHidden/>
    <w:unhideWhenUsed/>
    <w:qFormat/>
    <w:rsid w:val="000469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046914"/>
    <w:rPr>
      <w:rFonts w:ascii="Segoe UI" w:hAnsi="Segoe UI" w:cs="Segoe UI"/>
      <w:sz w:val="18"/>
      <w:szCs w:val="18"/>
    </w:rPr>
  </w:style>
  <w:style w:type="paragraph" w:customStyle="1" w:styleId="Body">
    <w:name w:val="Body"/>
    <w:qFormat/>
    <w:rsid w:val="007B57DB"/>
    <w:pPr>
      <w:spacing w:after="200" w:line="240" w:lineRule="auto"/>
    </w:pPr>
    <w:rPr>
      <w:rFonts w:ascii="Times New Roman" w:eastAsia="Arial Unicode MS" w:hAnsi="Times New Roman" w:cs="Arial Unicode MS"/>
      <w:color w:val="000000"/>
      <w:sz w:val="24"/>
      <w:szCs w:val="24"/>
      <w:u w:color="000000"/>
      <w:lang w:val="en-US" w:eastAsia="en-CA"/>
    </w:rPr>
  </w:style>
  <w:style w:type="paragraph" w:customStyle="1" w:styleId="xmsonormal">
    <w:name w:val="x_msonormal"/>
    <w:basedOn w:val="Normal"/>
    <w:qFormat/>
    <w:rsid w:val="00022FF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0B50"/>
    <w:rPr>
      <w:color w:val="0000FF"/>
      <w:u w:val="single"/>
    </w:rPr>
  </w:style>
  <w:style w:type="character" w:styleId="CommentReference">
    <w:name w:val="annotation reference"/>
    <w:basedOn w:val="DefaultParagraphFont"/>
    <w:uiPriority w:val="99"/>
    <w:semiHidden/>
    <w:unhideWhenUsed/>
    <w:qFormat/>
    <w:rsid w:val="009D13AC"/>
    <w:rPr>
      <w:sz w:val="16"/>
      <w:szCs w:val="16"/>
    </w:rPr>
  </w:style>
  <w:style w:type="paragraph" w:styleId="CommentText">
    <w:name w:val="annotation text"/>
    <w:basedOn w:val="Normal"/>
    <w:link w:val="CommentTextChar"/>
    <w:uiPriority w:val="99"/>
    <w:unhideWhenUsed/>
    <w:qFormat/>
    <w:rsid w:val="009D13AC"/>
    <w:pPr>
      <w:spacing w:line="240" w:lineRule="auto"/>
    </w:pPr>
    <w:rPr>
      <w:sz w:val="20"/>
      <w:szCs w:val="20"/>
    </w:rPr>
  </w:style>
  <w:style w:type="character" w:customStyle="1" w:styleId="CommentTextChar">
    <w:name w:val="Comment Text Char"/>
    <w:basedOn w:val="DefaultParagraphFont"/>
    <w:link w:val="CommentText"/>
    <w:uiPriority w:val="99"/>
    <w:qFormat/>
    <w:rsid w:val="009D13AC"/>
    <w:rPr>
      <w:sz w:val="20"/>
      <w:szCs w:val="20"/>
    </w:rPr>
  </w:style>
  <w:style w:type="paragraph" w:styleId="CommentSubject">
    <w:name w:val="annotation subject"/>
    <w:basedOn w:val="CommentText"/>
    <w:link w:val="CommentSubjectChar"/>
    <w:uiPriority w:val="99"/>
    <w:semiHidden/>
    <w:unhideWhenUsed/>
    <w:qFormat/>
    <w:rsid w:val="009D13AC"/>
    <w:rPr>
      <w:b/>
      <w:bCs/>
    </w:rPr>
  </w:style>
  <w:style w:type="character" w:customStyle="1" w:styleId="CommentSubjectChar">
    <w:name w:val="Comment Subject Char"/>
    <w:basedOn w:val="CommentTextChar"/>
    <w:link w:val="CommentSubject"/>
    <w:uiPriority w:val="99"/>
    <w:semiHidden/>
    <w:qFormat/>
    <w:rsid w:val="009D13AC"/>
    <w:rPr>
      <w:b/>
      <w:bCs/>
      <w:sz w:val="20"/>
      <w:szCs w:val="20"/>
    </w:rPr>
  </w:style>
  <w:style w:type="paragraph" w:customStyle="1" w:styleId="xmsolistparagraph">
    <w:name w:val="x_msolistparagraph"/>
    <w:basedOn w:val="Normal"/>
    <w:qFormat/>
    <w:rsid w:val="005238D0"/>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qFormat/>
    <w:rsid w:val="005238D0"/>
  </w:style>
  <w:style w:type="character" w:customStyle="1" w:styleId="Hyperlink0">
    <w:name w:val="Hyperlink.0"/>
    <w:basedOn w:val="Hyperlink"/>
    <w:qFormat/>
    <w:rsid w:val="0053094B"/>
    <w:rPr>
      <w:color w:val="0000FF"/>
      <w:u w:val="single" w:color="0000FF"/>
    </w:rPr>
  </w:style>
  <w:style w:type="character" w:customStyle="1" w:styleId="Hyperlink1">
    <w:name w:val="Hyperlink.1"/>
    <w:basedOn w:val="DefaultParagraphFont"/>
    <w:qFormat/>
    <w:rsid w:val="00CC38D3"/>
    <w:rPr>
      <w:color w:val="0000FF"/>
      <w:u w:val="single" w:color="0000FF"/>
    </w:rPr>
  </w:style>
  <w:style w:type="paragraph" w:styleId="Bibliography">
    <w:name w:val="Bibliography"/>
    <w:basedOn w:val="Normal"/>
    <w:next w:val="Normal"/>
    <w:uiPriority w:val="37"/>
    <w:unhideWhenUsed/>
    <w:qFormat/>
    <w:rsid w:val="00FD4603"/>
    <w:pPr>
      <w:tabs>
        <w:tab w:val="left" w:pos="264"/>
      </w:tabs>
      <w:spacing w:after="0" w:line="480" w:lineRule="auto"/>
      <w:ind w:left="264" w:hanging="264"/>
    </w:pPr>
  </w:style>
  <w:style w:type="paragraph" w:customStyle="1" w:styleId="Default">
    <w:name w:val="Default"/>
    <w:qFormat/>
    <w:rsid w:val="00150A5D"/>
    <w:pPr>
      <w:autoSpaceDE w:val="0"/>
      <w:autoSpaceDN w:val="0"/>
      <w:adjustRightInd w:val="0"/>
      <w:spacing w:after="0" w:line="240" w:lineRule="auto"/>
    </w:pPr>
    <w:rPr>
      <w:rFonts w:ascii="Calibri" w:hAnsi="Calibri" w:cs="Calibri"/>
      <w:color w:val="000000"/>
      <w:sz w:val="24"/>
      <w:szCs w:val="24"/>
      <w:lang w:val="en-US"/>
    </w:rPr>
  </w:style>
  <w:style w:type="character" w:styleId="UnresolvedMention">
    <w:name w:val="Unresolved Mention"/>
    <w:basedOn w:val="DefaultParagraphFont"/>
    <w:uiPriority w:val="99"/>
    <w:semiHidden/>
    <w:unhideWhenUsed/>
    <w:rsid w:val="008D024C"/>
    <w:rPr>
      <w:color w:val="605E5C"/>
      <w:shd w:val="clear" w:color="auto" w:fill="E1DFDD"/>
    </w:rPr>
  </w:style>
  <w:style w:type="character" w:styleId="FollowedHyperlink">
    <w:name w:val="FollowedHyperlink"/>
    <w:basedOn w:val="DefaultParagraphFont"/>
    <w:uiPriority w:val="99"/>
    <w:semiHidden/>
    <w:unhideWhenUsed/>
    <w:qFormat/>
    <w:rsid w:val="00F64BF2"/>
    <w:rPr>
      <w:color w:val="954F72" w:themeColor="followedHyperlink"/>
      <w:u w:val="single"/>
    </w:rPr>
  </w:style>
  <w:style w:type="paragraph" w:styleId="Caption">
    <w:name w:val="caption"/>
    <w:basedOn w:val="Normal"/>
    <w:next w:val="Normal"/>
    <w:uiPriority w:val="35"/>
    <w:unhideWhenUsed/>
    <w:qFormat/>
    <w:rsid w:val="00ED7C9C"/>
    <w:pPr>
      <w:spacing w:after="200" w:line="240" w:lineRule="auto"/>
    </w:pPr>
    <w:rPr>
      <w:i/>
      <w:iCs/>
      <w:color w:val="44546A" w:themeColor="text2"/>
      <w:sz w:val="18"/>
      <w:szCs w:val="18"/>
    </w:rPr>
  </w:style>
  <w:style w:type="character" w:customStyle="1" w:styleId="InternetLink">
    <w:name w:val="Internet Link"/>
    <w:basedOn w:val="DefaultParagraphFont"/>
    <w:uiPriority w:val="99"/>
    <w:unhideWhenUsed/>
    <w:rsid w:val="002E4693"/>
    <w:rPr>
      <w:color w:val="0000FF"/>
      <w:u w:val="single"/>
    </w:rPr>
  </w:style>
  <w:style w:type="character" w:customStyle="1" w:styleId="UnresolvedMention1">
    <w:name w:val="Unresolved Mention1"/>
    <w:basedOn w:val="DefaultParagraphFont"/>
    <w:uiPriority w:val="99"/>
    <w:semiHidden/>
    <w:unhideWhenUsed/>
    <w:qFormat/>
    <w:rsid w:val="002E4693"/>
    <w:rPr>
      <w:color w:val="605E5C"/>
      <w:shd w:val="clear" w:color="auto" w:fill="E1DFDD"/>
    </w:rPr>
  </w:style>
  <w:style w:type="character" w:customStyle="1" w:styleId="LineNumbering">
    <w:name w:val="Line Numbering"/>
    <w:rsid w:val="002E4693"/>
  </w:style>
  <w:style w:type="paragraph" w:customStyle="1" w:styleId="Heading">
    <w:name w:val="Heading"/>
    <w:basedOn w:val="Normal"/>
    <w:next w:val="BodyText"/>
    <w:qFormat/>
    <w:rsid w:val="002E4693"/>
    <w:pPr>
      <w:keepNext/>
      <w:spacing w:before="240" w:after="120"/>
    </w:pPr>
    <w:rPr>
      <w:rFonts w:ascii="Liberation Sans" w:eastAsia="Noto Sans CJK SC Regular" w:hAnsi="Liberation Sans" w:cs="FreeSans"/>
      <w:sz w:val="28"/>
      <w:szCs w:val="28"/>
    </w:rPr>
  </w:style>
  <w:style w:type="paragraph" w:styleId="BodyText">
    <w:name w:val="Body Text"/>
    <w:basedOn w:val="Normal"/>
    <w:link w:val="BodyTextChar"/>
    <w:rsid w:val="002E4693"/>
    <w:pPr>
      <w:spacing w:after="140" w:line="288" w:lineRule="auto"/>
    </w:pPr>
  </w:style>
  <w:style w:type="character" w:customStyle="1" w:styleId="BodyTextChar">
    <w:name w:val="Body Text Char"/>
    <w:basedOn w:val="DefaultParagraphFont"/>
    <w:link w:val="BodyText"/>
    <w:rsid w:val="002E4693"/>
  </w:style>
  <w:style w:type="paragraph" w:styleId="List">
    <w:name w:val="List"/>
    <w:basedOn w:val="BodyText"/>
    <w:rsid w:val="002E4693"/>
    <w:rPr>
      <w:rFonts w:cs="FreeSans"/>
    </w:rPr>
  </w:style>
  <w:style w:type="paragraph" w:customStyle="1" w:styleId="Index">
    <w:name w:val="Index"/>
    <w:basedOn w:val="Normal"/>
    <w:qFormat/>
    <w:rsid w:val="002E4693"/>
    <w:pPr>
      <w:suppressLineNumbers/>
    </w:pPr>
    <w:rPr>
      <w:rFonts w:cs="FreeSans"/>
    </w:rPr>
  </w:style>
  <w:style w:type="paragraph" w:styleId="Revision">
    <w:name w:val="Revision"/>
    <w:hidden/>
    <w:uiPriority w:val="99"/>
    <w:semiHidden/>
    <w:rsid w:val="002E46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8585203">
      <w:bodyDiv w:val="1"/>
      <w:marLeft w:val="0"/>
      <w:marRight w:val="0"/>
      <w:marTop w:val="0"/>
      <w:marBottom w:val="0"/>
      <w:divBdr>
        <w:top w:val="none" w:sz="0" w:space="0" w:color="auto"/>
        <w:left w:val="none" w:sz="0" w:space="0" w:color="auto"/>
        <w:bottom w:val="none" w:sz="0" w:space="0" w:color="auto"/>
        <w:right w:val="none" w:sz="0" w:space="0" w:color="auto"/>
      </w:divBdr>
    </w:div>
    <w:div w:id="1171484621">
      <w:bodyDiv w:val="1"/>
      <w:marLeft w:val="0"/>
      <w:marRight w:val="0"/>
      <w:marTop w:val="0"/>
      <w:marBottom w:val="0"/>
      <w:divBdr>
        <w:top w:val="none" w:sz="0" w:space="0" w:color="auto"/>
        <w:left w:val="none" w:sz="0" w:space="0" w:color="auto"/>
        <w:bottom w:val="none" w:sz="0" w:space="0" w:color="auto"/>
        <w:right w:val="none" w:sz="0" w:space="0" w:color="auto"/>
      </w:divBdr>
    </w:div>
    <w:div w:id="1588613153">
      <w:bodyDiv w:val="1"/>
      <w:marLeft w:val="0"/>
      <w:marRight w:val="0"/>
      <w:marTop w:val="0"/>
      <w:marBottom w:val="0"/>
      <w:divBdr>
        <w:top w:val="none" w:sz="0" w:space="0" w:color="auto"/>
        <w:left w:val="none" w:sz="0" w:space="0" w:color="auto"/>
        <w:bottom w:val="none" w:sz="0" w:space="0" w:color="auto"/>
        <w:right w:val="none" w:sz="0" w:space="0" w:color="auto"/>
      </w:divBdr>
    </w:div>
    <w:div w:id="163933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www.protectedplanet.ne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gadm.org/"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richard.schuster@glel.carleton.ca" TargetMode="External"/><Relationship Id="rId11" Type="http://schemas.openxmlformats.org/officeDocument/2006/relationships/hyperlink" Target="http://www.birdlife.org/datazone/home" TargetMode="External"/><Relationship Id="rId5" Type="http://schemas.openxmlformats.org/officeDocument/2006/relationships/webSettings" Target="webSettings.xml"/><Relationship Id="rId15" Type="http://schemas.openxmlformats.org/officeDocument/2006/relationships/hyperlink" Target="https://www-sciencedirect-com.vu-nl.idm.oclc.org/science/article/pii/S0959378017311718" TargetMode="External"/><Relationship Id="rId10" Type="http://schemas.openxmlformats.org/officeDocument/2006/relationships/hyperlink" Target="http://www.iucnredlist.org/" TargetMode="Externa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hyperlink" Target="https://datacatalog.worldbank.org/dataset/worldwide-governance-indicat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F760BD-F56B-40AD-A1E6-FDE9F2835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19</Pages>
  <Words>5415</Words>
  <Characters>30868</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dc:creator>
  <cp:keywords/>
  <dc:description/>
  <cp:lastModifiedBy>richard</cp:lastModifiedBy>
  <cp:revision>68</cp:revision>
  <dcterms:created xsi:type="dcterms:W3CDTF">2020-01-09T06:29:00Z</dcterms:created>
  <dcterms:modified xsi:type="dcterms:W3CDTF">2020-02-01T20:26:00Z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id="CC3LcvNf"/&gt;&lt;style id="http://www.zotero.org/styles/nature" hasBibliography="1" bibliographyStyleHasBeenSet="1"/&gt;&lt;prefs&gt;&lt;pref name="fieldType" value="Field"/&gt;&lt;/prefs&gt;&lt;/data&gt;</vt:lpwstr>
  </property>
  <property fmtid="{D5CDD505-2E9C-101B-9397-08002B2CF9AE}" pid="3" name="AppVersion">
    <vt:lpwstr>16.0000</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