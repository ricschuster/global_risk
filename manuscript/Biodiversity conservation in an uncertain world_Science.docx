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D754D" w14:textId="77777777" w:rsidR="00D73714" w:rsidRPr="00755125" w:rsidRDefault="7FEA168B" w:rsidP="7FEA168B">
      <w:pPr>
        <w:jc w:val="center"/>
        <w:rPr>
          <w:b/>
          <w:bCs/>
          <w:sz w:val="28"/>
          <w:szCs w:val="28"/>
        </w:rPr>
      </w:pPr>
      <w:r w:rsidRPr="7FEA168B">
        <w:rPr>
          <w:b/>
          <w:bCs/>
          <w:i/>
          <w:iCs/>
          <w:sz w:val="28"/>
          <w:szCs w:val="28"/>
        </w:rPr>
        <w:t>Science</w:t>
      </w:r>
      <w:r w:rsidRPr="7FEA168B">
        <w:rPr>
          <w:b/>
          <w:bCs/>
          <w:sz w:val="28"/>
          <w:szCs w:val="28"/>
        </w:rPr>
        <w:t xml:space="preserve"> Manuscript Template Instructions</w:t>
      </w:r>
    </w:p>
    <w:p w14:paraId="42C9BD8D" w14:textId="77777777" w:rsidR="00D73714" w:rsidRPr="007161A3" w:rsidRDefault="00D73714" w:rsidP="00D73714"/>
    <w:p w14:paraId="50799500" w14:textId="00FBEF9E" w:rsidR="00D73714" w:rsidRPr="00755125" w:rsidRDefault="00D73714" w:rsidP="00D73714">
      <w:pPr>
        <w:rPr>
          <w:sz w:val="24"/>
        </w:rPr>
      </w:pPr>
      <w:r w:rsidRPr="00755125">
        <w:rPr>
          <w:b/>
          <w:sz w:val="24"/>
        </w:rPr>
        <w:t xml:space="preserve">General </w:t>
      </w:r>
      <w:r w:rsidR="0038427C">
        <w:rPr>
          <w:b/>
          <w:sz w:val="24"/>
        </w:rPr>
        <w:t>i</w:t>
      </w:r>
      <w:r w:rsidRPr="00755125">
        <w:rPr>
          <w:b/>
          <w:sz w:val="24"/>
        </w:rPr>
        <w:t xml:space="preserve">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005862F3">
        <w:rPr>
          <w:sz w:val="24"/>
        </w:rPr>
        <w:t xml:space="preserve"> and completing the manuscript</w:t>
      </w:r>
      <w:r w:rsidR="00C07264">
        <w:rPr>
          <w:sz w:val="24"/>
        </w:rPr>
        <w:t>’s</w:t>
      </w:r>
      <w:r w:rsidR="005862F3">
        <w:rPr>
          <w:sz w:val="24"/>
        </w:rPr>
        <w:t xml:space="preserve"> record</w:t>
      </w:r>
      <w:r w:rsidR="00C07264">
        <w:rPr>
          <w:sz w:val="24"/>
        </w:rPr>
        <w:t xml:space="preserve"> in our system</w:t>
      </w:r>
      <w:r w:rsidR="00A23CD5" w:rsidRPr="00755125">
        <w:rPr>
          <w:sz w:val="24"/>
        </w:rPr>
        <w:t>.</w:t>
      </w:r>
      <w:r w:rsidRPr="00755125">
        <w:rPr>
          <w:sz w:val="24"/>
        </w:rPr>
        <w:t xml:space="preserve"> Our goal is to </w:t>
      </w:r>
      <w:r w:rsidR="00C07264">
        <w:rPr>
          <w:sz w:val="24"/>
        </w:rPr>
        <w:t>automatically</w:t>
      </w:r>
      <w:r w:rsidRPr="00755125">
        <w:rPr>
          <w:sz w:val="24"/>
        </w:rPr>
        <w:t xml:space="preserve"> identify each section of your manuscript so that we can accurately </w:t>
      </w:r>
      <w:r w:rsidR="005862F3">
        <w:rPr>
          <w:sz w:val="24"/>
        </w:rPr>
        <w:t>extract</w:t>
      </w:r>
      <w:r w:rsidR="005862F3" w:rsidRPr="00755125">
        <w:rPr>
          <w:sz w:val="24"/>
        </w:rPr>
        <w:t xml:space="preserve"> </w:t>
      </w:r>
      <w:r w:rsidRPr="00755125">
        <w:rPr>
          <w:sz w:val="24"/>
        </w:rPr>
        <w:t>title, authors, abstract, etc. and to enrich it by including reference links and an accurate layout.</w:t>
      </w:r>
    </w:p>
    <w:p w14:paraId="6356057A" w14:textId="77777777" w:rsidR="00D73714" w:rsidRPr="00755125" w:rsidRDefault="00D73714" w:rsidP="00D73714">
      <w:pPr>
        <w:rPr>
          <w:sz w:val="24"/>
        </w:rPr>
      </w:pPr>
    </w:p>
    <w:p w14:paraId="761D0969" w14:textId="130C417D"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r w:rsidR="000B7E4F">
        <w:rPr>
          <w:color w:val="FF0000"/>
          <w:sz w:val="24"/>
        </w:rPr>
        <w:t xml:space="preserve"> </w:t>
      </w:r>
    </w:p>
    <w:p w14:paraId="52FEF728" w14:textId="77777777" w:rsidR="00D73714" w:rsidRPr="00755125" w:rsidRDefault="00D73714" w:rsidP="00D73714">
      <w:pPr>
        <w:rPr>
          <w:sz w:val="24"/>
        </w:rPr>
      </w:pPr>
    </w:p>
    <w:p w14:paraId="6D0CEF7E" w14:textId="6930C5B1" w:rsidR="00D73714" w:rsidRPr="00755125" w:rsidRDefault="00D73714" w:rsidP="00D73714">
      <w:pPr>
        <w:rPr>
          <w:sz w:val="24"/>
        </w:rPr>
      </w:pPr>
      <w:r w:rsidRPr="00755125">
        <w:rPr>
          <w:sz w:val="24"/>
        </w:rPr>
        <w:t xml:space="preserve">You can submit your paper at </w:t>
      </w:r>
      <w:hyperlink r:id="rId11" w:history="1">
        <w:r w:rsidR="003B0531" w:rsidRPr="00026FDD">
          <w:rPr>
            <w:rStyle w:val="Hyperlink"/>
            <w:sz w:val="24"/>
          </w:rPr>
          <w:t>https://cts.sciencemag.org</w:t>
        </w:r>
      </w:hyperlink>
      <w:r w:rsidR="00583CCA" w:rsidRPr="00755125">
        <w:rPr>
          <w:rStyle w:val="Hyperlink"/>
          <w:color w:val="auto"/>
          <w:sz w:val="24"/>
          <w:u w:val="none"/>
        </w:rPr>
        <w:t>.</w:t>
      </w:r>
      <w:r w:rsidR="000B7E4F">
        <w:rPr>
          <w:rStyle w:val="Hyperlink"/>
          <w:color w:val="auto"/>
          <w:sz w:val="24"/>
          <w:u w:val="none"/>
        </w:rPr>
        <w:t xml:space="preserve"> </w:t>
      </w: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12"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5707424A"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w:t>
      </w:r>
      <w:r w:rsidRPr="00755125">
        <w:rPr>
          <w:sz w:val="24"/>
        </w:rPr>
        <w:t>If this is not possible, please use our LaTeX template</w:t>
      </w:r>
      <w:r w:rsidR="00071B2F">
        <w:rPr>
          <w:sz w:val="24"/>
        </w:rPr>
        <w:t xml:space="preserve"> (available </w:t>
      </w:r>
      <w:hyperlink r:id="rId13" w:history="1">
        <w:r w:rsidR="00071B2F" w:rsidRPr="00071B2F">
          <w:rPr>
            <w:rStyle w:val="Hyperlink"/>
            <w:sz w:val="24"/>
          </w:rPr>
          <w:t>here</w:t>
        </w:r>
      </w:hyperlink>
      <w:r w:rsidR="00071B2F">
        <w:rPr>
          <w:sz w:val="24"/>
        </w:rPr>
        <w:t>)</w:t>
      </w:r>
      <w:r w:rsidRPr="00755125">
        <w:rPr>
          <w:sz w:val="24"/>
        </w:rPr>
        <w:t xml:space="preserve"> and upload a PDF version of your paper. Some conversion approaches are available here: </w:t>
      </w:r>
      <w:hyperlink r:id="rId14"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7B259019" w:rsidR="00D73714" w:rsidRPr="00755125" w:rsidRDefault="00D73714" w:rsidP="00D73714">
      <w:pPr>
        <w:rPr>
          <w:sz w:val="24"/>
        </w:rPr>
      </w:pPr>
      <w:r w:rsidRPr="00755125">
        <w:rPr>
          <w:sz w:val="24"/>
        </w:rPr>
        <w:t xml:space="preserve">So that we can </w:t>
      </w:r>
      <w:r w:rsidR="005862F3">
        <w:rPr>
          <w:sz w:val="24"/>
        </w:rPr>
        <w:t>extract</w:t>
      </w:r>
      <w:r w:rsidRPr="00755125">
        <w:rPr>
          <w:sz w:val="24"/>
        </w:rPr>
        <w:t xml:space="preserve"> parts of your paper </w:t>
      </w:r>
      <w:r w:rsidR="00010A90">
        <w:rPr>
          <w:sz w:val="24"/>
        </w:rPr>
        <w:t>(</w:t>
      </w:r>
      <w:r w:rsidRPr="00755125">
        <w:rPr>
          <w:sz w:val="24"/>
        </w:rPr>
        <w:t xml:space="preserve">even if you do not use </w:t>
      </w:r>
      <w:r w:rsidR="00010A90">
        <w:rPr>
          <w:sz w:val="24"/>
        </w:rPr>
        <w:t>this</w:t>
      </w:r>
      <w:r w:rsidR="00010A90" w:rsidRPr="00755125">
        <w:rPr>
          <w:sz w:val="24"/>
        </w:rPr>
        <w:t xml:space="preserve"> </w:t>
      </w:r>
      <w:r w:rsidRPr="00755125">
        <w:rPr>
          <w:sz w:val="24"/>
        </w:rPr>
        <w:t>template</w:t>
      </w:r>
      <w:r w:rsidR="00010A90">
        <w:rPr>
          <w:sz w:val="24"/>
        </w:rPr>
        <w:t>)</w:t>
      </w:r>
      <w:r w:rsidRPr="00755125">
        <w:rPr>
          <w:sz w:val="24"/>
        </w:rPr>
        <w:t>, begin each section with the specific words listed below, some of</w:t>
      </w:r>
      <w:r w:rsidR="00E0440F" w:rsidRPr="00755125">
        <w:rPr>
          <w:sz w:val="24"/>
        </w:rPr>
        <w:t xml:space="preserve"> which are followed by a colon.</w:t>
      </w:r>
      <w:r w:rsidRPr="00755125">
        <w:rPr>
          <w:sz w:val="24"/>
        </w:rPr>
        <w:t xml:space="preserve"> </w:t>
      </w:r>
      <w:r w:rsidR="00010A90">
        <w:rPr>
          <w:sz w:val="24"/>
        </w:rPr>
        <w:t>D</w:t>
      </w:r>
      <w:r w:rsidRPr="00755125">
        <w:rPr>
          <w:sz w:val="24"/>
        </w:rPr>
        <w:t>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E4DA26D" w:rsidR="00D73714" w:rsidRPr="00755125" w:rsidRDefault="00D73714" w:rsidP="001D3DE1">
      <w:pPr>
        <w:ind w:left="360"/>
        <w:rPr>
          <w:sz w:val="24"/>
        </w:rPr>
      </w:pPr>
      <w:r w:rsidRPr="00755125">
        <w:rPr>
          <w:b/>
          <w:sz w:val="24"/>
        </w:rPr>
        <w:t>Title:</w:t>
      </w:r>
      <w:r w:rsidR="00C13940" w:rsidRPr="00755125">
        <w:rPr>
          <w:b/>
          <w:sz w:val="24"/>
        </w:rPr>
        <w:t xml:space="preserve"> </w:t>
      </w:r>
      <w:r w:rsidR="009F2B56" w:rsidRPr="00755125">
        <w:rPr>
          <w:sz w:val="24"/>
        </w:rPr>
        <w:t>No more than 96 characters</w:t>
      </w:r>
      <w:r w:rsidR="002C4DCA">
        <w:rPr>
          <w:sz w:val="24"/>
        </w:rPr>
        <w:t xml:space="preserve"> and spaces</w:t>
      </w:r>
      <w:r w:rsidR="00C13940" w:rsidRPr="00755125">
        <w:rPr>
          <w:sz w:val="24"/>
        </w:rPr>
        <w:t>, lacking jargon and abbreviations where possible.</w:t>
      </w:r>
    </w:p>
    <w:p w14:paraId="54005D2E" w14:textId="1C3E58A5" w:rsidR="00D73714" w:rsidRPr="00755125" w:rsidRDefault="00D73714" w:rsidP="001D3DE1">
      <w:pPr>
        <w:ind w:left="360"/>
        <w:rPr>
          <w:sz w:val="24"/>
        </w:rPr>
      </w:pPr>
      <w:r w:rsidRPr="00755125">
        <w:rPr>
          <w:b/>
          <w:sz w:val="24"/>
        </w:rPr>
        <w:t>Authors:</w:t>
      </w:r>
      <w:r w:rsidR="00122855" w:rsidRPr="00755125">
        <w:rPr>
          <w:b/>
          <w:sz w:val="24"/>
        </w:rPr>
        <w:t xml:space="preserve"> </w:t>
      </w:r>
    </w:p>
    <w:p w14:paraId="2D039723" w14:textId="08C5599B" w:rsidR="00D73714" w:rsidRPr="00755125" w:rsidRDefault="00D73714" w:rsidP="001D3DE1">
      <w:pPr>
        <w:ind w:left="360"/>
        <w:rPr>
          <w:sz w:val="24"/>
        </w:rPr>
      </w:pPr>
      <w:r w:rsidRPr="00755125">
        <w:rPr>
          <w:b/>
          <w:sz w:val="24"/>
        </w:rPr>
        <w:t>Affiliations:</w:t>
      </w:r>
      <w:r w:rsidR="00122855" w:rsidRPr="00755125">
        <w:rPr>
          <w:b/>
          <w:sz w:val="24"/>
        </w:rPr>
        <w:t xml:space="preserve"> </w:t>
      </w:r>
    </w:p>
    <w:p w14:paraId="0454EC16" w14:textId="77777777" w:rsidR="002015DE" w:rsidRPr="00755125" w:rsidRDefault="002015DE" w:rsidP="002015DE">
      <w:pPr>
        <w:ind w:left="360"/>
        <w:rPr>
          <w:sz w:val="24"/>
        </w:rPr>
      </w:pPr>
      <w:r w:rsidRPr="00755125">
        <w:rPr>
          <w:b/>
          <w:sz w:val="24"/>
        </w:rPr>
        <w:t>Abstract:</w:t>
      </w:r>
      <w:r w:rsidRPr="00755125">
        <w:rPr>
          <w:sz w:val="24"/>
        </w:rPr>
        <w:t xml:space="preserve"> 125 words or less.</w:t>
      </w:r>
    </w:p>
    <w:p w14:paraId="7DC9E2FE" w14:textId="694C8043" w:rsidR="00D73714" w:rsidRPr="00755125" w:rsidRDefault="00D73714" w:rsidP="001D3DE1">
      <w:pPr>
        <w:tabs>
          <w:tab w:val="left" w:pos="5890"/>
        </w:tabs>
        <w:ind w:left="360"/>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 xml:space="preserve">o more than </w:t>
      </w:r>
      <w:r w:rsidR="00BD576C">
        <w:rPr>
          <w:sz w:val="24"/>
        </w:rPr>
        <w:t>125</w:t>
      </w:r>
      <w:r w:rsidR="00BD576C" w:rsidRPr="00755125">
        <w:rPr>
          <w:sz w:val="24"/>
        </w:rPr>
        <w:t xml:space="preserve"> </w:t>
      </w:r>
      <w:r w:rsidR="009F2B56" w:rsidRPr="00755125">
        <w:rPr>
          <w:sz w:val="24"/>
        </w:rPr>
        <w:t>characters</w:t>
      </w:r>
      <w:r w:rsidR="002C4DCA">
        <w:rPr>
          <w:sz w:val="24"/>
        </w:rPr>
        <w:t xml:space="preserve"> and spaces</w:t>
      </w:r>
      <w:r w:rsidR="00307F53" w:rsidRPr="00755125">
        <w:rPr>
          <w:sz w:val="24"/>
        </w:rPr>
        <w:t>.</w:t>
      </w:r>
    </w:p>
    <w:p w14:paraId="7C5D339A" w14:textId="76BE555F" w:rsidR="00D73714" w:rsidRPr="00755125" w:rsidRDefault="00D73714" w:rsidP="001D3DE1">
      <w:pPr>
        <w:ind w:left="360"/>
        <w:rPr>
          <w:sz w:val="24"/>
        </w:rPr>
      </w:pPr>
      <w:r w:rsidRPr="00755125">
        <w:rPr>
          <w:b/>
          <w:sz w:val="24"/>
        </w:rPr>
        <w:t>Main Text:</w:t>
      </w:r>
      <w:r w:rsidR="00F26AF7" w:rsidRPr="00755125">
        <w:rPr>
          <w:sz w:val="24"/>
        </w:rPr>
        <w:t xml:space="preserve"> </w:t>
      </w:r>
    </w:p>
    <w:p w14:paraId="1E91906F" w14:textId="752CF38C" w:rsidR="00D73714" w:rsidRPr="00755125" w:rsidRDefault="00D73714" w:rsidP="001D3DE1">
      <w:pPr>
        <w:ind w:left="360"/>
        <w:rPr>
          <w:b/>
          <w:sz w:val="24"/>
        </w:rPr>
      </w:pPr>
      <w:r w:rsidRPr="00755125">
        <w:rPr>
          <w:b/>
          <w:sz w:val="24"/>
        </w:rPr>
        <w:t>References</w:t>
      </w:r>
      <w:r w:rsidR="000B7E4F">
        <w:rPr>
          <w:b/>
          <w:sz w:val="24"/>
        </w:rPr>
        <w:t xml:space="preserve"> and Notes</w:t>
      </w:r>
      <w:r w:rsidR="002E60B9">
        <w:rPr>
          <w:b/>
          <w:sz w:val="24"/>
        </w:rPr>
        <w:t>:</w:t>
      </w:r>
      <w:r w:rsidRPr="00755125">
        <w:rPr>
          <w:sz w:val="24"/>
        </w:rPr>
        <w:t xml:space="preserve"> </w:t>
      </w:r>
      <w:r w:rsidR="00BD576C">
        <w:rPr>
          <w:sz w:val="24"/>
        </w:rPr>
        <w:t>O</w:t>
      </w:r>
      <w:r w:rsidR="0086656C" w:rsidRPr="00755125">
        <w:rPr>
          <w:sz w:val="24"/>
        </w:rPr>
        <w:t xml:space="preserve">nly a single </w:t>
      </w:r>
      <w:r w:rsidR="00BD576C">
        <w:rPr>
          <w:sz w:val="24"/>
        </w:rPr>
        <w:t xml:space="preserve">numbered </w:t>
      </w:r>
      <w:r w:rsidR="0086656C" w:rsidRPr="00755125">
        <w:rPr>
          <w:sz w:val="24"/>
        </w:rPr>
        <w:t xml:space="preserve">list should be provided for </w:t>
      </w:r>
      <w:r w:rsidR="00E351C0">
        <w:rPr>
          <w:sz w:val="24"/>
        </w:rPr>
        <w:t xml:space="preserve">all </w:t>
      </w:r>
      <w:r w:rsidR="00E351C0" w:rsidRPr="00755125">
        <w:rPr>
          <w:sz w:val="24"/>
        </w:rPr>
        <w:t>reference</w:t>
      </w:r>
      <w:r w:rsidR="00E351C0">
        <w:rPr>
          <w:sz w:val="24"/>
        </w:rPr>
        <w:t>s cited in</w:t>
      </w:r>
      <w:r w:rsidR="00E351C0" w:rsidRPr="00755125">
        <w:rPr>
          <w:sz w:val="24"/>
        </w:rPr>
        <w:t xml:space="preserve"> </w:t>
      </w:r>
      <w:r w:rsidR="0086656C" w:rsidRPr="00755125">
        <w:rPr>
          <w:sz w:val="24"/>
        </w:rPr>
        <w:t>the main text and</w:t>
      </w:r>
      <w:r w:rsidR="00E351C0">
        <w:rPr>
          <w:sz w:val="24"/>
        </w:rPr>
        <w:t xml:space="preserve"> in the</w:t>
      </w:r>
      <w:r w:rsidR="0086656C" w:rsidRPr="00755125">
        <w:rPr>
          <w:sz w:val="24"/>
        </w:rPr>
        <w:t xml:space="preserve"> supplementa</w:t>
      </w:r>
      <w:r w:rsidR="00083152">
        <w:rPr>
          <w:sz w:val="24"/>
        </w:rPr>
        <w:t>ry</w:t>
      </w:r>
      <w:r w:rsidR="0086656C" w:rsidRPr="00755125">
        <w:rPr>
          <w:sz w:val="24"/>
        </w:rPr>
        <w:t xml:space="preserve"> </w:t>
      </w:r>
      <w:r w:rsidR="000B7E4F">
        <w:rPr>
          <w:sz w:val="24"/>
        </w:rPr>
        <w:t>materials</w:t>
      </w:r>
      <w:r w:rsidR="0086656C" w:rsidRPr="00755125">
        <w:rPr>
          <w:sz w:val="24"/>
        </w:rPr>
        <w:t>.</w:t>
      </w:r>
    </w:p>
    <w:p w14:paraId="515EC4F8" w14:textId="597009AA" w:rsidR="00D73714" w:rsidRPr="00755125" w:rsidRDefault="00D73714" w:rsidP="001D3DE1">
      <w:pPr>
        <w:ind w:left="360"/>
        <w:rPr>
          <w:sz w:val="24"/>
        </w:rPr>
      </w:pPr>
      <w:r w:rsidRPr="00755125">
        <w:rPr>
          <w:b/>
          <w:sz w:val="24"/>
        </w:rPr>
        <w:t>Acknowledgments:</w:t>
      </w:r>
      <w:r w:rsidR="00DE7047" w:rsidRPr="00755125">
        <w:rPr>
          <w:b/>
          <w:sz w:val="24"/>
        </w:rPr>
        <w:t xml:space="preserve"> </w:t>
      </w:r>
      <w:r w:rsidR="00DE7047" w:rsidRPr="00755125">
        <w:rPr>
          <w:sz w:val="24"/>
        </w:rPr>
        <w:t>Split into</w:t>
      </w:r>
      <w:r w:rsidR="00482684">
        <w:rPr>
          <w:sz w:val="24"/>
        </w:rPr>
        <w:t xml:space="preserve"> </w:t>
      </w:r>
      <w:r w:rsidR="000B7E4F">
        <w:rPr>
          <w:sz w:val="24"/>
        </w:rPr>
        <w:t>g</w:t>
      </w:r>
      <w:r w:rsidR="00482684">
        <w:rPr>
          <w:sz w:val="24"/>
        </w:rPr>
        <w:t xml:space="preserve">eneral, Funding, Author contributions, </w:t>
      </w:r>
      <w:proofErr w:type="gramStart"/>
      <w:r w:rsidR="00482684">
        <w:rPr>
          <w:sz w:val="24"/>
        </w:rPr>
        <w:t>Competing</w:t>
      </w:r>
      <w:proofErr w:type="gramEnd"/>
      <w:r w:rsidR="00482684">
        <w:rPr>
          <w:sz w:val="24"/>
        </w:rPr>
        <w:t xml:space="preserve"> </w:t>
      </w:r>
      <w:r w:rsidR="000B7E4F">
        <w:rPr>
          <w:sz w:val="24"/>
        </w:rPr>
        <w:t>i</w:t>
      </w:r>
      <w:r w:rsidR="00482684">
        <w:rPr>
          <w:sz w:val="24"/>
        </w:rPr>
        <w:t xml:space="preserve">nterests, and Data and </w:t>
      </w:r>
      <w:r w:rsidR="000B7E4F">
        <w:rPr>
          <w:sz w:val="24"/>
        </w:rPr>
        <w:t>m</w:t>
      </w:r>
      <w:r w:rsidR="00482684">
        <w:rPr>
          <w:sz w:val="24"/>
        </w:rPr>
        <w:t xml:space="preserve">aterials </w:t>
      </w:r>
      <w:r w:rsidR="000B7E4F">
        <w:rPr>
          <w:sz w:val="24"/>
        </w:rPr>
        <w:t>a</w:t>
      </w:r>
      <w:r w:rsidR="00482684">
        <w:rPr>
          <w:sz w:val="24"/>
        </w:rPr>
        <w:t>vailability</w:t>
      </w:r>
      <w:r w:rsidR="006D108B">
        <w:rPr>
          <w:sz w:val="24"/>
        </w:rPr>
        <w:t>,</w:t>
      </w:r>
      <w:r w:rsidR="00DE7047" w:rsidRPr="00755125">
        <w:rPr>
          <w:sz w:val="24"/>
        </w:rPr>
        <w:t xml:space="preserve"> as described </w:t>
      </w:r>
      <w:r w:rsidR="003D6392">
        <w:rPr>
          <w:sz w:val="24"/>
        </w:rPr>
        <w:t xml:space="preserve">in the template </w:t>
      </w:r>
      <w:r w:rsidR="00DE7047" w:rsidRPr="00755125">
        <w:rPr>
          <w:sz w:val="24"/>
        </w:rPr>
        <w:t>below.</w:t>
      </w:r>
    </w:p>
    <w:p w14:paraId="680F6BED" w14:textId="26D68933" w:rsidR="009F2B56" w:rsidRPr="00755125" w:rsidRDefault="009F2B56" w:rsidP="001D3DE1">
      <w:pPr>
        <w:ind w:left="360"/>
        <w:rPr>
          <w:sz w:val="24"/>
        </w:rPr>
      </w:pPr>
      <w:r w:rsidRPr="00755125">
        <w:rPr>
          <w:b/>
          <w:sz w:val="24"/>
        </w:rPr>
        <w:t xml:space="preserve">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1D3DE1">
      <w:pPr>
        <w:ind w:left="360"/>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4EA0F677" w:rsidR="00D73714" w:rsidRDefault="00DE28BD" w:rsidP="001D3DE1">
      <w:pPr>
        <w:ind w:left="360"/>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40CD1F91" w14:textId="77777777" w:rsidR="00D73714" w:rsidRPr="00755125" w:rsidRDefault="00D73714" w:rsidP="00D73714">
      <w:pPr>
        <w:rPr>
          <w:sz w:val="24"/>
        </w:rPr>
      </w:pPr>
    </w:p>
    <w:p w14:paraId="1840C47C" w14:textId="5F9C67DE" w:rsidR="00D73714" w:rsidRPr="00755125" w:rsidRDefault="7FEA168B" w:rsidP="7FEA168B">
      <w:pPr>
        <w:rPr>
          <w:sz w:val="24"/>
          <w:szCs w:val="24"/>
        </w:rPr>
      </w:pPr>
      <w:r w:rsidRPr="7FEA168B">
        <w:rPr>
          <w:sz w:val="24"/>
          <w:szCs w:val="24"/>
        </w:rPr>
        <w:t>Please use the .docx format (all versions after Word 2007 for PC and Word 2011 for Mac) and include page numbers in your submitted file. We also encourage use of line numbers.</w:t>
      </w:r>
      <w:r w:rsidR="002015DE" w:rsidRPr="002015DE">
        <w:t xml:space="preserve"> </w:t>
      </w:r>
      <w:r w:rsidR="002015DE" w:rsidRPr="002015DE">
        <w:rPr>
          <w:sz w:val="24"/>
          <w:szCs w:val="24"/>
        </w:rPr>
        <w:t>Supplementary Materials (comprising Materials and Methods, figures, and tables) should be in a separate file.</w:t>
      </w:r>
    </w:p>
    <w:p w14:paraId="07BE957A" w14:textId="77777777" w:rsidR="00D73714" w:rsidRPr="00755125" w:rsidRDefault="00D73714" w:rsidP="00D73714">
      <w:pPr>
        <w:rPr>
          <w:sz w:val="24"/>
        </w:rPr>
      </w:pPr>
    </w:p>
    <w:p w14:paraId="59FCA227" w14:textId="77777777" w:rsidR="000B7E4F" w:rsidRDefault="00D73714">
      <w:pPr>
        <w:rPr>
          <w:sz w:val="24"/>
        </w:rPr>
      </w:pPr>
      <w:r w:rsidRPr="00755125">
        <w:rPr>
          <w:sz w:val="24"/>
        </w:rPr>
        <w:t xml:space="preserve">More specific formatting instructions are provided in the template </w:t>
      </w:r>
      <w:r w:rsidR="00E351C0">
        <w:rPr>
          <w:sz w:val="24"/>
        </w:rPr>
        <w:t>that</w:t>
      </w:r>
      <w:r w:rsidR="00E351C0" w:rsidRPr="00755125">
        <w:rPr>
          <w:sz w:val="24"/>
        </w:rPr>
        <w:t xml:space="preserve"> </w:t>
      </w:r>
      <w:r w:rsidRPr="00755125">
        <w:rPr>
          <w:sz w:val="24"/>
        </w:rPr>
        <w:t>follows.</w:t>
      </w:r>
    </w:p>
    <w:p w14:paraId="4240ACE8" w14:textId="71C2D1EF" w:rsidR="00D73714" w:rsidRPr="00755125" w:rsidRDefault="00D73714">
      <w:pPr>
        <w:rPr>
          <w:sz w:val="24"/>
        </w:rPr>
      </w:pPr>
      <w:r w:rsidRPr="00755125">
        <w:rPr>
          <w:sz w:val="24"/>
        </w:rPr>
        <w:br w:type="page"/>
      </w:r>
    </w:p>
    <w:p w14:paraId="46361BC5" w14:textId="0E22755E" w:rsidR="00D73714" w:rsidRDefault="00A23CD5" w:rsidP="00D73714">
      <w:pPr>
        <w:pStyle w:val="Head"/>
      </w:pPr>
      <w:r>
        <w:lastRenderedPageBreak/>
        <w:t>Title:</w:t>
      </w:r>
      <w:r w:rsidR="00D73714">
        <w:t xml:space="preserve"> </w:t>
      </w:r>
      <w:r w:rsidR="00526804">
        <w:t>Protected areas for biodiversity conservation in an uncertain world</w:t>
      </w:r>
      <w:r w:rsidR="00D73714">
        <w:t xml:space="preserve"> </w:t>
      </w:r>
    </w:p>
    <w:p w14:paraId="19A2B67B" w14:textId="6AC2A322" w:rsidR="00526804" w:rsidRDefault="00526804" w:rsidP="00D73714">
      <w:pPr>
        <w:pStyle w:val="Head"/>
      </w:pPr>
      <w:r>
        <w:t>Protected area</w:t>
      </w:r>
      <w:r>
        <w:t xml:space="preserve"> planning to conserve</w:t>
      </w:r>
      <w:r>
        <w:t xml:space="preserve"> biodiversity in an uncertain world</w:t>
      </w:r>
    </w:p>
    <w:p w14:paraId="6CBA26E7" w14:textId="1CF65CB8" w:rsidR="006E5832" w:rsidRDefault="00D73714" w:rsidP="00D73714">
      <w:pPr>
        <w:pStyle w:val="Authors"/>
      </w:pPr>
      <w:r w:rsidRPr="00987EE5">
        <w:rPr>
          <w:b/>
        </w:rPr>
        <w:t>Authors:</w:t>
      </w:r>
      <w:r w:rsidR="00A23CD5">
        <w:t xml:space="preserve"> </w:t>
      </w:r>
      <w:r w:rsidR="00B02E80">
        <w:t xml:space="preserve">Richard Schuster </w:t>
      </w:r>
      <w:r w:rsidR="00B02E80">
        <w:rPr>
          <w:vertAlign w:val="superscript"/>
        </w:rPr>
        <w:t>1,2</w:t>
      </w:r>
      <w:r w:rsidR="00B02E80">
        <w:rPr>
          <w:vertAlign w:val="superscript"/>
        </w:rPr>
        <w:t>*</w:t>
      </w:r>
      <w:r w:rsidR="00B02E80">
        <w:t>, Rachel Buxton</w:t>
      </w:r>
      <w:r w:rsidR="00B02E80">
        <w:rPr>
          <w:vertAlign w:val="superscript"/>
        </w:rPr>
        <w:t>1</w:t>
      </w:r>
      <w:r w:rsidR="00B02E80">
        <w:t>, Jeffrey O. Hanson</w:t>
      </w:r>
      <w:r w:rsidR="00B02E80">
        <w:rPr>
          <w:vertAlign w:val="superscript"/>
        </w:rPr>
        <w:t>1</w:t>
      </w:r>
      <w:r w:rsidR="00B02E80">
        <w:t>, Allison D. Binley</w:t>
      </w:r>
      <w:r w:rsidR="00B02E80">
        <w:rPr>
          <w:vertAlign w:val="superscript"/>
        </w:rPr>
        <w:t>1</w:t>
      </w:r>
      <w:r w:rsidR="00B02E80">
        <w:t>, Jeremy Pittman</w:t>
      </w:r>
      <w:r w:rsidR="00B02E80">
        <w:rPr>
          <w:vertAlign w:val="superscript"/>
        </w:rPr>
        <w:t>3</w:t>
      </w:r>
      <w:r w:rsidR="00B02E80">
        <w:t xml:space="preserve">, </w:t>
      </w:r>
      <w:proofErr w:type="spellStart"/>
      <w:r w:rsidR="00B02E80">
        <w:t>Vivitskaia</w:t>
      </w:r>
      <w:proofErr w:type="spellEnd"/>
      <w:r w:rsidR="00B02E80">
        <w:t xml:space="preserve"> Tulloch</w:t>
      </w:r>
      <w:r w:rsidR="00B02E80">
        <w:rPr>
          <w:vertAlign w:val="superscript"/>
        </w:rPr>
        <w:t>4</w:t>
      </w:r>
      <w:r w:rsidR="00B02E80">
        <w:t>, Frank A. La Sorte</w:t>
      </w:r>
      <w:r w:rsidR="00B02E80">
        <w:rPr>
          <w:vertAlign w:val="superscript"/>
        </w:rPr>
        <w:t>5</w:t>
      </w:r>
      <w:r w:rsidR="00B02E80">
        <w:t>, Peter H. Verburg</w:t>
      </w:r>
      <w:r w:rsidR="00B02E80">
        <w:rPr>
          <w:vertAlign w:val="superscript"/>
        </w:rPr>
        <w:t>6</w:t>
      </w:r>
      <w:r w:rsidR="00B02E80">
        <w:t>, Amanda D. Rodewald</w:t>
      </w:r>
      <w:r w:rsidR="00B02E80">
        <w:rPr>
          <w:vertAlign w:val="superscript"/>
        </w:rPr>
        <w:t>7</w:t>
      </w:r>
      <w:r w:rsidR="00B02E80">
        <w:rPr>
          <w:vertAlign w:val="superscript"/>
        </w:rPr>
        <w:t>,</w:t>
      </w:r>
      <w:r w:rsidR="00B02E80">
        <w:rPr>
          <w:vertAlign w:val="superscript"/>
        </w:rPr>
        <w:t>8</w:t>
      </w:r>
      <w:r w:rsidR="00B02E80">
        <w:t xml:space="preserve"> </w:t>
      </w:r>
      <w:r w:rsidR="00B02E80">
        <w:t>, Scott Wilson</w:t>
      </w:r>
      <w:r w:rsidR="00B02E80">
        <w:rPr>
          <w:vertAlign w:val="superscript"/>
        </w:rPr>
        <w:t>1</w:t>
      </w:r>
      <w:r w:rsidR="00B02E80">
        <w:rPr>
          <w:vertAlign w:val="superscript"/>
        </w:rPr>
        <w:t>,</w:t>
      </w:r>
      <w:r w:rsidR="00B02E80">
        <w:rPr>
          <w:vertAlign w:val="superscript"/>
        </w:rPr>
        <w:t>9</w:t>
      </w:r>
      <w:r w:rsidR="00B02E80">
        <w:t>, Hugh P. Possingham</w:t>
      </w:r>
      <w:r w:rsidR="00B02E80">
        <w:rPr>
          <w:vertAlign w:val="superscript"/>
        </w:rPr>
        <w:t>10</w:t>
      </w:r>
      <w:r w:rsidR="00B02E80">
        <w:t>, Joseph R. Bennett</w:t>
      </w:r>
      <w:r w:rsidR="00B02E80">
        <w:rPr>
          <w:vertAlign w:val="superscript"/>
        </w:rPr>
        <w:t>1</w:t>
      </w:r>
      <w:r w:rsidR="00C13940">
        <w:t xml:space="preserve"> </w:t>
      </w:r>
    </w:p>
    <w:p w14:paraId="79C60BCE" w14:textId="5BBE192F" w:rsidR="00D73714" w:rsidRPr="008E391A" w:rsidRDefault="00D73714" w:rsidP="00017543">
      <w:pPr>
        <w:pStyle w:val="Paragraph"/>
        <w:tabs>
          <w:tab w:val="left" w:pos="8130"/>
        </w:tabs>
        <w:ind w:firstLine="0"/>
        <w:rPr>
          <w:b/>
        </w:rPr>
      </w:pPr>
      <w:r w:rsidRPr="008E391A">
        <w:rPr>
          <w:b/>
        </w:rPr>
        <w:t>Affiliations:</w:t>
      </w:r>
      <w:r w:rsidR="00017543">
        <w:rPr>
          <w:b/>
        </w:rPr>
        <w:tab/>
      </w:r>
    </w:p>
    <w:p w14:paraId="0FAB85D8" w14:textId="302AE24D" w:rsidR="00B02E80" w:rsidRPr="00B02E80" w:rsidRDefault="00B02E80" w:rsidP="00B02E80">
      <w:pPr>
        <w:spacing w:line="480" w:lineRule="auto"/>
        <w:ind w:left="360" w:hanging="360"/>
        <w:rPr>
          <w:rFonts w:eastAsia="Times New Roman"/>
          <w:sz w:val="24"/>
          <w:szCs w:val="24"/>
        </w:rPr>
      </w:pPr>
      <w:bookmarkStart w:id="0" w:name="_Hlk62201654"/>
      <w:r w:rsidRPr="00B02E80">
        <w:rPr>
          <w:rFonts w:eastAsia="Times New Roman"/>
          <w:color w:val="000000"/>
          <w:sz w:val="24"/>
          <w:szCs w:val="24"/>
          <w:vertAlign w:val="superscript"/>
        </w:rPr>
        <w:t>1</w:t>
      </w:r>
      <w:r w:rsidRPr="00B02E80">
        <w:rPr>
          <w:rFonts w:eastAsia="Times New Roman"/>
          <w:color w:val="000000"/>
          <w:sz w:val="24"/>
          <w:szCs w:val="24"/>
          <w:vertAlign w:val="superscript"/>
        </w:rPr>
        <w:t xml:space="preserve"> </w:t>
      </w:r>
      <w:r w:rsidRPr="00B02E80">
        <w:rPr>
          <w:rFonts w:eastAsia="Times New Roman"/>
          <w:color w:val="000000"/>
          <w:sz w:val="24"/>
          <w:szCs w:val="24"/>
        </w:rPr>
        <w:t xml:space="preserve">Department of Biology, 1125 Colonel </w:t>
      </w:r>
      <w:proofErr w:type="gramStart"/>
      <w:r w:rsidRPr="00B02E80">
        <w:rPr>
          <w:rFonts w:eastAsia="Times New Roman"/>
          <w:color w:val="000000"/>
          <w:sz w:val="24"/>
          <w:szCs w:val="24"/>
        </w:rPr>
        <w:t>By</w:t>
      </w:r>
      <w:proofErr w:type="gramEnd"/>
      <w:r w:rsidRPr="00B02E80">
        <w:rPr>
          <w:rFonts w:eastAsia="Times New Roman"/>
          <w:color w:val="000000"/>
          <w:sz w:val="24"/>
          <w:szCs w:val="24"/>
        </w:rPr>
        <w:t xml:space="preserve"> Drive, Carleton University, Ottawa ON, K1S 5B6 Canada.</w:t>
      </w:r>
    </w:p>
    <w:p w14:paraId="423A7022" w14:textId="153875CA" w:rsidR="00B02E80" w:rsidRPr="00B02E80" w:rsidRDefault="00B02E80" w:rsidP="00B02E80">
      <w:pPr>
        <w:spacing w:line="480" w:lineRule="auto"/>
        <w:ind w:left="360" w:hanging="360"/>
        <w:rPr>
          <w:rFonts w:eastAsia="Times New Roman"/>
          <w:sz w:val="24"/>
          <w:szCs w:val="24"/>
        </w:rPr>
      </w:pPr>
      <w:r w:rsidRPr="00B02E80">
        <w:rPr>
          <w:rFonts w:eastAsia="Times New Roman"/>
          <w:color w:val="000000"/>
          <w:sz w:val="24"/>
          <w:szCs w:val="24"/>
          <w:vertAlign w:val="superscript"/>
        </w:rPr>
        <w:t>2</w:t>
      </w:r>
      <w:r w:rsidRPr="00B02E80">
        <w:rPr>
          <w:rFonts w:eastAsia="Times New Roman"/>
          <w:color w:val="000000"/>
          <w:sz w:val="24"/>
          <w:szCs w:val="24"/>
        </w:rPr>
        <w:t xml:space="preserve"> Ecosystem Science and Management Program, 3333 University Way, University of Northern British Columbia, Prince George BC, V2N 4Z9 Canada.</w:t>
      </w:r>
    </w:p>
    <w:p w14:paraId="56EC98D3" w14:textId="310F1E53" w:rsidR="00B02E80" w:rsidRPr="00B02E80" w:rsidRDefault="00B02E80" w:rsidP="00B02E80">
      <w:pPr>
        <w:spacing w:line="480" w:lineRule="auto"/>
        <w:ind w:left="357" w:hanging="357"/>
        <w:rPr>
          <w:rFonts w:eastAsia="Times New Roman"/>
          <w:sz w:val="24"/>
          <w:szCs w:val="24"/>
        </w:rPr>
      </w:pPr>
      <w:r w:rsidRPr="00B02E80">
        <w:rPr>
          <w:rFonts w:eastAsia="Times New Roman"/>
          <w:color w:val="000000"/>
          <w:sz w:val="24"/>
          <w:szCs w:val="24"/>
          <w:vertAlign w:val="superscript"/>
        </w:rPr>
        <w:t xml:space="preserve">3 </w:t>
      </w:r>
      <w:r w:rsidRPr="00B02E80">
        <w:rPr>
          <w:rFonts w:eastAsia="Times New Roman"/>
          <w:color w:val="000000"/>
          <w:sz w:val="24"/>
          <w:szCs w:val="24"/>
        </w:rPr>
        <w:t>School of Planning, University of Waterloo, 200 University Ave W, Waterloo, ON, N2T 3G1, Canada</w:t>
      </w:r>
    </w:p>
    <w:p w14:paraId="4DAFB3A3" w14:textId="6BC104D0" w:rsidR="00B02E80" w:rsidRPr="00B02E80" w:rsidRDefault="00B02E80" w:rsidP="00B02E80">
      <w:pPr>
        <w:spacing w:line="480" w:lineRule="auto"/>
        <w:ind w:left="357" w:hanging="357"/>
        <w:rPr>
          <w:rFonts w:eastAsia="Times New Roman"/>
          <w:sz w:val="24"/>
          <w:szCs w:val="24"/>
        </w:rPr>
      </w:pPr>
      <w:r w:rsidRPr="00B02E80">
        <w:rPr>
          <w:rFonts w:eastAsia="Times New Roman"/>
          <w:color w:val="000000"/>
          <w:sz w:val="24"/>
          <w:szCs w:val="24"/>
          <w:vertAlign w:val="superscript"/>
        </w:rPr>
        <w:t>4</w:t>
      </w:r>
      <w:r w:rsidRPr="00B02E80">
        <w:rPr>
          <w:rFonts w:eastAsia="Times New Roman"/>
          <w:color w:val="000000"/>
          <w:sz w:val="24"/>
          <w:szCs w:val="24"/>
          <w:vertAlign w:val="superscript"/>
        </w:rPr>
        <w:t xml:space="preserve"> </w:t>
      </w:r>
      <w:r w:rsidRPr="00B02E80">
        <w:rPr>
          <w:rFonts w:eastAsia="Times New Roman"/>
          <w:color w:val="000000"/>
          <w:sz w:val="24"/>
          <w:szCs w:val="24"/>
        </w:rPr>
        <w:t>Conservation Decisions Lab, Department of Forest and Conservation Sciences, 2424 Main Mall, c</w:t>
      </w:r>
    </w:p>
    <w:p w14:paraId="688B5E03" w14:textId="543235F4" w:rsidR="00B02E80" w:rsidRPr="00B02E80" w:rsidRDefault="00B02E80" w:rsidP="00B02E80">
      <w:pPr>
        <w:spacing w:line="480" w:lineRule="auto"/>
        <w:ind w:left="360" w:hanging="360"/>
        <w:rPr>
          <w:rFonts w:eastAsia="Times New Roman"/>
          <w:sz w:val="24"/>
          <w:szCs w:val="24"/>
        </w:rPr>
      </w:pPr>
      <w:r w:rsidRPr="00B02E80">
        <w:rPr>
          <w:rFonts w:eastAsia="Times New Roman"/>
          <w:color w:val="000000"/>
          <w:sz w:val="24"/>
          <w:szCs w:val="24"/>
          <w:vertAlign w:val="superscript"/>
        </w:rPr>
        <w:t>5</w:t>
      </w:r>
      <w:r w:rsidRPr="00B02E80">
        <w:rPr>
          <w:rFonts w:eastAsia="Times New Roman"/>
          <w:color w:val="000000"/>
          <w:sz w:val="24"/>
          <w:szCs w:val="24"/>
          <w:vertAlign w:val="superscript"/>
        </w:rPr>
        <w:t xml:space="preserve"> </w:t>
      </w:r>
      <w:r w:rsidRPr="00B02E80">
        <w:rPr>
          <w:rFonts w:eastAsia="Times New Roman"/>
          <w:color w:val="000000"/>
          <w:sz w:val="24"/>
          <w:szCs w:val="24"/>
        </w:rPr>
        <w:t xml:space="preserve">Cornell Lab of Ornithology, </w:t>
      </w:r>
      <w:r w:rsidRPr="00B02E80">
        <w:rPr>
          <w:rFonts w:eastAsia="Times New Roman"/>
          <w:sz w:val="24"/>
          <w:szCs w:val="24"/>
        </w:rPr>
        <w:t>Cornell University</w:t>
      </w:r>
      <w:r w:rsidRPr="00B02E80">
        <w:rPr>
          <w:rFonts w:eastAsia="Times New Roman"/>
          <w:color w:val="000000"/>
          <w:sz w:val="24"/>
          <w:szCs w:val="24"/>
        </w:rPr>
        <w:t>, Ithaca, NY 14850, USA</w:t>
      </w:r>
    </w:p>
    <w:p w14:paraId="45A28536" w14:textId="0F6ECBDD" w:rsidR="00B02E80" w:rsidRPr="00B02E80" w:rsidRDefault="00B02E80" w:rsidP="00B02E80">
      <w:pPr>
        <w:spacing w:line="480" w:lineRule="auto"/>
        <w:ind w:left="360" w:hanging="360"/>
        <w:rPr>
          <w:rFonts w:eastAsia="Times New Roman"/>
          <w:sz w:val="24"/>
          <w:szCs w:val="24"/>
        </w:rPr>
      </w:pPr>
      <w:r w:rsidRPr="00B02E80">
        <w:rPr>
          <w:rFonts w:eastAsia="Times New Roman"/>
          <w:color w:val="000000"/>
          <w:sz w:val="24"/>
          <w:szCs w:val="24"/>
          <w:vertAlign w:val="superscript"/>
        </w:rPr>
        <w:t>6</w:t>
      </w:r>
      <w:r w:rsidRPr="00B02E80">
        <w:rPr>
          <w:rFonts w:eastAsia="Times New Roman"/>
          <w:color w:val="000000"/>
          <w:sz w:val="24"/>
          <w:szCs w:val="24"/>
          <w:vertAlign w:val="superscript"/>
        </w:rPr>
        <w:t xml:space="preserve"> </w:t>
      </w:r>
      <w:r w:rsidRPr="00B02E80">
        <w:rPr>
          <w:rFonts w:eastAsia="Times New Roman"/>
          <w:sz w:val="24"/>
          <w:szCs w:val="24"/>
        </w:rPr>
        <w:t>Institute for Environmental Studies</w:t>
      </w:r>
      <w:r w:rsidRPr="00B02E80">
        <w:rPr>
          <w:rFonts w:eastAsia="Times New Roman"/>
          <w:color w:val="000000"/>
          <w:sz w:val="24"/>
          <w:szCs w:val="24"/>
        </w:rPr>
        <w:t xml:space="preserve">, VU University Amsterdam, Amsterdam, </w:t>
      </w:r>
      <w:proofErr w:type="gramStart"/>
      <w:r w:rsidRPr="00B02E80">
        <w:rPr>
          <w:rFonts w:eastAsia="Times New Roman"/>
          <w:color w:val="000000"/>
          <w:sz w:val="24"/>
          <w:szCs w:val="24"/>
        </w:rPr>
        <w:t>The</w:t>
      </w:r>
      <w:proofErr w:type="gramEnd"/>
      <w:r w:rsidRPr="00B02E80">
        <w:rPr>
          <w:rFonts w:eastAsia="Times New Roman"/>
          <w:color w:val="000000"/>
          <w:sz w:val="24"/>
          <w:szCs w:val="24"/>
        </w:rPr>
        <w:t xml:space="preserve"> Netherlands</w:t>
      </w:r>
    </w:p>
    <w:p w14:paraId="06DD4695" w14:textId="27B40EE0" w:rsidR="00B02E80" w:rsidRPr="00B02E80" w:rsidRDefault="00B02E80" w:rsidP="00B02E80">
      <w:pPr>
        <w:spacing w:line="480" w:lineRule="auto"/>
        <w:ind w:left="360" w:hanging="360"/>
        <w:rPr>
          <w:rFonts w:eastAsia="Times New Roman"/>
          <w:sz w:val="24"/>
          <w:szCs w:val="24"/>
        </w:rPr>
      </w:pPr>
      <w:r w:rsidRPr="00B02E80">
        <w:rPr>
          <w:rFonts w:eastAsia="Times New Roman"/>
          <w:color w:val="000000"/>
          <w:sz w:val="24"/>
          <w:szCs w:val="24"/>
          <w:vertAlign w:val="superscript"/>
        </w:rPr>
        <w:t>7</w:t>
      </w:r>
      <w:r w:rsidRPr="00B02E80">
        <w:rPr>
          <w:rFonts w:eastAsia="Times New Roman"/>
          <w:color w:val="000000"/>
          <w:sz w:val="24"/>
          <w:szCs w:val="24"/>
        </w:rPr>
        <w:t xml:space="preserve"> Department of Natural Resources</w:t>
      </w:r>
      <w:r w:rsidRPr="00B02E80">
        <w:rPr>
          <w:rFonts w:eastAsia="Times New Roman"/>
          <w:sz w:val="24"/>
          <w:szCs w:val="24"/>
        </w:rPr>
        <w:t xml:space="preserve"> and the Environment</w:t>
      </w:r>
      <w:r w:rsidRPr="00B02E80">
        <w:rPr>
          <w:rFonts w:eastAsia="Times New Roman"/>
          <w:color w:val="000000"/>
          <w:sz w:val="24"/>
          <w:szCs w:val="24"/>
        </w:rPr>
        <w:t>, Cornell University, Ithaca, NY 14853, USA.</w:t>
      </w:r>
    </w:p>
    <w:p w14:paraId="71E96D0F" w14:textId="3411B31D" w:rsidR="00B02E80" w:rsidRPr="00B02E80" w:rsidRDefault="00B02E80" w:rsidP="00B02E80">
      <w:pPr>
        <w:spacing w:line="480" w:lineRule="auto"/>
        <w:ind w:left="360" w:hanging="360"/>
        <w:rPr>
          <w:rFonts w:eastAsia="Times New Roman"/>
          <w:sz w:val="24"/>
          <w:szCs w:val="24"/>
        </w:rPr>
      </w:pPr>
      <w:r w:rsidRPr="00B02E80">
        <w:rPr>
          <w:rFonts w:eastAsia="Times New Roman"/>
          <w:color w:val="000000"/>
          <w:sz w:val="24"/>
          <w:szCs w:val="24"/>
          <w:vertAlign w:val="superscript"/>
        </w:rPr>
        <w:t>8</w:t>
      </w:r>
      <w:r w:rsidRPr="00B02E80">
        <w:rPr>
          <w:rFonts w:eastAsia="Times New Roman"/>
          <w:color w:val="000000"/>
          <w:sz w:val="24"/>
          <w:szCs w:val="24"/>
          <w:vertAlign w:val="superscript"/>
        </w:rPr>
        <w:t xml:space="preserve"> </w:t>
      </w:r>
      <w:r w:rsidRPr="00B02E80">
        <w:rPr>
          <w:rFonts w:eastAsia="Times New Roman"/>
          <w:color w:val="000000"/>
          <w:sz w:val="24"/>
          <w:szCs w:val="24"/>
        </w:rPr>
        <w:t xml:space="preserve">Wildlife Research Division, Environment and Climate Change Canada, 1125 Colonel </w:t>
      </w:r>
      <w:proofErr w:type="gramStart"/>
      <w:r w:rsidRPr="00B02E80">
        <w:rPr>
          <w:rFonts w:eastAsia="Times New Roman"/>
          <w:color w:val="000000"/>
          <w:sz w:val="24"/>
          <w:szCs w:val="24"/>
        </w:rPr>
        <w:t>By</w:t>
      </w:r>
      <w:proofErr w:type="gramEnd"/>
      <w:r w:rsidRPr="00B02E80">
        <w:rPr>
          <w:rFonts w:eastAsia="Times New Roman"/>
          <w:color w:val="000000"/>
          <w:sz w:val="24"/>
          <w:szCs w:val="24"/>
        </w:rPr>
        <w:t xml:space="preserve"> Drive, Ottawa, Ontario, Canada, K1S 5B6</w:t>
      </w:r>
    </w:p>
    <w:p w14:paraId="4C3F2B09" w14:textId="510FC08C" w:rsidR="00B02E80" w:rsidRPr="00B02E80" w:rsidRDefault="00B02E80" w:rsidP="00B02E80">
      <w:pPr>
        <w:spacing w:line="480" w:lineRule="auto"/>
        <w:ind w:left="357" w:hanging="357"/>
        <w:rPr>
          <w:rFonts w:eastAsia="Times New Roman"/>
          <w:sz w:val="24"/>
          <w:szCs w:val="24"/>
        </w:rPr>
      </w:pPr>
      <w:r w:rsidRPr="00B02E80">
        <w:rPr>
          <w:rFonts w:eastAsia="Times New Roman"/>
          <w:color w:val="000000"/>
          <w:sz w:val="24"/>
          <w:szCs w:val="24"/>
          <w:vertAlign w:val="superscript"/>
        </w:rPr>
        <w:t>9</w:t>
      </w:r>
      <w:r w:rsidRPr="00B02E80">
        <w:rPr>
          <w:rFonts w:eastAsia="Times New Roman"/>
          <w:color w:val="000000"/>
          <w:sz w:val="24"/>
          <w:szCs w:val="24"/>
          <w:vertAlign w:val="superscript"/>
        </w:rPr>
        <w:t xml:space="preserve"> </w:t>
      </w:r>
      <w:r w:rsidRPr="00B02E80">
        <w:rPr>
          <w:rFonts w:eastAsia="Times New Roman"/>
          <w:color w:val="000000"/>
          <w:sz w:val="24"/>
          <w:szCs w:val="24"/>
        </w:rPr>
        <w:t xml:space="preserve">Centre for Biodiversity and Conservation Science, </w:t>
      </w:r>
      <w:r w:rsidRPr="00B02E80">
        <w:rPr>
          <w:rFonts w:eastAsia="Times New Roman"/>
          <w:sz w:val="24"/>
          <w:szCs w:val="24"/>
        </w:rPr>
        <w:t>University of Queensland</w:t>
      </w:r>
      <w:r w:rsidRPr="00B02E80">
        <w:rPr>
          <w:rFonts w:eastAsia="Times New Roman"/>
          <w:color w:val="000000"/>
          <w:sz w:val="24"/>
          <w:szCs w:val="24"/>
        </w:rPr>
        <w:t>, St Lucia, Queensland 4067, Australia</w:t>
      </w:r>
    </w:p>
    <w:p w14:paraId="2E62E883" w14:textId="17E8869A" w:rsidR="00B02E80" w:rsidRPr="00B02E80" w:rsidRDefault="00B02E80" w:rsidP="00B02E80">
      <w:pPr>
        <w:spacing w:line="480" w:lineRule="auto"/>
        <w:rPr>
          <w:rFonts w:eastAsia="Times New Roman"/>
          <w:sz w:val="24"/>
          <w:szCs w:val="24"/>
        </w:rPr>
      </w:pPr>
      <w:r>
        <w:rPr>
          <w:rFonts w:eastAsia="Times New Roman"/>
          <w:sz w:val="24"/>
          <w:szCs w:val="24"/>
        </w:rPr>
        <w:t xml:space="preserve">*Corresponding author. </w:t>
      </w:r>
      <w:r w:rsidRPr="00B02E80">
        <w:rPr>
          <w:rFonts w:eastAsia="Times New Roman"/>
          <w:sz w:val="24"/>
          <w:szCs w:val="24"/>
        </w:rPr>
        <w:t xml:space="preserve">Email: </w:t>
      </w:r>
      <w:hyperlink r:id="rId15">
        <w:r w:rsidRPr="00B02E80">
          <w:rPr>
            <w:rFonts w:eastAsia="Times New Roman"/>
            <w:sz w:val="24"/>
            <w:szCs w:val="24"/>
          </w:rPr>
          <w:t>richard.schuster@glel.carleton.ca</w:t>
        </w:r>
      </w:hyperlink>
    </w:p>
    <w:bookmarkEnd w:id="0"/>
    <w:p w14:paraId="2274A5F8" w14:textId="77777777" w:rsidR="00D768B9" w:rsidRPr="00B52557" w:rsidRDefault="00D768B9" w:rsidP="00D73714">
      <w:pPr>
        <w:pStyle w:val="Paragraph"/>
        <w:ind w:firstLine="0"/>
      </w:pPr>
    </w:p>
    <w:p w14:paraId="5D037F82" w14:textId="77777777" w:rsidR="00B02E80" w:rsidRDefault="00B02E80">
      <w:pPr>
        <w:rPr>
          <w:rFonts w:eastAsia="Times New Roman"/>
          <w:b/>
          <w:sz w:val="24"/>
          <w:szCs w:val="24"/>
        </w:rPr>
      </w:pPr>
      <w:r>
        <w:rPr>
          <w:b/>
        </w:rPr>
        <w:br w:type="page"/>
      </w:r>
    </w:p>
    <w:p w14:paraId="2CE2211C" w14:textId="4BF396EA" w:rsidR="00B02E80" w:rsidRPr="00B02E80" w:rsidRDefault="00D73714" w:rsidP="00B02E80">
      <w:pPr>
        <w:rPr>
          <w:rFonts w:eastAsia="Times New Roman"/>
          <w:sz w:val="24"/>
          <w:szCs w:val="24"/>
        </w:rPr>
      </w:pPr>
      <w:r w:rsidRPr="00B02E80">
        <w:rPr>
          <w:b/>
          <w:sz w:val="24"/>
          <w:szCs w:val="24"/>
        </w:rPr>
        <w:lastRenderedPageBreak/>
        <w:t>Abstract:</w:t>
      </w:r>
      <w:r w:rsidRPr="00B02E80">
        <w:rPr>
          <w:sz w:val="24"/>
          <w:szCs w:val="24"/>
        </w:rPr>
        <w:t xml:space="preserve"> </w:t>
      </w:r>
      <w:commentRangeStart w:id="1"/>
      <w:r w:rsidR="00B02E80" w:rsidRPr="00B02E80">
        <w:rPr>
          <w:rFonts w:eastAsia="Times New Roman"/>
          <w:sz w:val="24"/>
          <w:szCs w:val="24"/>
        </w:rPr>
        <w:t xml:space="preserve">Despite </w:t>
      </w:r>
      <w:commentRangeEnd w:id="1"/>
      <w:r w:rsidR="008D4E59">
        <w:rPr>
          <w:rStyle w:val="CommentReference"/>
          <w:rFonts w:eastAsia="Times New Roman"/>
        </w:rPr>
        <w:commentReference w:id="1"/>
      </w:r>
      <w:r w:rsidR="00B02E80" w:rsidRPr="00B02E80">
        <w:rPr>
          <w:rFonts w:eastAsia="Times New Roman"/>
          <w:sz w:val="24"/>
          <w:szCs w:val="24"/>
        </w:rPr>
        <w:t xml:space="preserve">being key instruments </w:t>
      </w:r>
      <w:r w:rsidR="008D4E59">
        <w:rPr>
          <w:rFonts w:eastAsia="Times New Roman"/>
          <w:sz w:val="24"/>
          <w:szCs w:val="24"/>
        </w:rPr>
        <w:t>for</w:t>
      </w:r>
      <w:r w:rsidR="00B02E80" w:rsidRPr="00B02E80">
        <w:rPr>
          <w:rFonts w:eastAsia="Times New Roman"/>
          <w:sz w:val="24"/>
          <w:szCs w:val="24"/>
        </w:rPr>
        <w:t xml:space="preserve"> conservation, protected areas are vulnerable to risks associated with weak governance, land-use intensification, and climate change. </w:t>
      </w:r>
      <w:r w:rsidR="008D4E59" w:rsidRPr="00B02E80">
        <w:rPr>
          <w:rFonts w:eastAsia="Times New Roman"/>
          <w:sz w:val="24"/>
          <w:szCs w:val="24"/>
        </w:rPr>
        <w:t>Using a spatial optimization routine</w:t>
      </w:r>
      <w:r w:rsidR="008D4E59">
        <w:rPr>
          <w:rFonts w:eastAsia="Times New Roman"/>
          <w:sz w:val="24"/>
          <w:szCs w:val="24"/>
        </w:rPr>
        <w:t xml:space="preserve"> to maximize protection</w:t>
      </w:r>
      <w:r w:rsidR="008D4E59" w:rsidRPr="00B02E80">
        <w:rPr>
          <w:rFonts w:eastAsia="Times New Roman"/>
          <w:sz w:val="24"/>
          <w:szCs w:val="24"/>
        </w:rPr>
        <w:t xml:space="preserve"> of all known terrestrial vertebrate species, </w:t>
      </w:r>
      <w:r w:rsidR="00B02E80" w:rsidRPr="00B02E80">
        <w:rPr>
          <w:rFonts w:eastAsia="Times New Roman"/>
          <w:sz w:val="24"/>
          <w:szCs w:val="24"/>
        </w:rPr>
        <w:t xml:space="preserve">we </w:t>
      </w:r>
      <w:r w:rsidR="008D4E59">
        <w:rPr>
          <w:rFonts w:eastAsia="Times New Roman"/>
          <w:sz w:val="24"/>
          <w:szCs w:val="24"/>
        </w:rPr>
        <w:t>found</w:t>
      </w:r>
      <w:r w:rsidR="00B02E80" w:rsidRPr="00B02E80">
        <w:rPr>
          <w:rFonts w:eastAsia="Times New Roman"/>
          <w:sz w:val="24"/>
          <w:szCs w:val="24"/>
        </w:rPr>
        <w:t xml:space="preserve"> that plans for expanding the global protected area system that explicitly account for such risks require remarkably small (0.8%) increases in the amount of land protected relative to ignoring risk. Among the three risk categories, governance drove the greatest variation in the location of land prioritized for protection. </w:t>
      </w:r>
      <w:r w:rsidR="008D4E59">
        <w:rPr>
          <w:rFonts w:eastAsia="Times New Roman"/>
          <w:sz w:val="24"/>
          <w:szCs w:val="24"/>
        </w:rPr>
        <w:t>C</w:t>
      </w:r>
      <w:r w:rsidR="00B02E80" w:rsidRPr="00B02E80">
        <w:rPr>
          <w:rFonts w:eastAsia="Times New Roman"/>
          <w:sz w:val="24"/>
          <w:szCs w:val="24"/>
        </w:rPr>
        <w:t xml:space="preserve">onserving wide-ranging species required countries with relatively strong governance to protect more land when bordering nations with comparatively weak governance. Our results underscore the need for cross-jurisdictional coordination and demonstrate how risk can be efficiently incorporated into global planning efforts. </w:t>
      </w:r>
    </w:p>
    <w:p w14:paraId="3722A815" w14:textId="09349C00" w:rsidR="00D73714" w:rsidRDefault="00D73714" w:rsidP="00D73714">
      <w:pPr>
        <w:pStyle w:val="AbstractSummary"/>
      </w:pPr>
    </w:p>
    <w:p w14:paraId="7925DC71" w14:textId="3121474D" w:rsidR="00F94D27" w:rsidRDefault="00D73714" w:rsidP="00C13940">
      <w:pPr>
        <w:pStyle w:val="Teaser"/>
      </w:pPr>
      <w:r w:rsidRPr="00D47899">
        <w:rPr>
          <w:b/>
        </w:rPr>
        <w:t>One</w:t>
      </w:r>
      <w:r w:rsidR="008C361F">
        <w:rPr>
          <w:b/>
        </w:rPr>
        <w:t>-</w:t>
      </w:r>
      <w:r w:rsidRPr="00D47899">
        <w:rPr>
          <w:b/>
        </w:rPr>
        <w:t xml:space="preserve">Sentence </w:t>
      </w:r>
      <w:commentRangeStart w:id="2"/>
      <w:r w:rsidRPr="00D47899">
        <w:rPr>
          <w:b/>
        </w:rPr>
        <w:t>Summary</w:t>
      </w:r>
      <w:commentRangeEnd w:id="2"/>
      <w:r w:rsidR="00F94D27">
        <w:rPr>
          <w:rStyle w:val="CommentReference"/>
        </w:rPr>
        <w:commentReference w:id="2"/>
      </w:r>
      <w:r w:rsidRPr="00D47899">
        <w:rPr>
          <w:b/>
        </w:rPr>
        <w:t>:</w:t>
      </w:r>
      <w:r>
        <w:rPr>
          <w:b/>
        </w:rPr>
        <w:t xml:space="preserve"> </w:t>
      </w:r>
    </w:p>
    <w:p w14:paraId="0F135CB0" w14:textId="65A9816A" w:rsidR="00F94D27" w:rsidRDefault="00F94D27" w:rsidP="00C13940">
      <w:pPr>
        <w:pStyle w:val="Teaser"/>
      </w:pPr>
      <w:r>
        <w:t>For more resilient protected areas to safeguard biodiversity, planning will require a consideration of future risk</w:t>
      </w:r>
    </w:p>
    <w:p w14:paraId="4796FFFA" w14:textId="70999EF7" w:rsidR="00C13940" w:rsidRPr="00F94D27" w:rsidRDefault="00F94D27" w:rsidP="00C13940">
      <w:pPr>
        <w:pStyle w:val="Teaser"/>
      </w:pPr>
      <w:r>
        <w:t>T</w:t>
      </w:r>
      <w:r>
        <w:t xml:space="preserve">o safeguard </w:t>
      </w:r>
      <w:r>
        <w:t>biodiversity</w:t>
      </w:r>
      <w:r>
        <w:t xml:space="preserve">, </w:t>
      </w:r>
      <w:r>
        <w:t xml:space="preserve">protected area </w:t>
      </w:r>
      <w:r>
        <w:t xml:space="preserve">planning will require a consideration of </w:t>
      </w:r>
      <w:r>
        <w:t xml:space="preserve">future </w:t>
      </w:r>
      <w:r>
        <w:t>risk</w:t>
      </w:r>
      <w:r>
        <w:t xml:space="preserve"> due to weak governance </w:t>
      </w:r>
    </w:p>
    <w:p w14:paraId="6B43805C" w14:textId="77777777" w:rsidR="00357455" w:rsidRDefault="00357455">
      <w:pPr>
        <w:rPr>
          <w:rFonts w:eastAsia="Times New Roman"/>
          <w:b/>
          <w:sz w:val="24"/>
          <w:szCs w:val="24"/>
        </w:rPr>
      </w:pPr>
      <w:r>
        <w:rPr>
          <w:b/>
        </w:rPr>
        <w:br w:type="page"/>
      </w:r>
    </w:p>
    <w:p w14:paraId="1860BAAC" w14:textId="77777777" w:rsidR="00680F44" w:rsidRPr="00680F44" w:rsidRDefault="00D73714" w:rsidP="00680F44">
      <w:pPr>
        <w:rPr>
          <w:rFonts w:eastAsia="Times New Roman"/>
          <w:sz w:val="24"/>
          <w:szCs w:val="24"/>
        </w:rPr>
      </w:pPr>
      <w:r w:rsidRPr="00680F44">
        <w:rPr>
          <w:b/>
          <w:sz w:val="24"/>
          <w:szCs w:val="24"/>
        </w:rPr>
        <w:lastRenderedPageBreak/>
        <w:t xml:space="preserve">Main </w:t>
      </w:r>
      <w:commentRangeStart w:id="3"/>
      <w:r w:rsidRPr="00680F44">
        <w:rPr>
          <w:b/>
          <w:sz w:val="24"/>
          <w:szCs w:val="24"/>
        </w:rPr>
        <w:t>Text</w:t>
      </w:r>
      <w:commentRangeEnd w:id="3"/>
      <w:r w:rsidR="00680F44">
        <w:rPr>
          <w:rStyle w:val="CommentReference"/>
          <w:rFonts w:eastAsia="Times New Roman"/>
        </w:rPr>
        <w:commentReference w:id="3"/>
      </w:r>
      <w:r w:rsidRPr="00680F44">
        <w:rPr>
          <w:b/>
          <w:sz w:val="24"/>
          <w:szCs w:val="24"/>
        </w:rPr>
        <w:t xml:space="preserve">: </w:t>
      </w:r>
      <w:r w:rsidR="00680F44" w:rsidRPr="00680F44">
        <w:rPr>
          <w:rFonts w:eastAsia="Times New Roman"/>
          <w:sz w:val="24"/>
          <w:szCs w:val="24"/>
        </w:rPr>
        <w:t>P</w:t>
      </w:r>
      <w:r w:rsidR="00680F44" w:rsidRPr="00680F44">
        <w:rPr>
          <w:rFonts w:eastAsia="Times New Roman"/>
          <w:color w:val="000000"/>
          <w:sz w:val="24"/>
          <w:szCs w:val="24"/>
        </w:rPr>
        <w:t xml:space="preserve">rotecting habitat is one of the best strategies for stemming the alarming decline </w:t>
      </w:r>
      <w:r w:rsidR="00680F44" w:rsidRPr="00680F44">
        <w:rPr>
          <w:rFonts w:eastAsia="Times New Roman"/>
          <w:sz w:val="24"/>
          <w:szCs w:val="24"/>
        </w:rPr>
        <w:t>of</w:t>
      </w:r>
      <w:r w:rsidR="00680F44" w:rsidRPr="00680F44">
        <w:rPr>
          <w:rFonts w:eastAsia="Times New Roman"/>
          <w:color w:val="000000"/>
          <w:sz w:val="24"/>
          <w:szCs w:val="24"/>
        </w:rPr>
        <w:t xml:space="preserve"> biodiversity</w:t>
      </w:r>
      <w:r w:rsidR="00680F44" w:rsidRPr="00680F44">
        <w:rPr>
          <w:rFonts w:eastAsia="Times New Roman"/>
          <w:color w:val="000000"/>
          <w:sz w:val="24"/>
          <w:szCs w:val="24"/>
        </w:rPr>
        <w:fldChar w:fldCharType="begin"/>
      </w:r>
      <w:r w:rsidR="00680F44" w:rsidRPr="00680F44">
        <w:rPr>
          <w:rFonts w:eastAsia="Times New Roman"/>
          <w:color w:val="000000"/>
          <w:sz w:val="24"/>
          <w:szCs w:val="24"/>
        </w:rPr>
        <w:instrText xml:space="preserve"> ADDIN ZOTERO_ITEM CSL_CITATION {"citationID":"nvEmJ1HL","properties":{"formattedCitation":"\\super 5\\nosupersub{}","plainCitation":"5","noteIndex":0},"citationItems":[{"id":871,"uris":["http://zotero.org/users/878981/items/FSA6YZGH"],"uri":["http://zotero.org/users/878981/items/FSA6YZGH"],"itemData":{"id":871,"type":"article-journal","container-title":"Nature","issue":"7525","page":"67–73","source":"Google Scholar","title":"The performance and potential of protected areas","volume":"515","author":[{"family":"Watson","given":"James EM"},{"family":"Dudley","given":"Nigel"},{"family":"Segan","given":"Daniel B."},{"family":"Hockings","given":"Marc"}],"issued":{"date-parts":[["2014"]]}}}],"schema":"https://github.com/citation-style-language/schema/raw/master/csl-citation.json"} </w:instrText>
      </w:r>
      <w:r w:rsidR="00680F44" w:rsidRPr="00680F44">
        <w:rPr>
          <w:rFonts w:eastAsia="Times New Roman"/>
          <w:color w:val="000000"/>
          <w:sz w:val="24"/>
          <w:szCs w:val="24"/>
        </w:rPr>
        <w:fldChar w:fldCharType="separate"/>
      </w:r>
      <w:r w:rsidR="00680F44" w:rsidRPr="00680F44">
        <w:rPr>
          <w:sz w:val="24"/>
          <w:szCs w:val="24"/>
          <w:vertAlign w:val="superscript"/>
        </w:rPr>
        <w:t>5</w:t>
      </w:r>
      <w:r w:rsidR="00680F44" w:rsidRPr="00680F44">
        <w:rPr>
          <w:rFonts w:eastAsia="Times New Roman"/>
          <w:color w:val="000000"/>
          <w:sz w:val="24"/>
          <w:szCs w:val="24"/>
        </w:rPr>
        <w:fldChar w:fldCharType="end"/>
      </w:r>
      <w:r w:rsidR="00680F44" w:rsidRPr="00680F44">
        <w:rPr>
          <w:rFonts w:eastAsia="Times New Roman"/>
          <w:sz w:val="24"/>
          <w:szCs w:val="24"/>
        </w:rPr>
        <w:t xml:space="preserve">. As such, the cornerstone of the new global framework for biodiversity conservation is to protect at least </w:t>
      </w:r>
      <w:commentRangeStart w:id="7"/>
      <w:r w:rsidR="00680F44" w:rsidRPr="00680F44">
        <w:rPr>
          <w:rFonts w:eastAsia="Times New Roman"/>
          <w:sz w:val="24"/>
          <w:szCs w:val="24"/>
        </w:rPr>
        <w:t xml:space="preserve">30% </w:t>
      </w:r>
      <w:commentRangeEnd w:id="7"/>
      <w:r w:rsidR="00680F44" w:rsidRPr="00680F44">
        <w:rPr>
          <w:rStyle w:val="CommentReference"/>
          <w:sz w:val="24"/>
          <w:szCs w:val="24"/>
        </w:rPr>
        <w:commentReference w:id="7"/>
      </w:r>
      <w:r w:rsidR="00680F44" w:rsidRPr="00680F44">
        <w:rPr>
          <w:rFonts w:eastAsia="Times New Roman"/>
          <w:sz w:val="24"/>
          <w:szCs w:val="24"/>
        </w:rPr>
        <w:t>of terrestrial land area by 2030</w:t>
      </w:r>
      <w:r w:rsidR="00680F44" w:rsidRPr="00680F44">
        <w:rPr>
          <w:rFonts w:eastAsia="Times New Roman"/>
          <w:sz w:val="24"/>
          <w:szCs w:val="24"/>
        </w:rPr>
        <w:fldChar w:fldCharType="begin"/>
      </w:r>
      <w:r w:rsidR="00680F44" w:rsidRPr="00680F44">
        <w:rPr>
          <w:rFonts w:eastAsia="Times New Roman"/>
          <w:sz w:val="24"/>
          <w:szCs w:val="24"/>
        </w:rPr>
        <w:instrText xml:space="preserve"> ADDIN ZOTERO_ITEM CSL_CITATION {"citationID":"hBnJe0D4","properties":{"formattedCitation":"\\super 4\\nosupersub{}","plainCitation":"4","noteIndex":0},"citationItems":[{"id":840,"uris":["http://zotero.org/users/878981/items/SFEVMJYB"],"uri":["http://zotero.org/users/878981/items/SFEVMJYB"],"itemData":{"id":840,"type":"webpage","title":"Zero draft of the post-2020 global biodiversity framework","URL":"https://www.cbd.int/doc/c/efb0/1f84/a892b98d2982a829962b6371/wg2020-02-03-en.pdf","author":[{"family":"CBD (Convention on Biological Diversity)","given":""}],"issued":{"date-parts":[["2020"]]}}}],"schema":"https://github.com/citation-style-language/schema/raw/master/csl-citation.json"} </w:instrText>
      </w:r>
      <w:r w:rsidR="00680F44" w:rsidRPr="00680F44">
        <w:rPr>
          <w:rFonts w:eastAsia="Times New Roman"/>
          <w:sz w:val="24"/>
          <w:szCs w:val="24"/>
        </w:rPr>
        <w:fldChar w:fldCharType="separate"/>
      </w:r>
      <w:r w:rsidR="00680F44" w:rsidRPr="00680F44">
        <w:rPr>
          <w:sz w:val="24"/>
          <w:szCs w:val="24"/>
          <w:vertAlign w:val="superscript"/>
        </w:rPr>
        <w:t>4</w:t>
      </w:r>
      <w:r w:rsidR="00680F44" w:rsidRPr="00680F44">
        <w:rPr>
          <w:rFonts w:eastAsia="Times New Roman"/>
          <w:sz w:val="24"/>
          <w:szCs w:val="24"/>
        </w:rPr>
        <w:fldChar w:fldCharType="end"/>
      </w:r>
      <w:r w:rsidR="00680F44" w:rsidRPr="00680F44">
        <w:rPr>
          <w:rFonts w:eastAsia="Times New Roman"/>
          <w:sz w:val="24"/>
          <w:szCs w:val="24"/>
        </w:rPr>
        <w:t>.  Most current approaches for identifying important areas to protect rely upon estimations of the conservation value of the land for biodiversity and the threats it faces</w:t>
      </w:r>
      <w:r w:rsidR="00680F44" w:rsidRPr="00680F44">
        <w:rPr>
          <w:rFonts w:eastAsia="Times New Roman"/>
          <w:sz w:val="24"/>
          <w:szCs w:val="24"/>
        </w:rPr>
        <w:fldChar w:fldCharType="begin"/>
      </w:r>
      <w:r w:rsidR="00680F44" w:rsidRPr="00680F44">
        <w:rPr>
          <w:rFonts w:eastAsia="Times New Roman"/>
          <w:sz w:val="24"/>
          <w:szCs w:val="24"/>
        </w:rPr>
        <w:instrText xml:space="preserve"> ADDIN ZOTERO_ITEM CSL_CITATION {"citationID":"RS22Wpfl","properties":{"formattedCitation":"\\super 4,6,7\\nosupersub{}","plainCitation":"4,6,7","noteIndex":0},"citationItems":[{"id":840,"uris":["http://zotero.org/users/878981/items/SFEVMJYB"],"uri":["http://zotero.org/users/878981/items/SFEVMJYB"],"itemData":{"id":840,"type":"webpage","title":"Zero draft of the post-2020 global biodiversity framework","URL":"https://www.cbd.int/doc/c/efb0/1f84/a892b98d2982a829962b6371/wg2020-02-03-en.pdf","author":[{"family":"CBD (Convention on Biological Diversity)","given":""}],"issued":{"date-parts":[["2020"]]}}},{"id":841,"uris":["http://zotero.org/users/878981/items/X76NAH4G"],"uri":["http://zotero.org/users/878981/items/X76NAH4G"],"itemData":{"id":841,"type":"article-journal","container-title":"science","issue":"5783","note":"publisher: American Association for the Advancement of Science","page":"58–61","source":"Google Scholar","title":"Global biodiversity conservation priorities","volume":"313","author":[{"family":"Brooks","given":"Thomas M."},{"family":"Mittermeier","given":"Russell A."},{"family":"Fonseca","given":"Gustavo AB","non-dropping-particle":"da"},{"family":"Gerlach","given":"Justin"},{"family":"Hoffmann","given":"Michael"},{"family":"Lamoreux","given":"John F."},{"family":"Mittermeier","given":"Cristina Goettsch"},{"family":"Pilgrim","given":"John D."},{"family":"Rodrigues","given":"Ana SL"}],"issued":{"date-parts":[["2006"]]}}},{"id":987,"uris":["http://zotero.org/users/878981/items/3BJFD82E"],"uri":["http://zotero.org/users/878981/items/3BJFD82E"],"itemData":{"id":987,"type":"article-journal","abstract":"Meeting international targets for expanding protected areas could simultaneously contribute to species conservation, but only if the distribution of threatened species informs the future establishment of protected areas.","container-title":"PLOS Biology","issue":"6","note":"publisher: Public Library of Science","page":"e1001891","title":"Targeting Global Protected Area Expansion for Imperiled Biodiversity","volume":"12","author":[{"family":"Venter","given":"Oscar"},{"family":"Fuller","given":"Richard A"},{"family":"Segan","given":"Daniel B"},{"family":"Carwardine","given":"Josie"},{"family":"Brooks","given":"Thomas"},{"family":"Butchart","given":"Stuart H M"},{"family":"Di Marco","given":"Moreno"},{"family":"Iwamura","given":"Takuya"},{"family":"Joseph","given":"Liana"},{"family":"O'Grady","given":"Damien"},{"family":"Possingham","given":"Hugh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680F44" w:rsidRPr="00680F44">
        <w:rPr>
          <w:rFonts w:eastAsia="Times New Roman"/>
          <w:sz w:val="24"/>
          <w:szCs w:val="24"/>
        </w:rPr>
        <w:fldChar w:fldCharType="separate"/>
      </w:r>
      <w:r w:rsidR="00680F44" w:rsidRPr="00680F44">
        <w:rPr>
          <w:sz w:val="24"/>
          <w:szCs w:val="24"/>
          <w:vertAlign w:val="superscript"/>
        </w:rPr>
        <w:t>4,6,7</w:t>
      </w:r>
      <w:r w:rsidR="00680F44" w:rsidRPr="00680F44">
        <w:rPr>
          <w:rFonts w:eastAsia="Times New Roman"/>
          <w:sz w:val="24"/>
          <w:szCs w:val="24"/>
        </w:rPr>
        <w:fldChar w:fldCharType="end"/>
      </w:r>
      <w:r w:rsidR="00680F44" w:rsidRPr="00680F44">
        <w:rPr>
          <w:rFonts w:eastAsia="Times New Roman"/>
          <w:sz w:val="24"/>
          <w:szCs w:val="24"/>
        </w:rPr>
        <w:t xml:space="preserve">. Seldom articulated in such plans is the tacit assumption that protection is enforced, effective, and permanent, yet it is well known many protected areas are subject to risks from weak governance, </w:t>
      </w:r>
      <w:r w:rsidR="00680F44" w:rsidRPr="00680F44">
        <w:rPr>
          <w:rFonts w:eastAsia="Times New Roman"/>
          <w:color w:val="000000"/>
          <w:sz w:val="24"/>
          <w:szCs w:val="24"/>
        </w:rPr>
        <w:t xml:space="preserve">land use intensification, and </w:t>
      </w:r>
      <w:r w:rsidR="00680F44" w:rsidRPr="00680F44">
        <w:rPr>
          <w:rFonts w:eastAsia="Times New Roman"/>
          <w:sz w:val="24"/>
          <w:szCs w:val="24"/>
        </w:rPr>
        <w:t>c</w:t>
      </w:r>
      <w:r w:rsidR="00680F44" w:rsidRPr="00680F44">
        <w:rPr>
          <w:rFonts w:eastAsia="Times New Roman"/>
          <w:color w:val="000000"/>
          <w:sz w:val="24"/>
          <w:szCs w:val="24"/>
        </w:rPr>
        <w:t xml:space="preserve">limate change. For example: the quality of governance </w:t>
      </w:r>
      <w:r w:rsidR="00680F44" w:rsidRPr="00680F44">
        <w:rPr>
          <w:rFonts w:eastAsia="Times New Roman"/>
          <w:sz w:val="24"/>
          <w:szCs w:val="24"/>
        </w:rPr>
        <w:t>relates to</w:t>
      </w:r>
      <w:r w:rsidR="00680F44" w:rsidRPr="00680F44">
        <w:rPr>
          <w:rFonts w:eastAsia="Times New Roman"/>
          <w:color w:val="000000"/>
          <w:sz w:val="24"/>
          <w:szCs w:val="24"/>
        </w:rPr>
        <w:t xml:space="preserve"> investment in conservation</w:t>
      </w:r>
      <w:r w:rsidR="00680F44" w:rsidRPr="00680F44">
        <w:rPr>
          <w:rFonts w:eastAsia="Times New Roman"/>
          <w:color w:val="000000"/>
          <w:sz w:val="24"/>
          <w:szCs w:val="24"/>
        </w:rPr>
        <w:fldChar w:fldCharType="begin"/>
      </w:r>
      <w:r w:rsidR="00680F44" w:rsidRPr="00680F44">
        <w:rPr>
          <w:rFonts w:eastAsia="Times New Roman"/>
          <w:color w:val="000000"/>
          <w:sz w:val="24"/>
          <w:szCs w:val="24"/>
        </w:rPr>
        <w:instrText xml:space="preserve"> ADDIN ZOTERO_ITEM CSL_CITATION {"citationID":"vWA9fRsf","properties":{"formattedCitation":"\\super 8,9\\nosupersub{}","plainCitation":"8,9","noteIndex":0},"citationItems":[{"id":837,"uris":["http://zotero.org/users/878981/items/PI9T6SWC"],"uri":["http://zotero.org/users/878981/items/PI9T6SWC"],"itemData":{"id":837,"type":"article-journal","container-title":"Environmental Conservation","issue":"4","note":"publisher: Cambridge University Press","page":"407–418","source":"Google Scholar","title":"Governance explains variation in national responses to the biodiversity crisis","volume":"45","author":[{"family":"Baynham-Herd","given":"Zachary"},{"family":"Amano","given":"Tatsuya"},{"family":"Sutherland","given":"William J."},{"family":"Donald","given":"Paul F."}],"issued":{"date-parts":[["2018"]]}}},{"id":836,"uris":["http://zotero.org/users/878981/items/8RUH7MFK"],"uri":["http://zotero.org/users/878981/items/8RUH7MFK"],"itemData":{"id":836,"type":"article-journal","container-title":"Conservation Letters","issue":"1","note":"publisher: Wiley Online Library","page":"12–20","source":"Google Scholar","title":"Biodiversity, governance, and the allocation of international aid for conservation","volume":"6","author":[{"family":"Miller","given":"Daniel C."},{"family":"Agrawal","given":"Arun"},{"family":"Roberts","given":"J. Timmons"}],"issued":{"date-parts":[["2013"]]}}}],"schema":"https://github.com/citation-style-language/schema/raw/master/csl-citation.json"} </w:instrText>
      </w:r>
      <w:r w:rsidR="00680F44" w:rsidRPr="00680F44">
        <w:rPr>
          <w:rFonts w:eastAsia="Times New Roman"/>
          <w:color w:val="000000"/>
          <w:sz w:val="24"/>
          <w:szCs w:val="24"/>
        </w:rPr>
        <w:fldChar w:fldCharType="separate"/>
      </w:r>
      <w:r w:rsidR="00680F44" w:rsidRPr="00680F44">
        <w:rPr>
          <w:sz w:val="24"/>
          <w:szCs w:val="24"/>
          <w:vertAlign w:val="superscript"/>
        </w:rPr>
        <w:t>8,9</w:t>
      </w:r>
      <w:r w:rsidR="00680F44" w:rsidRPr="00680F44">
        <w:rPr>
          <w:rFonts w:eastAsia="Times New Roman"/>
          <w:color w:val="000000"/>
          <w:sz w:val="24"/>
          <w:szCs w:val="24"/>
        </w:rPr>
        <w:fldChar w:fldCharType="end"/>
      </w:r>
      <w:r w:rsidR="00680F44" w:rsidRPr="00680F44">
        <w:rPr>
          <w:rFonts w:eastAsia="Times New Roman"/>
          <w:color w:val="000000"/>
          <w:sz w:val="24"/>
          <w:szCs w:val="24"/>
        </w:rPr>
        <w:t>; political instability and corruption can reduce protected area effectiveness</w:t>
      </w:r>
      <w:r w:rsidR="00680F44" w:rsidRPr="00680F44">
        <w:rPr>
          <w:rFonts w:eastAsia="Times New Roman"/>
          <w:color w:val="000000"/>
          <w:sz w:val="24"/>
          <w:szCs w:val="24"/>
        </w:rPr>
        <w:fldChar w:fldCharType="begin"/>
      </w:r>
      <w:r w:rsidR="00680F44" w:rsidRPr="00680F44">
        <w:rPr>
          <w:rFonts w:eastAsia="Times New Roman"/>
          <w:color w:val="000000"/>
          <w:sz w:val="24"/>
          <w:szCs w:val="24"/>
        </w:rPr>
        <w:instrText xml:space="preserve"> ADDIN ZOTERO_ITEM CSL_CITATION {"citationID":"9WJdH9EK","properties":{"formattedCitation":"\\super 10,11\\nosupersub{}","plainCitation":"10,11","noteIndex":0},"citationItems":[{"id":835,"uris":["http://zotero.org/users/878981/items/SNVLICL8"],"uri":["http://zotero.org/users/878981/items/SNVLICL8"],"itemData":{"id":835,"type":"article-journal","container-title":"Conservation Letters","issue":"3","note":"publisher: Wiley Online Library","page":"e12435","source":"Google Scholar","title":"An assessment of threats to terrestrial protected areas","volume":"11","author":[{"family":"Schulze","given":"Katharina"},{"family":"Knights","given":"Kathryn"},{"family":"Coad","given":"Lauren"},{"family":"Geldmann","given":"Jonas"},{"family":"Leverington","given":"Fiona"},{"family":"Eassom","given":"April"},{"family":"Marr","given":"Melitta"},{"family":"Butchart","given":"Stuart HM"},{"family":"Hockings","given":"Marc"},{"family":"Burgess","given":"Neil D."}],"issued":{"date-parts":[["2018"]]}}},{"id":2867,"uris":["http://zotero.org/users/878981/items/QVRFZIGM"],"uri":["http://zotero.org/users/878981/items/QVRFZIGM"],"itemData":{"id":2867,"type":"article-journal","abstract":"The high incidence of armed conflicts in biodiverse regions poses significant challenges in achieving international conservation targets. Because attitudes towards risk vary, we assessed different strategies for protected area planning that reflected alternative attitudes towards the risk of armed conflicts. We find that ignoring conflict risk will deliver the lowest return on investment. Opting to completely avoid conflict-prone areas offers limited improvements and could lead to species receiving no protection. Accounting for conflict by protecting additional areas to offset the impacts of armed conflicts would not only increase the return on investment (an effect that is enhanced when high-risk areas are excluded) but also increase upfront conservation costs. Our results also demonstrate that fine-scale estimations of conflict risk could enhance the cost-effectiveness of investments. We conclude that achieving biodiversity targets in volatile regions will require greater initial investment and benefit from fine-resolution estimates of conflict risk.","container-title":"Nature Communications","DOI":"10.1038/ncomms11042","ISSN":"2041-1723","issue":"1","language":"en","note":"number: 1\npublisher: Nature Publishing Group","page":"11042","source":"www.nature.com","title":"Factoring attitudes towards armed conflict risk into selection of protected areas for conservation","volume":"7","author":[{"family":"Hammill","given":"E."},{"family":"Tulloch","given":"A. I. T."},{"family":"Possingham","given":"H. P."},{"family":"Strange","given":"N."},{"family":"Wilson","given":"K. A."}],"issued":{"date-parts":[["2016",3,30]]}}}],"schema":"https://github.com/citation-style-language/schema/raw/master/csl-citation.json"} </w:instrText>
      </w:r>
      <w:r w:rsidR="00680F44" w:rsidRPr="00680F44">
        <w:rPr>
          <w:rFonts w:eastAsia="Times New Roman"/>
          <w:color w:val="000000"/>
          <w:sz w:val="24"/>
          <w:szCs w:val="24"/>
        </w:rPr>
        <w:fldChar w:fldCharType="separate"/>
      </w:r>
      <w:r w:rsidR="00680F44" w:rsidRPr="00680F44">
        <w:rPr>
          <w:sz w:val="24"/>
          <w:szCs w:val="24"/>
          <w:vertAlign w:val="superscript"/>
        </w:rPr>
        <w:t>10,11</w:t>
      </w:r>
      <w:r w:rsidR="00680F44" w:rsidRPr="00680F44">
        <w:rPr>
          <w:rFonts w:eastAsia="Times New Roman"/>
          <w:color w:val="000000"/>
          <w:sz w:val="24"/>
          <w:szCs w:val="24"/>
        </w:rPr>
        <w:fldChar w:fldCharType="end"/>
      </w:r>
      <w:r w:rsidR="00680F44" w:rsidRPr="00680F44">
        <w:rPr>
          <w:rFonts w:eastAsia="Times New Roman"/>
          <w:color w:val="000000"/>
          <w:sz w:val="24"/>
          <w:szCs w:val="24"/>
        </w:rPr>
        <w:t xml:space="preserve">; protected areas with </w:t>
      </w:r>
      <w:r w:rsidR="00680F44" w:rsidRPr="00680F44">
        <w:rPr>
          <w:rFonts w:eastAsia="Times New Roman"/>
          <w:sz w:val="24"/>
          <w:szCs w:val="24"/>
        </w:rPr>
        <w:t>high</w:t>
      </w:r>
      <w:r w:rsidR="00680F44" w:rsidRPr="00680F44">
        <w:rPr>
          <w:rFonts w:eastAsia="Times New Roman"/>
          <w:color w:val="000000"/>
          <w:sz w:val="24"/>
          <w:szCs w:val="24"/>
        </w:rPr>
        <w:t xml:space="preserve"> deforestation rates are at </w:t>
      </w:r>
      <w:r w:rsidR="00680F44" w:rsidRPr="00680F44">
        <w:rPr>
          <w:rFonts w:eastAsia="Times New Roman"/>
          <w:sz w:val="24"/>
          <w:szCs w:val="24"/>
        </w:rPr>
        <w:t>greater</w:t>
      </w:r>
      <w:r w:rsidR="00680F44" w:rsidRPr="00680F44">
        <w:rPr>
          <w:rFonts w:eastAsia="Times New Roman"/>
          <w:color w:val="000000"/>
          <w:sz w:val="24"/>
          <w:szCs w:val="24"/>
        </w:rPr>
        <w:t xml:space="preserve"> risk of </w:t>
      </w:r>
      <w:proofErr w:type="spellStart"/>
      <w:r w:rsidR="00680F44" w:rsidRPr="00680F44">
        <w:rPr>
          <w:rFonts w:eastAsia="Times New Roman"/>
          <w:sz w:val="24"/>
          <w:szCs w:val="24"/>
        </w:rPr>
        <w:t>degazettement</w:t>
      </w:r>
      <w:proofErr w:type="spellEnd"/>
      <w:r w:rsidR="00680F44" w:rsidRPr="00680F44">
        <w:rPr>
          <w:rFonts w:eastAsia="Times New Roman"/>
          <w:color w:val="000000"/>
          <w:sz w:val="24"/>
          <w:szCs w:val="24"/>
        </w:rPr>
        <w:t xml:space="preserve"> and fail</w:t>
      </w:r>
      <w:r w:rsidR="00680F44" w:rsidRPr="00680F44">
        <w:rPr>
          <w:rFonts w:eastAsia="Times New Roman"/>
          <w:sz w:val="24"/>
          <w:szCs w:val="24"/>
        </w:rPr>
        <w:t>ure to meet protection goals</w:t>
      </w:r>
      <w:r w:rsidR="00680F44" w:rsidRPr="00680F44">
        <w:rPr>
          <w:rFonts w:eastAsia="Times New Roman"/>
          <w:sz w:val="24"/>
          <w:szCs w:val="24"/>
        </w:rPr>
        <w:fldChar w:fldCharType="begin"/>
      </w:r>
      <w:r w:rsidR="00680F44" w:rsidRPr="00680F44">
        <w:rPr>
          <w:rFonts w:eastAsia="Times New Roman"/>
          <w:sz w:val="24"/>
          <w:szCs w:val="24"/>
        </w:rPr>
        <w:instrText xml:space="preserve"> ADDIN ZOTERO_ITEM CSL_CITATION {"citationID":"qA7irp79","properties":{"formattedCitation":"\\super 12\\nosupersub{}","plainCitation":"12","noteIndex":0},"citationItems":[{"id":839,"uris":["http://zotero.org/users/878981/items/TLMCALYG"],"uri":["http://zotero.org/users/878981/items/TLMCALYG"],"itemData":{"id":839,"type":"article-journal","container-title":"Proceedings of the National Academy of Sciences","issue":"9","note":"publisher: National Acad Sciences","page":"2084–2089","source":"Google Scholar","title":"Land-use and land-cover change shape the sustainability and impacts of protected areas","volume":"115","author":[{"family":"Tesfaw","given":"Anteneh T."},{"family":"Pfaff","given":"Alexander"},{"family":"Kroner","given":"Rachel E. Golden"},{"family":"Qin","given":"Siyu"},{"family":"Medeiros","given":"Rodrigo"},{"family":"Mascia","given":"Michael B."}],"issued":{"date-parts":[["2018"]]}}}],"schema":"https://github.com/citation-style-language/schema/raw/master/csl-citation.json"} </w:instrText>
      </w:r>
      <w:r w:rsidR="00680F44" w:rsidRPr="00680F44">
        <w:rPr>
          <w:rFonts w:eastAsia="Times New Roman"/>
          <w:sz w:val="24"/>
          <w:szCs w:val="24"/>
        </w:rPr>
        <w:fldChar w:fldCharType="separate"/>
      </w:r>
      <w:r w:rsidR="00680F44" w:rsidRPr="00680F44">
        <w:rPr>
          <w:sz w:val="24"/>
          <w:szCs w:val="24"/>
          <w:vertAlign w:val="superscript"/>
        </w:rPr>
        <w:t>12</w:t>
      </w:r>
      <w:r w:rsidR="00680F44" w:rsidRPr="00680F44">
        <w:rPr>
          <w:rFonts w:eastAsia="Times New Roman"/>
          <w:sz w:val="24"/>
          <w:szCs w:val="24"/>
        </w:rPr>
        <w:fldChar w:fldCharType="end"/>
      </w:r>
      <w:r w:rsidR="00680F44" w:rsidRPr="00680F44">
        <w:rPr>
          <w:rFonts w:eastAsia="Times New Roman"/>
          <w:color w:val="000000"/>
          <w:sz w:val="24"/>
          <w:szCs w:val="24"/>
        </w:rPr>
        <w:t xml:space="preserve">; and increased extreme weather events cause declines and extirpations in native </w:t>
      </w:r>
      <w:r w:rsidR="00680F44" w:rsidRPr="00680F44">
        <w:rPr>
          <w:rFonts w:eastAsia="Times New Roman"/>
          <w:sz w:val="24"/>
          <w:szCs w:val="24"/>
        </w:rPr>
        <w:t>populations</w:t>
      </w:r>
      <w:r w:rsidR="00680F44" w:rsidRPr="00680F44">
        <w:rPr>
          <w:rFonts w:eastAsia="Times New Roman"/>
          <w:sz w:val="24"/>
          <w:szCs w:val="24"/>
        </w:rPr>
        <w:fldChar w:fldCharType="begin"/>
      </w:r>
      <w:r w:rsidR="00680F44" w:rsidRPr="00680F44">
        <w:rPr>
          <w:rFonts w:eastAsia="Times New Roman"/>
          <w:sz w:val="24"/>
          <w:szCs w:val="24"/>
        </w:rPr>
        <w:instrText xml:space="preserve"> ADDIN ZOTERO_ITEM CSL_CITATION {"citationID":"1wbiBISo","properties":{"formattedCitation":"\\super 13\\nosupersub{}","plainCitation":"13","noteIndex":0},"citationItems":[{"id":838,"uris":["http://zotero.org/users/878981/items/IYYXVTVI"],"uri":["http://zotero.org/users/878981/items/IYYXVTVI"],"itemData":{"id":838,"type":"article-journal","container-title":"Diversity and Distributions","issue":"4","note":"publisher: Wiley Online Library","page":"613–625","source":"Google Scholar","title":"Conservation implications of ecological responses to extreme weather and climate events","volume":"25","author":[{"family":"Maxwell","given":"Sean L."},{"family":"Butt","given":"Nathalie"},{"family":"Maron","given":"Martine"},{"family":"McAlpine","given":"Clive A."},{"family":"Chapman","given":"Sarah"},{"family":"Ullmann","given":"Ailish"},{"family":"Segan","given":"Dan B."},{"family":"Watson","given":"James EM"}],"issued":{"date-parts":[["2019"]]}}}],"schema":"https://github.com/citation-style-language/schema/raw/master/csl-citation.json"} </w:instrText>
      </w:r>
      <w:r w:rsidR="00680F44" w:rsidRPr="00680F44">
        <w:rPr>
          <w:rFonts w:eastAsia="Times New Roman"/>
          <w:sz w:val="24"/>
          <w:szCs w:val="24"/>
        </w:rPr>
        <w:fldChar w:fldCharType="separate"/>
      </w:r>
      <w:r w:rsidR="00680F44" w:rsidRPr="00680F44">
        <w:rPr>
          <w:sz w:val="24"/>
          <w:szCs w:val="24"/>
          <w:vertAlign w:val="superscript"/>
        </w:rPr>
        <w:t>13</w:t>
      </w:r>
      <w:r w:rsidR="00680F44" w:rsidRPr="00680F44">
        <w:rPr>
          <w:rFonts w:eastAsia="Times New Roman"/>
          <w:sz w:val="24"/>
          <w:szCs w:val="24"/>
        </w:rPr>
        <w:fldChar w:fldCharType="end"/>
      </w:r>
      <w:r w:rsidR="00680F44" w:rsidRPr="00680F44">
        <w:rPr>
          <w:rFonts w:eastAsia="Times New Roman"/>
          <w:color w:val="000000"/>
          <w:sz w:val="24"/>
          <w:szCs w:val="24"/>
        </w:rPr>
        <w:t>. Thus, to make effective use of limited conservation resources, planning for investment in protected areas must account for these risks</w:t>
      </w:r>
      <w:r w:rsidR="00680F44" w:rsidRPr="00680F44">
        <w:rPr>
          <w:rFonts w:eastAsia="Times New Roman"/>
          <w:color w:val="000000"/>
          <w:sz w:val="24"/>
          <w:szCs w:val="24"/>
        </w:rPr>
        <w:fldChar w:fldCharType="begin"/>
      </w:r>
      <w:r w:rsidR="00680F44" w:rsidRPr="00680F44">
        <w:rPr>
          <w:rFonts w:eastAsia="Times New Roman"/>
          <w:color w:val="000000"/>
          <w:sz w:val="24"/>
          <w:szCs w:val="24"/>
        </w:rPr>
        <w:instrText xml:space="preserve"> ADDIN ZOTERO_ITEM CSL_CITATION {"citationID":"PrZtUxhJ","properties":{"formattedCitation":"\\super 14,15\\nosupersub{}","plainCitation":"14,15","noteIndex":0},"citationItems":[{"id":1110,"uris":["http://zotero.org/users/878981/items/LM9WKTT8"],"uri":["http://zotero.org/users/878981/items/LM9WKTT8"],"itemData":{"id":1110,"type":"article-journal","container-title":"Conservation Biology","issue":"6","note":"publisher: Wiley Online Library\nCitation Key: mcbride2007incorporating","page":"1463-1474","title":"Incorporating the effects of socioeconomic uncertainty into priority setting for conservation investment","volume":"21","author":[{"family":"McBride","given":"Marissa F"},{"family":"Wilson","given":"Kerrie A"},{"family":"Bode","given":"Michael"},{"family":"Possingham","given":"Hugh P"}],"issued":{"date-parts":[["2007"]]}}},{"id":808,"uris":["http://zotero.org/users/878981/items/MRLAXNU6"],"uri":["http://zotero.org/users/878981/items/MRLAXNU6"],"itemData":{"id":808,"type":"article-journal","container-title":"Journal of applied ecology","issue":"3","note":"publisher: Wiley Online Library","page":"703–713","source":"Google Scholar","title":"Shifting protected areas: scheduling spatial priorities under climate change","title-short":"Shifting protected areas","volume":"51","author":[{"family":"Alagador","given":"Diogo"},{"family":"Cerdeira","given":"Jorge Orestes"},{"family":"Araújo","given":"Miguel Bastos"}],"issued":{"date-parts":[["2014"]]}}}],"schema":"https://github.com/citation-style-language/schema/raw/master/csl-citation.json"} </w:instrText>
      </w:r>
      <w:r w:rsidR="00680F44" w:rsidRPr="00680F44">
        <w:rPr>
          <w:rFonts w:eastAsia="Times New Roman"/>
          <w:color w:val="000000"/>
          <w:sz w:val="24"/>
          <w:szCs w:val="24"/>
        </w:rPr>
        <w:fldChar w:fldCharType="separate"/>
      </w:r>
      <w:r w:rsidR="00680F44" w:rsidRPr="00680F44">
        <w:rPr>
          <w:sz w:val="24"/>
          <w:szCs w:val="24"/>
          <w:vertAlign w:val="superscript"/>
        </w:rPr>
        <w:t>14,15</w:t>
      </w:r>
      <w:r w:rsidR="00680F44" w:rsidRPr="00680F44">
        <w:rPr>
          <w:rFonts w:eastAsia="Times New Roman"/>
          <w:color w:val="000000"/>
          <w:sz w:val="24"/>
          <w:szCs w:val="24"/>
        </w:rPr>
        <w:fldChar w:fldCharType="end"/>
      </w:r>
      <w:r w:rsidR="00680F44" w:rsidRPr="00680F44">
        <w:rPr>
          <w:rFonts w:eastAsia="Times New Roman"/>
          <w:color w:val="000000"/>
          <w:sz w:val="24"/>
          <w:szCs w:val="24"/>
        </w:rPr>
        <w:t xml:space="preserve">. </w:t>
      </w:r>
      <w:r w:rsidR="00680F44" w:rsidRPr="00680F44">
        <w:rPr>
          <w:rFonts w:eastAsia="Times New Roman"/>
          <w:sz w:val="24"/>
          <w:szCs w:val="24"/>
        </w:rPr>
        <w:t>Here we</w:t>
      </w:r>
      <w:r w:rsidR="00680F44" w:rsidRPr="00680F44">
        <w:rPr>
          <w:rFonts w:eastAsia="Times New Roman"/>
          <w:color w:val="000000"/>
          <w:sz w:val="24"/>
          <w:szCs w:val="24"/>
        </w:rPr>
        <w:t xml:space="preserve"> </w:t>
      </w:r>
      <w:r w:rsidR="00680F44" w:rsidRPr="00680F44">
        <w:rPr>
          <w:rFonts w:eastAsia="Times New Roman"/>
          <w:sz w:val="24"/>
          <w:szCs w:val="24"/>
        </w:rPr>
        <w:t xml:space="preserve">demonstrate </w:t>
      </w:r>
      <w:r w:rsidR="00680F44" w:rsidRPr="00680F44">
        <w:rPr>
          <w:rFonts w:eastAsia="Times New Roman"/>
          <w:color w:val="000000"/>
          <w:sz w:val="24"/>
          <w:szCs w:val="24"/>
        </w:rPr>
        <w:t>how accounting for governance, land-use, and climate risks can influence decisions for establishing protected areas at a global scale</w:t>
      </w:r>
      <w:r w:rsidR="00680F44" w:rsidRPr="00680F44">
        <w:rPr>
          <w:rFonts w:eastAsia="Times New Roman"/>
          <w:sz w:val="24"/>
          <w:szCs w:val="24"/>
        </w:rPr>
        <w:t xml:space="preserve"> and may ultimately improve the resilience of protected areas and the species they support. The risks we consider here represent unstoppable risks that are best avoided, which stand in contrast to stoppable risks that can be abated through effective protected areas management alone</w:t>
      </w:r>
      <w:r w:rsidR="00680F44" w:rsidRPr="00680F44">
        <w:rPr>
          <w:rFonts w:eastAsia="Times New Roman"/>
          <w:sz w:val="24"/>
          <w:szCs w:val="24"/>
        </w:rPr>
        <w:fldChar w:fldCharType="begin"/>
      </w:r>
      <w:r w:rsidR="00680F44" w:rsidRPr="00680F44">
        <w:rPr>
          <w:rFonts w:eastAsia="Times New Roman"/>
          <w:sz w:val="24"/>
          <w:szCs w:val="24"/>
        </w:rPr>
        <w:instrText xml:space="preserve"> ADDIN ZOTERO_ITEM CSL_CITATION {"citationID":"GfdYbbMA","properties":{"formattedCitation":"\\super 16,17\\nosupersub{}","plainCitation":"16,17","noteIndex":0},"citationItems":[{"id":2870,"uris":["http://zotero.org/users/878981/items/NIPV4AA3"],"uri":["http://zotero.org/users/878981/items/NIPV4AA3"],"itemData":{"id":2870,"type":"article-journal","abstract":"Incentivized debt conversion is a financing mechanism that can assist countries with a heavy debt burden to bolster their long-term domestic investment in nature conservation. The Nature Conservancy, an international conservation-based nongovernmental organization, is adapting debt conversions to support marine conservation efforts by small island developing states and coastal countries. Prioritizing debt conversion opportunities according to their potential return on investment can increase the impact and effectiveness of this finance mechanism. We developed guidance on how to do so with a decision-support approach that relies on a novel threat-based adaptation of cost-effectiveness analysis. We constructed scenarios by varying parameters of the approach, including enabling conditions, expected benefits, and threat classifications. Incorporating both abatable and unabatable threats affected priorities across planning scenarios. Similarly, differences in scenario construction resulted in unique solution sets for top priorities. We show how environmental organizations, private entities, and investment banks can adopt structured prioritization frameworks for making decisions about conservation finance investments, such as debt conversions. Our guidance can accommodate a suite of social, ecological, and economic considerations, making the approach broadly applicable to other conservation finance mechanisms or investment strategies that seek to establish a transparent process for return-on-investment decision-making.","container-title":"Conservation Biology","DOI":"https://doi.org/10.1111/cobi.13540","ISSN":"1523-1739","issue":"5","language":"en","note":"_eprint: https://conbio.onlinelibrary.wiley.com/doi/pdf/10.1111/cobi.13540","page":"1065-1075","source":"Wiley Online Library","title":"Prioritizing debt conversion opportunities for marine conservation","volume":"34","author":[{"family":"McGowan","given":"Jennifer"},{"family":"Weary","given":"Rob"},{"family":"Carriere","given":"Leah"},{"family":"Game","given":"Edward T."},{"family":"Smith","given":"Joanna L."},{"family":"Garvey","given":"Melissa"},{"family":"Possingham","given":"Hugh P."}],"issued":{"date-parts":[["2020"]]}}},{"id":2873,"uris":["http://zotero.org/users/878981/items/5XEJEFE4"],"uri":["http://zotero.org/users/878981/items/5XEJEFE4"],"itemData":{"id":2873,"type":"article-journal","abstract":"Marine protected areas (MPAs) are a critical defense against biodiversity loss in the world's oceans, but to realize near-term conservation benefits, they must be established where major threats to biodiversity occur and can be mitigated. We quantified the degree to which MPA establishment has targeted stoppable threats (i.e., threats that can be abated through effectively managed MPAs alone) by combining spatially explicit marine biodiversity threat data in 2008 and 2013 and information on the location and potential of MPAs to halt threats. We calculated an impact metric to determine whether countries are protecting proportionally more high- or low-threat ecoregions and compared observed values with random protected-area allocation. We found that protection covered &lt;2% of ecoregions in national waters with high levels of abatable threat in 2013, which is </w:instrText>
      </w:r>
      <w:r w:rsidR="00680F44" w:rsidRPr="00680F44">
        <w:rPr>
          <w:rFonts w:ascii="Cambria Math" w:eastAsia="Times New Roman" w:hAnsi="Cambria Math" w:cs="Cambria Math"/>
          <w:sz w:val="24"/>
          <w:szCs w:val="24"/>
        </w:rPr>
        <w:instrText>∼</w:instrText>
      </w:r>
      <w:r w:rsidR="00680F44" w:rsidRPr="00680F44">
        <w:rPr>
          <w:rFonts w:eastAsia="Times New Roman"/>
          <w:sz w:val="24"/>
          <w:szCs w:val="24"/>
        </w:rPr>
        <w:instrText xml:space="preserve">59% less protection in high-threat areas than if MPAs had been placed randomly. Relatively low-threat ecoregions had 6.3 times more strict protection (International Union for Conservation of Nature categories I–II) than high-threat ecoregions. Thirty-one ecoregions had high levels of stoppable threat but very low protection, which presents opportunities for MPAs to yield more significant near-term conservation benefits. The extent of the global MPA estate has increased, but the establishment of MPAs where they can reduce threats that are driving biodiversity loss is now urgently needed.","container-title":"Conservation Biology","DOI":"https://doi.org/10.1111/cobi.13340","ISSN":"1523-1739","issue":"6","language":"en","note":"_eprint: https://conbio.onlinelibrary.wiley.com/doi/pdf/10.1111/cobi.13340","page":"1350-1359","source":"Wiley Online Library","title":"Quantifying biases in marine-protected-area placement relative to abatable threats","volume":"33","author":[{"family":"Kuempel","given":"Caitlin D."},{"family":"Jones","given":"Kendall R."},{"family":"Watson","given":"James E. M."},{"family":"Possingham","given":"Hugh P."}],"issued":{"date-parts":[["2019"]]}}}],"schema":"https://github.com/citation-style-language/schema/raw/master/csl-citation.json"} </w:instrText>
      </w:r>
      <w:r w:rsidR="00680F44" w:rsidRPr="00680F44">
        <w:rPr>
          <w:rFonts w:eastAsia="Times New Roman"/>
          <w:sz w:val="24"/>
          <w:szCs w:val="24"/>
        </w:rPr>
        <w:fldChar w:fldCharType="separate"/>
      </w:r>
      <w:r w:rsidR="00680F44" w:rsidRPr="00680F44">
        <w:rPr>
          <w:sz w:val="24"/>
          <w:szCs w:val="24"/>
          <w:vertAlign w:val="superscript"/>
        </w:rPr>
        <w:t>16,17</w:t>
      </w:r>
      <w:r w:rsidR="00680F44" w:rsidRPr="00680F44">
        <w:rPr>
          <w:rFonts w:eastAsia="Times New Roman"/>
          <w:sz w:val="24"/>
          <w:szCs w:val="24"/>
        </w:rPr>
        <w:fldChar w:fldCharType="end"/>
      </w:r>
      <w:r w:rsidR="00680F44" w:rsidRPr="00680F44">
        <w:rPr>
          <w:rFonts w:eastAsia="Times New Roman"/>
          <w:sz w:val="24"/>
          <w:szCs w:val="24"/>
        </w:rPr>
        <w:t>.</w:t>
      </w:r>
    </w:p>
    <w:p w14:paraId="51E61B9F" w14:textId="77777777" w:rsidR="00680F44" w:rsidRPr="00680F44" w:rsidRDefault="00680F44" w:rsidP="00680F44">
      <w:pPr>
        <w:rPr>
          <w:rFonts w:eastAsia="Times New Roman"/>
          <w:sz w:val="24"/>
          <w:szCs w:val="24"/>
        </w:rPr>
      </w:pPr>
    </w:p>
    <w:p w14:paraId="03BE7304" w14:textId="77777777" w:rsidR="00680F44" w:rsidRPr="00680F44" w:rsidRDefault="00680F44" w:rsidP="00680F44">
      <w:pPr>
        <w:rPr>
          <w:rFonts w:eastAsia="Times New Roman"/>
          <w:sz w:val="24"/>
          <w:szCs w:val="24"/>
        </w:rPr>
      </w:pPr>
      <w:r w:rsidRPr="00680F44">
        <w:rPr>
          <w:rFonts w:eastAsia="Times New Roman"/>
          <w:sz w:val="24"/>
          <w:szCs w:val="24"/>
        </w:rPr>
        <w:tab/>
        <w:t>We defined the following three broad categories of risk, which we considered to be factors likely to diminish the long-term effectiveness of protected areas: (</w:t>
      </w:r>
      <w:proofErr w:type="spellStart"/>
      <w:r w:rsidRPr="00680F44">
        <w:rPr>
          <w:rFonts w:eastAsia="Times New Roman"/>
          <w:sz w:val="24"/>
          <w:szCs w:val="24"/>
        </w:rPr>
        <w:t>i</w:t>
      </w:r>
      <w:proofErr w:type="spellEnd"/>
      <w:r w:rsidRPr="00680F44">
        <w:rPr>
          <w:rFonts w:eastAsia="Times New Roman"/>
          <w:sz w:val="24"/>
          <w:szCs w:val="24"/>
        </w:rPr>
        <w:t>) governance, (ii) land-use, and (iii) climate. For governance risk, we used a national-scale metric that combines six governance indicators from the World Bank</w:t>
      </w:r>
      <w:r w:rsidRPr="00680F44">
        <w:rPr>
          <w:rFonts w:eastAsia="Times New Roman"/>
          <w:sz w:val="24"/>
          <w:szCs w:val="24"/>
        </w:rPr>
        <w:fldChar w:fldCharType="begin"/>
      </w:r>
      <w:r w:rsidRPr="00680F44">
        <w:rPr>
          <w:rFonts w:eastAsia="Times New Roman"/>
          <w:sz w:val="24"/>
          <w:szCs w:val="24"/>
        </w:rPr>
        <w:instrText xml:space="preserve"> ADDIN ZOTERO_ITEM CSL_CITATION {"citationID":"0mrBw7BK","properties":{"formattedCitation":"\\super 18\\nosupersub{}","plainCitation":"18","noteIndex":0},"citationItems":[{"id":847,"uris":["http://zotero.org/users/878981/items/GVAE9FL5"],"uri":["http://zotero.org/users/878981/items/GVAE9FL5"],"itemData":{"id":847,"type":"article-journal","abstract":"This paper summarizes the methodology of the Worldwide Governance Indicators (WGI) project, and related analytical issues. The WGI has covered over two hundred countries and territories, measuring six dimensions of governance starting in 1996: Voice and Accountability, Political Stability and Absence of Violence/Terrorism, Government Effectiveness, Regulatory Quality, Rule of Law, and Control of Corruption. The aggregate indicators are based on several hundred individual underlying variables, taken from a wide variety of existing data sources. The data reflect the views on governance of survey respondents and public, private, and NGO sector experts worldwide. We also explicitly report margins of error accompanying each country estimate. These reflect the inherent difficulties in measuring governance using any kind of data. We find that even after taking margins of error into account, the WGI permit meaningful cross-country and over-time comparisons. The aggregate indicators, together with the disaggregated underlying source data, are available at &lt;www.govindicators.org&gt;.","container-title":"Hague Journal on the Rule of Law","DOI":"10.1017/S1876404511200046","ISSN":"1876-4053, 1876-4045","issue":"2","language":"en","note":"publisher: Cambridge University Press","page":"220-246","source":"Cambridge Core","title":"The Worldwide Governance Indicators: Methodology and Analytical Issues1","title-short":"The Worldwide Governance Indicators","volume":"3","author":[{"family":"Kaufmann","given":"Daniel"},{"family":"Kraay","given":"Aart"},{"family":"Mastruzzi","given":"Massimo"}],"issued":{"date-parts":[["2011",9]]}}}],"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18</w:t>
      </w:r>
      <w:r w:rsidRPr="00680F44">
        <w:rPr>
          <w:rFonts w:eastAsia="Times New Roman"/>
          <w:sz w:val="24"/>
          <w:szCs w:val="24"/>
        </w:rPr>
        <w:fldChar w:fldCharType="end"/>
      </w:r>
      <w:r w:rsidRPr="00680F44">
        <w:rPr>
          <w:rFonts w:eastAsia="Times New Roman"/>
          <w:sz w:val="24"/>
          <w:szCs w:val="24"/>
        </w:rPr>
        <w:t>: accountability, political stability, government effectiveness, regulatory quality, rule of law, and control of corruption (Figure S1). For land-use risk, we estimated the average change in biodiversity per land-use category using methods</w:t>
      </w:r>
      <w:r w:rsidRPr="00680F44">
        <w:rPr>
          <w:rFonts w:eastAsia="Times New Roman"/>
          <w:sz w:val="24"/>
          <w:szCs w:val="24"/>
        </w:rPr>
        <w:fldChar w:fldCharType="begin"/>
      </w:r>
      <w:r w:rsidRPr="00680F44">
        <w:rPr>
          <w:rFonts w:eastAsia="Times New Roman"/>
          <w:sz w:val="24"/>
          <w:szCs w:val="24"/>
        </w:rPr>
        <w:instrText xml:space="preserve"> ADDIN ZOTERO_ITEM CSL_CITATION {"citationID":"ozug8wSC","properties":{"formattedCitation":"\\super 19\\nosupersub{}","plainCitation":"19","noteIndex":0},"citationItems":[{"id":865,"uris":["http://zotero.org/users/878981/items/FH46N624"],"uri":["http://zotero.org/users/878981/items/FH46N624"],"itemData":{"id":865,"type":"article-journal","abstract":"The authors predict biodiversity loss under potential future agricultural change. Agricultural expansion threatens species richness and abundance worldwide (up to one-third in some areas), often&amp;nbsp;with little overlap between protected areas and high-risk expansion areas.","container-title":"Nature Ecology &amp; Evolution","DOI":"10.1038/s41559-017-0234-3","ISSN":"2397-334X","issue":"8","language":"en","note":"number: 8\npublisher: Nature Publishing Group","page":"1129-1135","source":"www.nature.com","title":"Biodiversity at risk under future cropland expansion and intensification","volume":"1","author":[{"family":"Kehoe","given":"Laura"},{"family":"Romero-Muñoz","given":"Alfredo"},{"family":"Polaina","given":"Ester"},{"family":"Estes","given":"Lyndon"},{"family":"Kreft","given":"Holger"},{"family":"Kuemmerle","given":"Tobias"}],"issued":{"date-parts":[["2017",8]]}}}],"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19</w:t>
      </w:r>
      <w:r w:rsidRPr="00680F44">
        <w:rPr>
          <w:rFonts w:eastAsia="Times New Roman"/>
          <w:sz w:val="24"/>
          <w:szCs w:val="24"/>
        </w:rPr>
        <w:fldChar w:fldCharType="end"/>
      </w:r>
      <w:r w:rsidRPr="00680F44">
        <w:rPr>
          <w:rFonts w:eastAsia="Times New Roman"/>
          <w:sz w:val="24"/>
          <w:szCs w:val="24"/>
        </w:rPr>
        <w:t xml:space="preserve"> that model the risk of biodiversity loss for land systems due to agricultural expansion and intensification (Figure S2). For climate risk, we used the duration of extreme heat events, calculated using a probabilistic framework that estimates the novelty of temperatures relative to historical year-to-year variation from 1979 to 2019 (Figure S3), identifying areas where heat events are likely to have the most significant effects on biodiversity</w:t>
      </w:r>
      <w:r w:rsidRPr="00680F44">
        <w:rPr>
          <w:rFonts w:eastAsia="Times New Roman"/>
          <w:sz w:val="24"/>
          <w:szCs w:val="24"/>
        </w:rPr>
        <w:fldChar w:fldCharType="begin"/>
      </w:r>
      <w:r w:rsidRPr="00680F44">
        <w:rPr>
          <w:rFonts w:eastAsia="Times New Roman"/>
          <w:sz w:val="24"/>
          <w:szCs w:val="24"/>
        </w:rPr>
        <w:instrText xml:space="preserve"> ADDIN ZOTERO_ITEM CSL_CITATION {"citationID":"WchqmsSQ","properties":{"formattedCitation":"\\super 20\\nosupersub{}","plainCitation":"20","noteIndex":0},"citationItems":[{"id":809,"uris":["http://zotero.org/users/878981/items/XHLNS2GG"],"uri":["http://zotero.org/users/878981/items/XHLNS2GG"],"itemData":{"id":809,"type":"article-journal","abstract":"Ault, T R","container-title":"Climate Change, In review","title":"Global trends in the frequency and duration of temperature extremes","author":[{"family":"La Sorte","given":"Frank A"},{"family":"Johnston","given":"Alison"},{"family":"Ault","given":"T.R."}]}}],"schema":"https://github.com/citation-style-language/schema/raw/master/csl-citation.json"}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20</w:t>
      </w:r>
      <w:r w:rsidRPr="00680F44">
        <w:rPr>
          <w:rFonts w:eastAsia="Times New Roman"/>
          <w:sz w:val="24"/>
          <w:szCs w:val="24"/>
        </w:rPr>
        <w:fldChar w:fldCharType="end"/>
      </w:r>
      <w:r w:rsidRPr="00680F44">
        <w:rPr>
          <w:rFonts w:eastAsia="Times New Roman"/>
          <w:sz w:val="24"/>
          <w:szCs w:val="24"/>
        </w:rPr>
        <w:t>. Although we used these three risk categories for illustrative purposes, the approach we propose is flexible and can easily incorporate other risk metrics too</w:t>
      </w:r>
      <w:r w:rsidRPr="00680F44">
        <w:rPr>
          <w:rFonts w:eastAsia="Times New Roman"/>
          <w:sz w:val="24"/>
          <w:szCs w:val="24"/>
        </w:rPr>
        <w:fldChar w:fldCharType="begin"/>
      </w:r>
      <w:r w:rsidRPr="00680F44">
        <w:rPr>
          <w:rFonts w:eastAsia="Times New Roman"/>
          <w:sz w:val="24"/>
          <w:szCs w:val="24"/>
        </w:rPr>
        <w:instrText xml:space="preserve"> ADDIN ZOTERO_ITEM CSL_CITATION {"citationID":"EzKnnsN5","properties":{"formattedCitation":"\\super 21\\nosupersub{}","plainCitation":"21","noteIndex":0},"citationItems":[{"id":877,"uris":["http://zotero.org/users/878981/items/AMMZNZ6E"],"uri":["http://zotero.org/users/878981/items/AMMZNZ6E"],"itemData":{"id":877,"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21</w:t>
      </w:r>
      <w:r w:rsidRPr="00680F44">
        <w:rPr>
          <w:rFonts w:eastAsia="Times New Roman"/>
          <w:sz w:val="24"/>
          <w:szCs w:val="24"/>
        </w:rPr>
        <w:fldChar w:fldCharType="end"/>
      </w:r>
      <w:r w:rsidRPr="00680F44">
        <w:rPr>
          <w:rFonts w:eastAsia="Times New Roman"/>
          <w:sz w:val="24"/>
          <w:szCs w:val="24"/>
        </w:rPr>
        <w:t>.</w:t>
      </w:r>
    </w:p>
    <w:p w14:paraId="3C4F022C" w14:textId="77777777" w:rsidR="00680F44" w:rsidRPr="00680F44" w:rsidRDefault="00680F44" w:rsidP="00680F44">
      <w:pPr>
        <w:rPr>
          <w:rFonts w:eastAsia="Times New Roman"/>
          <w:sz w:val="24"/>
          <w:szCs w:val="24"/>
        </w:rPr>
      </w:pPr>
      <w:r w:rsidRPr="00680F44">
        <w:rPr>
          <w:rFonts w:eastAsia="Times New Roman"/>
          <w:sz w:val="24"/>
          <w:szCs w:val="24"/>
        </w:rPr>
        <w:tab/>
        <w:t>We considered the influence of risk categories on allocating protection decisions at a global scale for all 30,930 known distributions of vertebrate species from the IUCN Red List of Threatened Species</w:t>
      </w:r>
      <w:r w:rsidRPr="00680F44">
        <w:rPr>
          <w:rFonts w:eastAsia="Times New Roman"/>
          <w:sz w:val="24"/>
          <w:szCs w:val="24"/>
        </w:rPr>
        <w:fldChar w:fldCharType="begin"/>
      </w:r>
      <w:r w:rsidRPr="00680F44">
        <w:rPr>
          <w:rFonts w:eastAsia="Times New Roman"/>
          <w:sz w:val="24"/>
          <w:szCs w:val="24"/>
        </w:rPr>
        <w:instrText xml:space="preserve"> ADDIN ZOTERO_ITEM CSL_CITATION {"citationID":"yks1DpJR","properties":{"formattedCitation":"\\super 22\\nosupersub{}","plainCitation":"22","noteIndex":0},"citationItems":[{"id":811,"uris":["http://zotero.org/users/878981/items/MVE7WELB"],"uri":["http://zotero.org/users/878981/items/MVE7WELB"],"itemData":{"id":811,"type":"article","title":"The IUCN Red List of Threatened Species. version 1.18","URL":"https://www.iucnredlist.org/","author":[{"family":"IUCN","given":""}],"accessed":{"date-parts":[["2019",10,10]]},"issued":{"date-parts":[["2019"]]}}}],"schema":"https://github.com/citation-style-language/schema/raw/master/csl-citation.json"}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22</w:t>
      </w:r>
      <w:r w:rsidRPr="00680F44">
        <w:rPr>
          <w:rFonts w:eastAsia="Times New Roman"/>
          <w:sz w:val="24"/>
          <w:szCs w:val="24"/>
        </w:rPr>
        <w:fldChar w:fldCharType="end"/>
      </w:r>
      <w:r w:rsidRPr="00680F44">
        <w:rPr>
          <w:rFonts w:eastAsia="Times New Roman"/>
          <w:sz w:val="24"/>
          <w:szCs w:val="24"/>
        </w:rPr>
        <w:t xml:space="preserve"> using a multi-objective optimization approach. To incorporate risk categories, we built on a classical problem formulation from the systematic conservation planning literature – the minimum set problem - where the objective is to reach species distribution protection targets, while accounting for one constraint such as land cost or area</w:t>
      </w:r>
      <w:r w:rsidRPr="00680F44">
        <w:rPr>
          <w:rFonts w:eastAsia="Times New Roman"/>
          <w:sz w:val="24"/>
          <w:szCs w:val="24"/>
        </w:rPr>
        <w:fldChar w:fldCharType="begin"/>
      </w:r>
      <w:r w:rsidRPr="00680F44">
        <w:rPr>
          <w:rFonts w:eastAsia="Times New Roman"/>
          <w:sz w:val="24"/>
          <w:szCs w:val="24"/>
        </w:rPr>
        <w:instrText xml:space="preserve"> ADDIN ZOTERO_ITEM CSL_CITATION {"citationID":"8VIhrc6K","properties":{"formattedCitation":"\\super 23\\uc0\\u8211{}25\\nosupersub{}","plainCitation":"23–25","noteIndex":0},"citationItems":[{"id":125,"uris":["http://zotero.org/users/878981/items/4PNTRNFR"],"uri":["http://zotero.org/users/878981/items/4PNTRNFR"],"itemData":{"id":125,"type":"article-journal","abstract":"The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L"}],"issued":{"date-parts":[["2000",5]]}}},{"id":833,"uris":["http://zotero.org/users/878981/items/GQQSSC7Z"],"uri":["http://zotero.org/users/878981/items/GQQSSC7Z"],"itemData":{"id":833,"type":"book","publisher":"Oxford University Press","source":"Google Scholar","title":"Spatial conservation prioritization: quantitative methods and computational tools","title-short":"Spatial conservation prioritization","author":[{"family":"Moilanen","given":"Atte"},{"family":"Wilson","given":"Kerrie"},{"family":"Possingham","given":"Hugh"}],"issued":{"date-parts":[["2009"]]}}},{"id":909,"uris":["http://zotero.org/users/878981/items/HRZ9EATX"],"uri":["http://zotero.org/users/878981/items/HRZ9EATX"],"itemData":{"id":909,"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23–25</w:t>
      </w:r>
      <w:r w:rsidRPr="00680F44">
        <w:rPr>
          <w:rFonts w:eastAsia="Times New Roman"/>
          <w:sz w:val="24"/>
          <w:szCs w:val="24"/>
        </w:rPr>
        <w:fldChar w:fldCharType="end"/>
      </w:r>
      <w:r w:rsidRPr="00680F44">
        <w:rPr>
          <w:rFonts w:eastAsia="Times New Roman"/>
          <w:sz w:val="24"/>
          <w:szCs w:val="24"/>
        </w:rPr>
        <w:t>. We expand this approach to include multiple objectives accounting for varying risk in the problem formulation, by treating each risk layer as a separate objective in the problem formulation</w:t>
      </w:r>
      <w:r w:rsidRPr="00680F44">
        <w:rPr>
          <w:rFonts w:eastAsia="Times New Roman"/>
          <w:sz w:val="24"/>
          <w:szCs w:val="24"/>
        </w:rPr>
        <w:fldChar w:fldCharType="begin"/>
      </w:r>
      <w:r w:rsidRPr="00680F44">
        <w:rPr>
          <w:rFonts w:eastAsia="Times New Roman"/>
          <w:sz w:val="24"/>
          <w:szCs w:val="24"/>
        </w:rPr>
        <w:instrText xml:space="preserve"> ADDIN ZOTERO_ITEM CSL_CITATION {"citationID":"dZ7EzymQ","properties":{"formattedCitation":"\\super 26\\nosupersub{}","plainCitation":"26","noteIndex":0},"citationItems":[{"id":832,"uris":["http://zotero.org/users/878981/items/2LYR7F43"],"uri":["http://zotero.org/users/878981/items/2LYR7F43"],"itemData":{"id":832,"type":"chapter","container-title":"Search methodologies","page":"403–449","publisher":"Springer","source":"Google Scholar","title":"Multi-objective optimization","author":[{"family":"Deb","given":"Kalyanmoy"}],"issued":{"date-parts":[["2014"]]}}}],"schema":"https://github.com/citation-style-language/schema/raw/master/csl-citation.json"}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26</w:t>
      </w:r>
      <w:r w:rsidRPr="00680F44">
        <w:rPr>
          <w:rFonts w:eastAsia="Times New Roman"/>
          <w:sz w:val="24"/>
          <w:szCs w:val="24"/>
        </w:rPr>
        <w:fldChar w:fldCharType="end"/>
      </w:r>
      <w:r w:rsidRPr="00680F44">
        <w:rPr>
          <w:rFonts w:eastAsia="Times New Roman"/>
          <w:sz w:val="24"/>
          <w:szCs w:val="24"/>
        </w:rPr>
        <w:t>. We use a hierarchical approach that assigns a priority to each objective, and optimizes for the objectives in decreasing priority order. At each step, the approach finds the best solution for the current objective, but only from among those that would not degrade the solution quality for higher-priority objectives.</w:t>
      </w:r>
    </w:p>
    <w:p w14:paraId="3E1321C9" w14:textId="77777777" w:rsidR="00680F44" w:rsidRPr="00680F44" w:rsidRDefault="00680F44" w:rsidP="00680F44">
      <w:pPr>
        <w:rPr>
          <w:rFonts w:eastAsia="Times New Roman"/>
          <w:sz w:val="24"/>
          <w:szCs w:val="24"/>
        </w:rPr>
      </w:pPr>
      <w:r w:rsidRPr="00680F44">
        <w:rPr>
          <w:rFonts w:eastAsia="Times New Roman"/>
          <w:sz w:val="24"/>
          <w:szCs w:val="24"/>
        </w:rPr>
        <w:tab/>
        <w:t>In total 16 planning scenarios were created, such that solutions accounted for all possible combinations of risk categories within each hierarchical level (Table S1). We then compared these risk-based solutions to those produced with a null scenario that adopted the traditional area-minimizing approach to optimization without considering risk</w:t>
      </w:r>
      <w:r w:rsidRPr="00680F44">
        <w:rPr>
          <w:rFonts w:eastAsia="Times New Roman"/>
          <w:sz w:val="24"/>
          <w:szCs w:val="24"/>
        </w:rPr>
        <w:fldChar w:fldCharType="begin"/>
      </w:r>
      <w:r w:rsidRPr="00680F44">
        <w:rPr>
          <w:rFonts w:eastAsia="Times New Roman"/>
          <w:sz w:val="24"/>
          <w:szCs w:val="24"/>
        </w:rPr>
        <w:instrText xml:space="preserve"> ADDIN ZOTERO_ITEM CSL_CITATION {"citationID":"mUfL0SKn","properties":{"formattedCitation":"\\super 27\\nosupersub{}","plainCitation":"27","noteIndex":0},"citationItems":[{"id":853,"uris":["http://zotero.org/users/878981/items/UF3U7G2Y"],"uri":["http://zotero.org/users/878981/items/UF3U7G2Y"],"itemData":{"id":853,"type":"webpage","abstract":"Photo: IUCN/Victoria Romero IUCN's views on the preparation, scope and content of the post-2020 global biodiversity framework Despite the commitments m...","container-title":"IUCN","language":"en","note":"source: www.iucn.org","title":"Post-2020 Global Biodiversity Framework","URL":"https://www.iucn.org/theme/global-policy/our-work/convention-biological-diversity-cbd/post-2020-global-biodiversity-framework","accessed":{"date-parts":[["2020",4,22]]},"issued":{"date-parts":[["2018",1,26]]}},"locator":"-2020"}],"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27</w:t>
      </w:r>
      <w:r w:rsidRPr="00680F44">
        <w:rPr>
          <w:rFonts w:eastAsia="Times New Roman"/>
          <w:sz w:val="24"/>
          <w:szCs w:val="24"/>
        </w:rPr>
        <w:fldChar w:fldCharType="end"/>
      </w:r>
      <w:r w:rsidRPr="00680F44">
        <w:rPr>
          <w:rFonts w:eastAsia="Times New Roman"/>
          <w:sz w:val="24"/>
          <w:szCs w:val="24"/>
        </w:rPr>
        <w:t xml:space="preserve">. Because our scenarios aimed to </w:t>
      </w:r>
      <w:r w:rsidRPr="00680F44">
        <w:rPr>
          <w:rFonts w:eastAsia="Times New Roman"/>
          <w:sz w:val="24"/>
          <w:szCs w:val="24"/>
        </w:rPr>
        <w:lastRenderedPageBreak/>
        <w:t xml:space="preserve">build upon the current protected area portfolio globally, we incorporated current protected areas into our solutions. </w:t>
      </w:r>
      <w:commentRangeStart w:id="8"/>
      <w:r w:rsidRPr="00680F44">
        <w:rPr>
          <w:rFonts w:eastAsia="Times New Roman"/>
          <w:sz w:val="24"/>
          <w:szCs w:val="24"/>
        </w:rPr>
        <w:t>For each scenario we protected 30% of the range of all vertebrate species,</w:t>
      </w:r>
      <w:commentRangeEnd w:id="8"/>
      <w:r w:rsidRPr="00680F44">
        <w:rPr>
          <w:rStyle w:val="CommentReference"/>
          <w:sz w:val="24"/>
          <w:szCs w:val="24"/>
        </w:rPr>
        <w:commentReference w:id="8"/>
      </w:r>
      <w:r w:rsidRPr="00680F44">
        <w:rPr>
          <w:rFonts w:eastAsia="Times New Roman"/>
          <w:sz w:val="24"/>
          <w:szCs w:val="24"/>
        </w:rPr>
        <w:t xml:space="preserve"> which is broadly analogous to the more general 30% total area Convention on Biological Diversity (CBD) target</w:t>
      </w:r>
      <w:r w:rsidRPr="00680F44">
        <w:rPr>
          <w:rFonts w:eastAsia="Times New Roman"/>
          <w:sz w:val="24"/>
          <w:szCs w:val="24"/>
        </w:rPr>
        <w:fldChar w:fldCharType="begin"/>
      </w:r>
      <w:r w:rsidRPr="00680F44">
        <w:rPr>
          <w:rFonts w:eastAsia="Times New Roman"/>
          <w:sz w:val="24"/>
          <w:szCs w:val="24"/>
        </w:rPr>
        <w:instrText xml:space="preserve"> ADDIN ZOTERO_ITEM CSL_CITATION {"citationID":"PCz8SpOG","properties":{"formattedCitation":"\\super 27\\nosupersub{}","plainCitation":"27","noteIndex":0},"citationItems":[{"id":853,"uris":["http://zotero.org/users/878981/items/UF3U7G2Y"],"uri":["http://zotero.org/users/878981/items/UF3U7G2Y"],"itemData":{"id":853,"type":"webpage","abstract":"Photo: IUCN/Victoria Romero IUCN's views on the preparation, scope and content of the post-2020 global biodiversity framework Despite the commitments m...","container-title":"IUCN","language":"en","note":"source: www.iucn.org","title":"Post-2020 Global Biodiversity Framework","URL":"https://www.iucn.org/theme/global-policy/our-work/convention-biological-diversity-cbd/post-2020-global-biodiversity-framework","accessed":{"date-parts":[["2020",4,22]]},"issued":{"date-parts":[["2018",1,26]]}},"locator":"-2020"}],"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27</w:t>
      </w:r>
      <w:r w:rsidRPr="00680F44">
        <w:rPr>
          <w:rFonts w:eastAsia="Times New Roman"/>
          <w:sz w:val="24"/>
          <w:szCs w:val="24"/>
        </w:rPr>
        <w:fldChar w:fldCharType="end"/>
      </w:r>
      <w:r w:rsidRPr="00680F44">
        <w:rPr>
          <w:rFonts w:eastAsia="Times New Roman"/>
          <w:sz w:val="24"/>
          <w:szCs w:val="24"/>
        </w:rPr>
        <w:t xml:space="preserve">. </w:t>
      </w:r>
    </w:p>
    <w:p w14:paraId="7F03E0A6" w14:textId="77777777" w:rsidR="00680F44" w:rsidRPr="00680F44" w:rsidRDefault="00680F44" w:rsidP="00680F44">
      <w:pPr>
        <w:rPr>
          <w:rFonts w:eastAsia="Times New Roman"/>
          <w:sz w:val="24"/>
          <w:szCs w:val="24"/>
        </w:rPr>
      </w:pPr>
      <w:r w:rsidRPr="00680F44">
        <w:rPr>
          <w:rFonts w:eastAsia="Times New Roman"/>
          <w:sz w:val="24"/>
          <w:szCs w:val="24"/>
        </w:rPr>
        <w:t>Surprisingly, scenarios that incorporated all the three risk categories required only 0.8% more global area on average (0.06 – 1.68 %) than the null scenario to meet the target of protecting 30% of vertebrate ranges. Thus, accounting for risks cost relatively little compared to the potential gains from selecting a more resilient conservation network (Figure 1). Notably, the target of protecting 30% of each vertebrate species range was achieved by all 16 scenarios without exceeding the post-2020 CBD target of protecting 30% of global land area</w:t>
      </w:r>
      <w:r w:rsidRPr="00680F44">
        <w:rPr>
          <w:rFonts w:eastAsia="Times New Roman"/>
          <w:sz w:val="24"/>
          <w:szCs w:val="24"/>
        </w:rPr>
        <w:fldChar w:fldCharType="begin"/>
      </w:r>
      <w:r w:rsidRPr="00680F44">
        <w:rPr>
          <w:rFonts w:eastAsia="Times New Roman"/>
          <w:sz w:val="24"/>
          <w:szCs w:val="24"/>
        </w:rPr>
        <w:instrText xml:space="preserve"> ADDIN ZOTERO_ITEM CSL_CITATION {"citationID":"tb2SZ3M7","properties":{"formattedCitation":"\\super 27\\nosupersub{}","plainCitation":"27","noteIndex":0},"citationItems":[{"id":853,"uris":["http://zotero.org/users/878981/items/UF3U7G2Y"],"uri":["http://zotero.org/users/878981/items/UF3U7G2Y"],"itemData":{"id":853,"type":"webpage","abstract":"Photo: IUCN/Victoria Romero IUCN's views on the preparation, scope and content of the post-2020 global biodiversity framework Despite the commitments m...","container-title":"IUCN","language":"en","note":"source: www.iucn.org","title":"Post-2020 Global Biodiversity Framework","URL":"https://www.iucn.org/theme/global-policy/our-work/convention-biological-diversity-cbd/post-2020-global-biodiversity-framework","accessed":{"date-parts":[["2020",4,22]]},"issued":{"date-parts":[["2018",1,26]]}},"locator":"-2020"}],"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27</w:t>
      </w:r>
      <w:r w:rsidRPr="00680F44">
        <w:rPr>
          <w:rFonts w:eastAsia="Times New Roman"/>
          <w:sz w:val="24"/>
          <w:szCs w:val="24"/>
        </w:rPr>
        <w:fldChar w:fldCharType="end"/>
      </w:r>
      <w:r w:rsidRPr="00680F44">
        <w:rPr>
          <w:rFonts w:eastAsia="Times New Roman"/>
          <w:sz w:val="24"/>
          <w:szCs w:val="24"/>
        </w:rPr>
        <w:t>. When only looking at scenarios that included one risk factor, land-use risk forces the greatest increase in global protected area, compared to scenarios only including governance and/or climate extreme risks (Table S1).</w:t>
      </w:r>
    </w:p>
    <w:p w14:paraId="52CE4F31" w14:textId="77777777" w:rsidR="00680F44" w:rsidRPr="00680F44" w:rsidRDefault="00680F44" w:rsidP="00680F44">
      <w:pPr>
        <w:rPr>
          <w:rFonts w:eastAsia="Times New Roman"/>
          <w:sz w:val="24"/>
          <w:szCs w:val="24"/>
        </w:rPr>
      </w:pPr>
      <w:r w:rsidRPr="00680F44">
        <w:rPr>
          <w:rFonts w:eastAsia="Times New Roman"/>
          <w:sz w:val="24"/>
          <w:szCs w:val="24"/>
        </w:rPr>
        <w:tab/>
        <w:t>We found that protected areas identified across scenarios overlapped spatially, with the same 11.5 million km</w:t>
      </w:r>
      <w:r w:rsidRPr="00680F44">
        <w:rPr>
          <w:rFonts w:eastAsia="Times New Roman"/>
          <w:sz w:val="24"/>
          <w:szCs w:val="24"/>
          <w:vertAlign w:val="superscript"/>
        </w:rPr>
        <w:t>2</w:t>
      </w:r>
      <w:r w:rsidRPr="00680F44">
        <w:rPr>
          <w:rFonts w:eastAsia="Times New Roman"/>
          <w:sz w:val="24"/>
          <w:szCs w:val="24"/>
        </w:rPr>
        <w:t xml:space="preserve"> (7.8% of global land area) being prioritized for expansion of the current protected area system in at least eleven scenarios and 8.5 million km</w:t>
      </w:r>
      <w:r w:rsidRPr="00680F44">
        <w:rPr>
          <w:rFonts w:eastAsia="Times New Roman"/>
          <w:sz w:val="24"/>
          <w:szCs w:val="24"/>
          <w:vertAlign w:val="superscript"/>
        </w:rPr>
        <w:t xml:space="preserve">2 </w:t>
      </w:r>
      <w:r w:rsidRPr="00680F44">
        <w:rPr>
          <w:rFonts w:eastAsia="Times New Roman"/>
          <w:sz w:val="24"/>
          <w:szCs w:val="24"/>
        </w:rPr>
        <w:t>(5.8% of global land area) in all fifteen risk scenarios (Figure 2). These “no regrets” areas provide examples of places that should be immediate priorities for international agencies aiming to maximize the resilience of protected area networks, as they are robust to assumptions of the relative importance of risk factors. Example countries that have contiguous areas of high overlap among different scenarios are Canada, Egypt, Finland, Kazakhstan and Peru (Figure S4). There is considerable overlap among the priorities across scenarios within Conservation International’s global biodiversity hotspots</w:t>
      </w:r>
      <w:r w:rsidRPr="00680F44">
        <w:rPr>
          <w:rFonts w:eastAsia="Times New Roman"/>
          <w:sz w:val="24"/>
          <w:szCs w:val="24"/>
        </w:rPr>
        <w:fldChar w:fldCharType="begin"/>
      </w:r>
      <w:r w:rsidRPr="00680F44">
        <w:rPr>
          <w:rFonts w:eastAsia="Times New Roman"/>
          <w:sz w:val="24"/>
          <w:szCs w:val="24"/>
        </w:rPr>
        <w:instrText xml:space="preserve"> ADDIN ZOTERO_ITEM CSL_CITATION {"citationID":"Ju3zZkIH","properties":{"formattedCitation":"\\super 28\\nosupersub{}","plainCitation":"28","noteIndex":0},"citationItems":[{"id":855,"uris":["http://zotero.org/users/878981/items/5FSZ9YL2"],"uri":["http://zotero.org/users/878981/items/5FSZ9YL2"],"itemData":{"id":855,"type":"article-journal","abstract":"Conservationists are far from able to assist all species under threat, if only for lack of funding. This places a premium on priorities: how can we support the most species at the least cost? One way is to identify ‘biodiversity hotspots’ where exceptional concentrations of endemic species are undergoing exceptional loss of habitat. As many as 44% of all species of vascular plants and 35% of all species in four vertebrate groups are confined to 25 hotspots comprising only 1.4% of the land surface of the Earth. This opens the way for a ‘silver bullet’ strategy on the part of conservation planners, focusing on these hotspots in proportion to their share of the world's species at risk.","container-title":"Nature","DOI":"10.1038/35002501","ISSN":"1476-4687","issue":"6772","language":"en","note":"number: 6772\npublisher: Nature Publishing Group","page":"853-858","source":"www.nature.com","title":"Biodiversity hotspots for conservation priorities","volume":"403","author":[{"family":"Myers","given":"Norman"},{"family":"Mittermeier","given":"Russell A."},{"family":"Mittermeier","given":"Cristina G."},{"family":"Fonseca","given":"Gustavo A. B.","non-dropping-particle":"da"},{"family":"Kent","given":"Jennifer"}],"issued":{"date-parts":[["2000",2]]}}}],"schema":"https://github.com/citation-style-language/schema/raw/master/csl-citation.json"}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28</w:t>
      </w:r>
      <w:r w:rsidRPr="00680F44">
        <w:rPr>
          <w:rFonts w:eastAsia="Times New Roman"/>
          <w:sz w:val="24"/>
          <w:szCs w:val="24"/>
        </w:rPr>
        <w:fldChar w:fldCharType="end"/>
      </w:r>
      <w:r w:rsidRPr="00680F44">
        <w:rPr>
          <w:rFonts w:eastAsia="Times New Roman"/>
          <w:sz w:val="24"/>
          <w:szCs w:val="24"/>
        </w:rPr>
        <w:t>, but many high overlap areas lie either outside these hotspots (53.3%) or occur within small portions of the biodiversity hotspots, likely because these areas are important to protect regardless of future risk (Figure S5).</w:t>
      </w:r>
    </w:p>
    <w:p w14:paraId="4FC0F3A0" w14:textId="77777777" w:rsidR="00680F44" w:rsidRPr="00680F44" w:rsidRDefault="00680F44" w:rsidP="00680F44">
      <w:pPr>
        <w:rPr>
          <w:rFonts w:eastAsia="Times New Roman"/>
          <w:sz w:val="24"/>
          <w:szCs w:val="24"/>
        </w:rPr>
      </w:pPr>
      <w:r w:rsidRPr="00680F44">
        <w:rPr>
          <w:rFonts w:eastAsia="Times New Roman"/>
          <w:sz w:val="24"/>
          <w:szCs w:val="24"/>
        </w:rPr>
        <w:tab/>
        <w:t xml:space="preserve">We also found variation in the locations of priorities for protection when risks were introduced (Figure 3; Table S2). These differences were driven largely by governance (Figure S6). Countries with relatively high governance scores had greater area requiring protection under risk scenarios relative to the null scenario, especially when species were wider ranging and when </w:t>
      </w:r>
      <w:proofErr w:type="spellStart"/>
      <w:r w:rsidRPr="00680F44">
        <w:rPr>
          <w:rFonts w:eastAsia="Times New Roman"/>
          <w:sz w:val="24"/>
          <w:szCs w:val="24"/>
        </w:rPr>
        <w:t>neighbouring</w:t>
      </w:r>
      <w:proofErr w:type="spellEnd"/>
      <w:r w:rsidRPr="00680F44">
        <w:rPr>
          <w:rFonts w:eastAsia="Times New Roman"/>
          <w:sz w:val="24"/>
          <w:szCs w:val="24"/>
        </w:rPr>
        <w:t xml:space="preserve"> countries had low governance scores. Thus, risk is connected across jurisdictions, where planning scenarios </w:t>
      </w:r>
      <w:proofErr w:type="spellStart"/>
      <w:r w:rsidRPr="00680F44">
        <w:rPr>
          <w:rFonts w:eastAsia="Times New Roman"/>
          <w:sz w:val="24"/>
          <w:szCs w:val="24"/>
        </w:rPr>
        <w:t>favour</w:t>
      </w:r>
      <w:proofErr w:type="spellEnd"/>
      <w:r w:rsidRPr="00680F44">
        <w:rPr>
          <w:rFonts w:eastAsia="Times New Roman"/>
          <w:sz w:val="24"/>
          <w:szCs w:val="24"/>
        </w:rPr>
        <w:t xml:space="preserve"> protection of species in nearby countries with low governance risk (i.e., high governance scores). For example, many vertebrate species ranges span northeastern Russia, Finland, and Sweden, with one of the most iconic being caribou (</w:t>
      </w:r>
      <w:r w:rsidRPr="00680F44">
        <w:rPr>
          <w:rFonts w:eastAsia="Times New Roman"/>
          <w:i/>
          <w:sz w:val="24"/>
          <w:szCs w:val="24"/>
        </w:rPr>
        <w:t xml:space="preserve">Rangifer </w:t>
      </w:r>
      <w:proofErr w:type="spellStart"/>
      <w:r w:rsidRPr="00680F44">
        <w:rPr>
          <w:rFonts w:eastAsia="Times New Roman"/>
          <w:i/>
          <w:sz w:val="24"/>
          <w:szCs w:val="24"/>
        </w:rPr>
        <w:t>tarandus</w:t>
      </w:r>
      <w:proofErr w:type="spellEnd"/>
      <w:r w:rsidRPr="00680F44">
        <w:rPr>
          <w:rFonts w:eastAsia="Times New Roman"/>
          <w:sz w:val="24"/>
          <w:szCs w:val="24"/>
        </w:rPr>
        <w:t xml:space="preserve">), which has an IUCN conservation status of vulnerable.  Because Russia suffers from low scores for ‘voice and accountability, rule of law, and control of corruption’ (Table S3), whereas Finland and Sweden have relatively high governance scores, the scenarios including governance pressures led to a selection </w:t>
      </w:r>
      <w:commentRangeStart w:id="9"/>
      <w:r w:rsidRPr="00680F44">
        <w:rPr>
          <w:rFonts w:eastAsia="Times New Roman"/>
          <w:sz w:val="24"/>
          <w:szCs w:val="24"/>
        </w:rPr>
        <w:t>of 99.4% and 48.9% of Finland and Sweden’s land areas respectively compared to the null scenario with 30.8% and 15.2% (</w:t>
      </w:r>
      <w:commentRangeEnd w:id="9"/>
      <w:r w:rsidRPr="00680F44">
        <w:rPr>
          <w:rStyle w:val="CommentReference"/>
          <w:sz w:val="24"/>
          <w:szCs w:val="24"/>
        </w:rPr>
        <w:commentReference w:id="9"/>
      </w:r>
      <w:r w:rsidRPr="00680F44">
        <w:rPr>
          <w:rFonts w:eastAsia="Times New Roman"/>
          <w:sz w:val="24"/>
          <w:szCs w:val="24"/>
        </w:rPr>
        <w:t>Figure 4). These results do not mean the majority of land inside Finland needs to be protected to ensure the long-term persistence of caribou, but indicate that prioritizing areas in Sweden and Finland is predicted to be far less of a risk than areas in Russia.</w:t>
      </w:r>
    </w:p>
    <w:p w14:paraId="384F1F63" w14:textId="77777777" w:rsidR="00680F44" w:rsidRPr="00680F44" w:rsidRDefault="00680F44" w:rsidP="00680F44">
      <w:pPr>
        <w:rPr>
          <w:rFonts w:eastAsia="Times New Roman"/>
          <w:sz w:val="24"/>
          <w:szCs w:val="24"/>
        </w:rPr>
      </w:pPr>
      <w:r w:rsidRPr="00680F44">
        <w:rPr>
          <w:rFonts w:eastAsia="Times New Roman"/>
          <w:sz w:val="24"/>
          <w:szCs w:val="24"/>
        </w:rPr>
        <w:tab/>
        <w:t xml:space="preserve">Land-use and climate change also influenced variation in the locations of priorities for protection compared to the null scenario. For example, large areas of Sierra Leone are experiencing high risk of biodiversity loss due to expanding intensive land-use practices (Fig. S2), whereas this same risk is lower in </w:t>
      </w:r>
      <w:proofErr w:type="spellStart"/>
      <w:r w:rsidRPr="00680F44">
        <w:rPr>
          <w:rFonts w:eastAsia="Times New Roman"/>
          <w:sz w:val="24"/>
          <w:szCs w:val="24"/>
        </w:rPr>
        <w:t>neighbouring</w:t>
      </w:r>
      <w:proofErr w:type="spellEnd"/>
      <w:r w:rsidRPr="00680F44">
        <w:rPr>
          <w:rFonts w:eastAsia="Times New Roman"/>
          <w:sz w:val="24"/>
          <w:szCs w:val="24"/>
        </w:rPr>
        <w:t xml:space="preserve"> Liberia. Scenarios including land-use risk </w:t>
      </w:r>
      <w:commentRangeStart w:id="10"/>
      <w:r w:rsidRPr="00680F44">
        <w:rPr>
          <w:rFonts w:eastAsia="Times New Roman"/>
          <w:sz w:val="24"/>
          <w:szCs w:val="24"/>
        </w:rPr>
        <w:t xml:space="preserve">selected 50.1% of the land area in Liberia compared to 21.9% in the null scenario (Figure 4). Large areas of Algeria are experiencing increasingly frequent extreme heat events (Fig. S3), whereas </w:t>
      </w:r>
      <w:proofErr w:type="spellStart"/>
      <w:r w:rsidRPr="00680F44">
        <w:rPr>
          <w:rFonts w:eastAsia="Times New Roman"/>
          <w:sz w:val="24"/>
          <w:szCs w:val="24"/>
        </w:rPr>
        <w:t>neighbouring</w:t>
      </w:r>
      <w:proofErr w:type="spellEnd"/>
      <w:r w:rsidRPr="00680F44">
        <w:rPr>
          <w:rFonts w:eastAsia="Times New Roman"/>
          <w:sz w:val="24"/>
          <w:szCs w:val="24"/>
        </w:rPr>
        <w:t xml:space="preserve"> Libya is not experiencing as many extreme heat events. Scenarios </w:t>
      </w:r>
      <w:r w:rsidRPr="00680F44">
        <w:rPr>
          <w:rFonts w:eastAsia="Times New Roman"/>
          <w:sz w:val="24"/>
          <w:szCs w:val="24"/>
        </w:rPr>
        <w:lastRenderedPageBreak/>
        <w:t>including climate impact risk selected of 30.8% of Libya’s land area compared to the null scenario with 20.9% (Figure 4).</w:t>
      </w:r>
      <w:commentRangeEnd w:id="10"/>
      <w:r w:rsidRPr="00680F44">
        <w:rPr>
          <w:rStyle w:val="CommentReference"/>
          <w:sz w:val="24"/>
          <w:szCs w:val="24"/>
        </w:rPr>
        <w:commentReference w:id="10"/>
      </w:r>
    </w:p>
    <w:p w14:paraId="4E73DFC6" w14:textId="77777777" w:rsidR="00680F44" w:rsidRPr="00680F44" w:rsidRDefault="00680F44" w:rsidP="00680F44">
      <w:pPr>
        <w:rPr>
          <w:rFonts w:eastAsia="Times New Roman"/>
          <w:sz w:val="24"/>
          <w:szCs w:val="24"/>
        </w:rPr>
      </w:pPr>
      <w:r w:rsidRPr="00680F44">
        <w:rPr>
          <w:rFonts w:eastAsia="Times New Roman"/>
          <w:sz w:val="24"/>
          <w:szCs w:val="24"/>
        </w:rPr>
        <w:tab/>
        <w:t>These results emphasize the importance of coordinated cross-jurisdictional conservation planning initiatives</w:t>
      </w:r>
      <w:r w:rsidRPr="00680F44">
        <w:rPr>
          <w:rFonts w:eastAsia="Times New Roman"/>
          <w:sz w:val="24"/>
          <w:szCs w:val="24"/>
        </w:rPr>
        <w:fldChar w:fldCharType="begin"/>
      </w:r>
      <w:r w:rsidRPr="00680F44">
        <w:rPr>
          <w:rFonts w:eastAsia="Times New Roman"/>
          <w:sz w:val="24"/>
          <w:szCs w:val="24"/>
        </w:rPr>
        <w:instrText xml:space="preserve"> ADDIN ZOTERO_ITEM CSL_CITATION {"citationID":"KbS7jSkc","properties":{"formattedCitation":"\\super 29\\nosupersub{}","plainCitation":"29","noteIndex":0},"citationItems":[{"id":831,"uris":["http://zotero.org/users/878981/items/IJABC9IU"],"uri":["http://zotero.org/users/878981/items/IJABC9IU"],"itemData":{"id":831,"type":"article-journal","container-title":"Trends in Ecology &amp; Evolution","issue":"3","note":"publisher: Elsevier","page":"132–139","source":"Google Scholar","title":"Why socio-political borders and boundaries matter in conservation","volume":"30","author":[{"family":"Dallimer","given":"Martin"},{"family":"Strange","given":"Niels"}],"issued":{"date-parts":[["2015"]]}}}],"schema":"https://github.com/citation-style-language/schema/raw/master/csl-citation.json"}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29</w:t>
      </w:r>
      <w:r w:rsidRPr="00680F44">
        <w:rPr>
          <w:rFonts w:eastAsia="Times New Roman"/>
          <w:sz w:val="24"/>
          <w:szCs w:val="24"/>
        </w:rPr>
        <w:fldChar w:fldCharType="end"/>
      </w:r>
      <w:r w:rsidRPr="00680F44">
        <w:rPr>
          <w:rFonts w:eastAsia="Times New Roman"/>
          <w:sz w:val="24"/>
          <w:szCs w:val="24"/>
        </w:rPr>
        <w:t xml:space="preserve"> and identify countries where opportunities for collaboration would yield more resilient protected area systems. To illustrate this point, we consider the Great Green Macaw (</w:t>
      </w:r>
      <w:r w:rsidRPr="00680F44">
        <w:rPr>
          <w:rFonts w:eastAsia="Times New Roman"/>
          <w:i/>
          <w:sz w:val="24"/>
          <w:szCs w:val="24"/>
        </w:rPr>
        <w:t xml:space="preserve">Ara </w:t>
      </w:r>
      <w:proofErr w:type="spellStart"/>
      <w:r w:rsidRPr="00680F44">
        <w:rPr>
          <w:rFonts w:eastAsia="Times New Roman"/>
          <w:i/>
          <w:sz w:val="24"/>
          <w:szCs w:val="24"/>
        </w:rPr>
        <w:t>ambiguus</w:t>
      </w:r>
      <w:proofErr w:type="spellEnd"/>
      <w:r w:rsidRPr="00680F44">
        <w:rPr>
          <w:rFonts w:eastAsia="Times New Roman"/>
          <w:sz w:val="24"/>
          <w:szCs w:val="24"/>
        </w:rPr>
        <w:t>), with &lt;2500 individuals remaining</w:t>
      </w:r>
      <w:r w:rsidRPr="00680F44">
        <w:rPr>
          <w:rFonts w:eastAsia="Times New Roman"/>
          <w:sz w:val="24"/>
          <w:szCs w:val="24"/>
        </w:rPr>
        <w:fldChar w:fldCharType="begin"/>
      </w:r>
      <w:r w:rsidRPr="00680F44">
        <w:rPr>
          <w:rFonts w:eastAsia="Times New Roman"/>
          <w:sz w:val="24"/>
          <w:szCs w:val="24"/>
        </w:rPr>
        <w:instrText xml:space="preserve"> ADDIN ZOTERO_ITEM CSL_CITATION {"citationID":"OnCpEfoj","properties":{"formattedCitation":"\\super 30\\nosupersub{}","plainCitation":"30","noteIndex":0},"citationItems":[{"id":807,"uris":["http://zotero.org/users/878981/items/KQTGE8Z2"],"uri":["http://zotero.org/users/878981/items/KQTGE8Z2"],"itemData":{"id":807,"type":"webpage","abstract":"Established in 1964, the IUCN Red List of Threatened Species has evolved to become the world’s most comprehensive information source on the global conservation status of animal, fungi and plant species.","container-title":"IUCN Red List of Threatened Species","title":"IUCN Red List of Threatened Species: Ara ambiguus","title-short":"IUCN Red List of Threatened Species","URL":"https://www.iucnredlist.org/en","author":[{"family":"International)","given":"BirdLife International (BirdLife"}],"accessed":{"date-parts":[["2020",10,30]]},"issued":{"date-parts":[["2016",10,1]]}}}],"schema":"https://github.com/citation-style-language/schema/raw/master/csl-citation.json"}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30</w:t>
      </w:r>
      <w:r w:rsidRPr="00680F44">
        <w:rPr>
          <w:rFonts w:eastAsia="Times New Roman"/>
          <w:sz w:val="24"/>
          <w:szCs w:val="24"/>
        </w:rPr>
        <w:fldChar w:fldCharType="end"/>
      </w:r>
      <w:r w:rsidRPr="00680F44">
        <w:rPr>
          <w:rFonts w:eastAsia="Times New Roman"/>
          <w:sz w:val="24"/>
          <w:szCs w:val="24"/>
        </w:rPr>
        <w:t xml:space="preserve"> and a range that stretches from southern Honduras to western Colombia. Because Great Green Macaw habitat spans several countries differing in governance, land use, and climate risk, coordinated efforts among countries will be necessary for the species to persist in the future. For countries with a predominance of wide-ranging species whose ranges will be impacted by varying climate, land-use, and governance risk across borders, conservation projects can focus on cooperative governance frameworks</w:t>
      </w:r>
      <w:r w:rsidRPr="00680F44">
        <w:rPr>
          <w:rFonts w:eastAsia="Times New Roman"/>
          <w:sz w:val="24"/>
          <w:szCs w:val="24"/>
        </w:rPr>
        <w:fldChar w:fldCharType="begin"/>
      </w:r>
      <w:r w:rsidRPr="00680F44">
        <w:rPr>
          <w:rFonts w:eastAsia="Times New Roman"/>
          <w:sz w:val="24"/>
          <w:szCs w:val="24"/>
        </w:rPr>
        <w:instrText xml:space="preserve"> ADDIN ZOTERO_ITEM CSL_CITATION {"citationID":"q5eY1EZL","properties":{"formattedCitation":"\\super 31\\nosupersub{}","plainCitation":"31","noteIndex":0},"citationItems":[{"id":830,"uris":["http://zotero.org/users/878981/items/FKYS6N8W"],"uri":["http://zotero.org/users/878981/items/FKYS6N8W"],"itemData":{"id":830,"type":"article-journal","container-title":"Conservation Science and Practice","issue":"8","note":"publisher: Wiley Online Library","page":"e58","source":"Google Scholar","title":"A framework for improving the cross-jurisdictional governance of a marine migratory species","volume":"1","author":[{"family":"Miller","given":"Rachel L."},{"family":"Marsh","given":"Helene"},{"family":"Benham","given":"Claudia"},{"family":"Hamann","given":"Mark"}],"issued":{"date-parts":[["2019"]]}}}],"schema":"https://github.com/citation-style-language/schema/raw/master/csl-citation.json"}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31</w:t>
      </w:r>
      <w:r w:rsidRPr="00680F44">
        <w:rPr>
          <w:rFonts w:eastAsia="Times New Roman"/>
          <w:sz w:val="24"/>
          <w:szCs w:val="24"/>
        </w:rPr>
        <w:fldChar w:fldCharType="end"/>
      </w:r>
      <w:r w:rsidRPr="00680F44">
        <w:rPr>
          <w:rFonts w:eastAsia="Times New Roman"/>
          <w:sz w:val="24"/>
          <w:szCs w:val="24"/>
        </w:rPr>
        <w:t xml:space="preserve"> (Figure 3). These governance frameworks, both within and between countries, would need to be developed in an environmentally just and equitable way to deliver benefits to biodiversity and local communities</w:t>
      </w:r>
      <w:r w:rsidRPr="00680F44">
        <w:rPr>
          <w:rFonts w:eastAsia="Times New Roman"/>
          <w:sz w:val="24"/>
          <w:szCs w:val="24"/>
        </w:rPr>
        <w:fldChar w:fldCharType="begin"/>
      </w:r>
      <w:r w:rsidRPr="00680F44">
        <w:rPr>
          <w:rFonts w:eastAsia="Times New Roman"/>
          <w:sz w:val="24"/>
          <w:szCs w:val="24"/>
        </w:rPr>
        <w:instrText xml:space="preserve"> ADDIN ZOTERO_ITEM CSL_CITATION {"citationID":"2p3a8luy","properties":{"formattedCitation":"\\super 32\\nosupersub{}","plainCitation":"32","noteIndex":0},"citationItems":[{"id":2877,"uris":["http://zotero.org/users/878981/items/8KPTQJRX"],"uri":["http://zotero.org/users/878981/items/8KPTQJRX"],"itemData":{"id":2877,"type":"article-journal","abstract":"This paper explores the potential for an environmental justice framing to shed new light on conservation controversies. We argue that, in order to make such progress, environmental justice analysis will need to provide a ‘difference-friendly’ conception of justice and that this will necessarily involve moving beyond dominant liberal conceptions of distributional fairness. We are largely welcoming of global deployments of distributive justice principles. However, we also explore the dangers of focusing on distribution alone, questioning the assumption of positive relationships between benefit sharing and more culturally defined dimensions of justice such as recognition. The limits of access and benefit sharing for delivering justice writ large is that it can disenfranchise people who are less well equipped or less willing to navigate its prevailing system of knowledge. We argue that, especially in the context of resource poverty, efforts to improve distribution can require potential beneficiaries to assimilate to dominant discourses of society and nature. Such conditionality can contract the opportunities for local and autonomous constructions of ‘different’ ways of knowing nature, and in doing so may also contract possibilities for flourishing biodiversities.","container-title":"The Geographical Journal","DOI":"https://doi.org/10.1111/geoj.12018","ISSN":"1475-4959","issue":"2","language":"en","note":"_eprint: https://rgs-ibg.onlinelibrary.wiley.com/doi/pdf/10.1111/geoj.12018","page":"122-131","source":"Wiley Online Library","title":"Global environmental justice and biodiversity conservation","volume":"179","author":[{"family":"Martin","given":"Adrian"},{"family":"McGuire","given":"Shawn"},{"family":"Sullivan","given":"Sian"}],"issued":{"date-parts":[["2013"]]}}}],"schema":"https://github.com/citation-style-language/schema/raw/master/csl-citation.json"}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32</w:t>
      </w:r>
      <w:r w:rsidRPr="00680F44">
        <w:rPr>
          <w:rFonts w:eastAsia="Times New Roman"/>
          <w:sz w:val="24"/>
          <w:szCs w:val="24"/>
        </w:rPr>
        <w:fldChar w:fldCharType="end"/>
      </w:r>
      <w:r w:rsidRPr="00680F44">
        <w:rPr>
          <w:rFonts w:eastAsia="Times New Roman"/>
          <w:sz w:val="24"/>
          <w:szCs w:val="24"/>
        </w:rPr>
        <w:t>.</w:t>
      </w:r>
    </w:p>
    <w:p w14:paraId="4E5C7B5B" w14:textId="77777777" w:rsidR="00680F44" w:rsidRPr="00680F44" w:rsidRDefault="00680F44" w:rsidP="00680F44">
      <w:pPr>
        <w:rPr>
          <w:rFonts w:eastAsia="Times New Roman"/>
          <w:sz w:val="24"/>
          <w:szCs w:val="24"/>
        </w:rPr>
      </w:pPr>
      <w:r w:rsidRPr="00680F44">
        <w:rPr>
          <w:rFonts w:eastAsia="Times New Roman"/>
          <w:sz w:val="24"/>
          <w:szCs w:val="24"/>
        </w:rPr>
        <w:tab/>
        <w:t>In contrast, there is little difference in protection priorities in some countries at high risk from climate change, land-use, and low governance scores, but with high endemism. Given high endemic biodiversity, and homogeneity of risk, these countries all require high rates of protection within their borders. Moreover, some countries closer to reaching the CBD’s 30% land area protection target, for example Brazil, which already has 30.3% of its land area protected, had lower differences between scenarios that incorporate risk and the null scenario that does not incorporate risk, despite having high climate, land-use, and governance risk. This outlines the importance of further considering the effectiveness of existing protected areas in planning analyses, where pressure from cropland conversion in tropical protected areas has increased to similar rates outside protected areas</w:t>
      </w:r>
      <w:r w:rsidRPr="00680F44">
        <w:rPr>
          <w:rFonts w:eastAsia="Times New Roman"/>
          <w:sz w:val="24"/>
          <w:szCs w:val="24"/>
        </w:rPr>
        <w:fldChar w:fldCharType="begin"/>
      </w:r>
      <w:r w:rsidRPr="00680F44">
        <w:rPr>
          <w:rFonts w:eastAsia="Times New Roman"/>
          <w:sz w:val="24"/>
          <w:szCs w:val="24"/>
        </w:rPr>
        <w:instrText xml:space="preserve"> ADDIN ZOTERO_ITEM CSL_CITATION {"citationID":"LiFaK5UJ","properties":{"formattedCitation":"\\super 33\\nosupersub{}","plainCitation":"33","noteIndex":0},"citationItems":[{"id":829,"uris":["http://zotero.org/users/878981/items/A2M6F94Q"],"uri":["http://zotero.org/users/878981/items/A2M6F94Q"],"itemData":{"id":829,"type":"article-journal","container-title":"Proceedings of the National Academy of Sciences","issue":"46","note":"publisher: National Acad Sciences","page":"23209–23215","source":"Google Scholar","title":"A global-level assessment of the effectiveness of protected areas at resisting anthropogenic pressures","volume":"116","author":[{"family":"Geldmann","given":"Jonas"},{"family":"Manica","given":"Andrea"},{"family":"Burgess","given":"Neil D."},{"family":"Coad","given":"Lauren"},{"family":"Balmford","given":"Andrew"}],"issued":{"date-parts":[["2019"]]}}}],"schema":"https://github.com/citation-style-language/schema/raw/master/csl-citation.json"}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33</w:t>
      </w:r>
      <w:r w:rsidRPr="00680F44">
        <w:rPr>
          <w:rFonts w:eastAsia="Times New Roman"/>
          <w:sz w:val="24"/>
          <w:szCs w:val="24"/>
        </w:rPr>
        <w:fldChar w:fldCharType="end"/>
      </w:r>
      <w:r w:rsidRPr="00680F44">
        <w:rPr>
          <w:rFonts w:eastAsia="Times New Roman"/>
          <w:sz w:val="24"/>
          <w:szCs w:val="24"/>
        </w:rPr>
        <w:t>.</w:t>
      </w:r>
    </w:p>
    <w:p w14:paraId="4CF53663" w14:textId="77777777" w:rsidR="00680F44" w:rsidRPr="00680F44" w:rsidRDefault="00680F44" w:rsidP="00680F44">
      <w:pPr>
        <w:spacing w:before="57"/>
        <w:rPr>
          <w:rFonts w:eastAsia="Times New Roman"/>
          <w:sz w:val="24"/>
          <w:szCs w:val="24"/>
        </w:rPr>
      </w:pPr>
      <w:r w:rsidRPr="00680F44">
        <w:rPr>
          <w:rFonts w:eastAsia="Times New Roman"/>
          <w:sz w:val="24"/>
          <w:szCs w:val="24"/>
        </w:rPr>
        <w:t>Previous work has incorporated individual risk factors analogous to those we used, including governance</w:t>
      </w:r>
      <w:r w:rsidRPr="00680F44">
        <w:rPr>
          <w:rFonts w:eastAsia="Times New Roman"/>
          <w:sz w:val="24"/>
          <w:szCs w:val="24"/>
        </w:rPr>
        <w:fldChar w:fldCharType="begin"/>
      </w:r>
      <w:r w:rsidRPr="00680F44">
        <w:rPr>
          <w:rFonts w:eastAsia="Times New Roman"/>
          <w:sz w:val="24"/>
          <w:szCs w:val="24"/>
        </w:rPr>
        <w:instrText xml:space="preserve"> ADDIN ZOTERO_ITEM CSL_CITATION {"citationID":"7IANN0Ji","properties":{"formattedCitation":"\\super 1,34\\nosupersub{}","plainCitation":"1,34","noteIndex":0},"citationItems":[{"id":1165,"uris":["http://zotero.org/users/878981/items/5ESHQ8QG"],"uri":["http://zotero.org/users/878981/items/5ESHQ8QG"],"itemData":{"id":1165,"type":"article-journal","container-title":"Conservation Letters","DOI":"10.1111/j.1755-263X.2010.00147.x","ISSN":"1755-263X","issue":"1","note":"publisher: Blackwell Publishing Inc\nCitation Key: CONL:CONL147","page":"9-20","title":"Protected area downgrading, downsizing, and degazettement (PADDD) and its conservation implications","volume":"4","author":[{"family":"Mascia","given":"Michael B"},{"family":"Pailler","given":"Sharon"}],"issued":{"date-parts":[["2011"]]}}},{"id":845,"uris":["http://zotero.org/users/878981/items/HUE6CQIP"],"uri":["http://zotero.org/users/878981/items/HUE6CQIP"],"itemData":{"id":845,"type":"article-journal","container-title":"Annals of the New York Academy of Sciences","source":"Google Scholar","title":"Quality of governance and effectiveness of protected areas: crucial concepts for conservation planning","title-short":"Quality of governance and effectiveness of protected areas","author":[{"family":"Eklund","given":"Johanna Fredrika"},{"family":"Cabeza-Jaimejuan","given":"Maria Del Mar"}],"issued":{"date-parts":[["2017"]]}}}],"schema":"https://github.com/citation-style-language/schema/raw/master/csl-citation.json"}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1,34</w:t>
      </w:r>
      <w:r w:rsidRPr="00680F44">
        <w:rPr>
          <w:rFonts w:eastAsia="Times New Roman"/>
          <w:sz w:val="24"/>
          <w:szCs w:val="24"/>
        </w:rPr>
        <w:fldChar w:fldCharType="end"/>
      </w:r>
      <w:r w:rsidRPr="00680F44">
        <w:rPr>
          <w:rFonts w:eastAsia="Times New Roman"/>
          <w:sz w:val="24"/>
          <w:szCs w:val="24"/>
        </w:rPr>
        <w:t>, climate change</w:t>
      </w:r>
      <w:r w:rsidRPr="00680F44">
        <w:rPr>
          <w:rFonts w:eastAsia="Times New Roman"/>
          <w:sz w:val="24"/>
          <w:szCs w:val="24"/>
        </w:rPr>
        <w:fldChar w:fldCharType="begin"/>
      </w:r>
      <w:r w:rsidRPr="00680F44">
        <w:rPr>
          <w:rFonts w:eastAsia="Times New Roman"/>
          <w:sz w:val="24"/>
          <w:szCs w:val="24"/>
        </w:rPr>
        <w:instrText xml:space="preserve"> ADDIN ZOTERO_ITEM CSL_CITATION {"citationID":"qwte8cv1","properties":{"formattedCitation":"\\super 3\\nosupersub{}","plainCitation":"3","noteIndex":0},"citationItems":[{"id":843,"uris":["http://zotero.org/users/878981/items/YR7HKC6V"],"uri":["http://zotero.org/users/878981/items/YR7HKC6V"],"itemData":{"id":843,"type":"article-journal","container-title":"Nature communications","issue":"1","note":"publisher: Nature Publishing Group","page":"1–10","source":"Google Scholar","title":"Predicted climate shifts within terrestrial protected areas worldwide","volume":"10","author":[{"family":"Hoffmann","given":"Samuel"},{"family":"Irl","given":"Severin DH"},{"family":"Beierkuhnlein","given":"Carl"}],"issued":{"date-parts":[["2019"]]}}}],"schema":"https://github.com/citation-style-language/schema/raw/master/csl-citation.json"}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3</w:t>
      </w:r>
      <w:r w:rsidRPr="00680F44">
        <w:rPr>
          <w:rFonts w:eastAsia="Times New Roman"/>
          <w:sz w:val="24"/>
          <w:szCs w:val="24"/>
        </w:rPr>
        <w:fldChar w:fldCharType="end"/>
      </w:r>
      <w:r w:rsidRPr="00680F44">
        <w:rPr>
          <w:rFonts w:eastAsia="Times New Roman"/>
          <w:sz w:val="24"/>
          <w:szCs w:val="24"/>
        </w:rPr>
        <w:t xml:space="preserve"> and land-use change</w:t>
      </w:r>
      <w:r w:rsidRPr="00680F44">
        <w:rPr>
          <w:rFonts w:eastAsia="Times New Roman"/>
          <w:sz w:val="24"/>
          <w:szCs w:val="24"/>
        </w:rPr>
        <w:fldChar w:fldCharType="begin"/>
      </w:r>
      <w:r w:rsidRPr="00680F44">
        <w:rPr>
          <w:rFonts w:eastAsia="Times New Roman"/>
          <w:sz w:val="24"/>
          <w:szCs w:val="24"/>
        </w:rPr>
        <w:instrText xml:space="preserve"> ADDIN ZOTERO_ITEM CSL_CITATION {"citationID":"McAfwU6v","properties":{"formattedCitation":"\\super 2,35\\nosupersub{}","plainCitation":"2,35","noteIndex":0},"citationItems":[{"id":842,"uris":["http://zotero.org/users/878981/items/6W536Z6L"],"uri":["http://zotero.org/users/878981/items/6W536Z6L"],"itemData":{"id":842,"type":"article-journal","container-title":"Nature","issue":"7531","note":"publisher: Nature Publishing Group","page":"383–386","source":"Google Scholar","title":"Global protected area expansion is compromised by projected land-use and parochialism","volume":"516","author":[{"family":"Pouzols","given":"Federico Montesino"},{"family":"Toivonen","given":"Tuuli"},{"family":"Di Minin","given":"Enrico"},{"family":"Kukkala","given":"Aija S."},{"family":"Kullberg","given":"Peter"},{"family":"Kuusterä","given":"Johanna"},{"family":"Lehtomäki","given":"Joona"},{"family":"Tenkanen","given":"Henrikki"},{"family":"Verburg","given":"Peter H."},{"family":"Moilanen","given":"Atte"}],"issued":{"date-parts":[["2014"]]}}},{"id":800,"uris":["http://zotero.org/users/878981/items/GDS29RUJ"],"uri":["http://zotero.org/users/878981/items/GDS29RUJ"],"itemData":{"id":800,"type":"article-journal","abstract":"Mammalian carnivores have suffered the biggest range contraction among all biodiversity and are particularly vulnerable to habitat loss and fragmentation. Therefore, we identified priority areas for the conservation of mammalian carnivores, while accounting for species-specific requirements for connectivity and expected agricultural and urban expansion. While prioritizing for carnivores only, we were also able to test their effectiveness as surrogates for 23,110 species of amphibians, birds, mammals and reptiles and 867 terrestrial ecoregions. We then assessed the risks to carnivore conservation within each country that makes a contribution to global carnivore conservation. We found that land use change will potentially lead to important range losses, particularly amongst already threatened carnivore species. In addition, the 17% of land targeted for protection under the Aichi Target 11 was found to be inadequate to conserve carnivores under expected land use change. Our results also highlight that land use change will decrease the effectiveness of carnivores to protect other threatened species, especially threatened amphibians. In addition, the risk of human-carnivore conflict is potentially high in countries where we identified spatial priorities for their conservation. As meeting the global biodiversity target will be inadequate for carnivore protection, innovative interventions are needed to conserve carnivores outside protected areas to compliment any proposed expansion of the protected area network.","container-title":"Scientific Reports","DOI":"10.1038/srep23814","ISSN":"2045-2322","issue":"1","language":"en","note":"number: 1\npublisher: Nature Publishing Group","page":"23814","source":"www.nature.com","title":"Global priorities for national carnivore conservation under land use change","volume":"6","author":[{"family":"Di Minin","given":"Enrico"},{"family":"Slotow","given":"Rob"},{"family":"Hunter","given":"Luke T. B."},{"family":"Montesino Pouzols","given":"Federico"},{"family":"Toivonen","given":"Tuuli"},{"family":"Verburg","given":"Peter H."},{"family":"Leader-Williams","given":"Nigel"},{"family":"Petracca","given":"Lisanne"},{"family":"Moilanen","given":"Atte"}],"issued":{"date-parts":[["2016",4,1]]}}}],"schema":"https://github.com/citation-style-language/schema/raw/master/csl-citation.json"}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2,35</w:t>
      </w:r>
      <w:r w:rsidRPr="00680F44">
        <w:rPr>
          <w:rFonts w:eastAsia="Times New Roman"/>
          <w:sz w:val="24"/>
          <w:szCs w:val="24"/>
        </w:rPr>
        <w:fldChar w:fldCharType="end"/>
      </w:r>
      <w:r w:rsidRPr="00680F44">
        <w:rPr>
          <w:rFonts w:eastAsia="Times New Roman"/>
          <w:sz w:val="24"/>
          <w:szCs w:val="24"/>
        </w:rPr>
        <w:t>.</w:t>
      </w:r>
      <w:r w:rsidRPr="00680F44">
        <w:rPr>
          <w:rFonts w:eastAsia="Times New Roman"/>
          <w:color w:val="000000"/>
          <w:sz w:val="24"/>
          <w:szCs w:val="24"/>
        </w:rPr>
        <w:t xml:space="preserve"> </w:t>
      </w:r>
      <w:r w:rsidRPr="00680F44">
        <w:rPr>
          <w:rFonts w:eastAsia="Times New Roman"/>
          <w:sz w:val="24"/>
          <w:szCs w:val="24"/>
        </w:rPr>
        <w:t>Yet, o</w:t>
      </w:r>
      <w:r w:rsidRPr="00680F44">
        <w:rPr>
          <w:rFonts w:eastAsia="Times New Roman"/>
          <w:color w:val="000000"/>
          <w:sz w:val="24"/>
          <w:szCs w:val="24"/>
        </w:rPr>
        <w:t xml:space="preserve">ur results show that protected area expansion decisions can be profoundly influenced by all three </w:t>
      </w:r>
      <w:r w:rsidRPr="00680F44">
        <w:rPr>
          <w:rFonts w:eastAsia="Times New Roman"/>
          <w:sz w:val="24"/>
          <w:szCs w:val="24"/>
        </w:rPr>
        <w:t xml:space="preserve">risk </w:t>
      </w:r>
      <w:r w:rsidRPr="00680F44">
        <w:rPr>
          <w:rFonts w:eastAsia="Times New Roman"/>
          <w:color w:val="000000"/>
          <w:sz w:val="24"/>
          <w:szCs w:val="24"/>
        </w:rPr>
        <w:t xml:space="preserve">factors combined. If data on risk alters the effectiveness of biodiversity protection, our results show that they should be used together to support decisions for resilient protected area networks. </w:t>
      </w:r>
      <w:r w:rsidRPr="00680F44">
        <w:rPr>
          <w:rFonts w:eastAsia="Times New Roman"/>
          <w:sz w:val="24"/>
          <w:szCs w:val="24"/>
        </w:rPr>
        <w:t>As an example, climate metrics such as disappearing climates</w:t>
      </w:r>
      <w:r w:rsidRPr="00680F44">
        <w:rPr>
          <w:rFonts w:eastAsia="Times New Roman"/>
          <w:sz w:val="24"/>
          <w:szCs w:val="24"/>
        </w:rPr>
        <w:fldChar w:fldCharType="begin"/>
      </w:r>
      <w:r w:rsidRPr="00680F44">
        <w:rPr>
          <w:rFonts w:eastAsia="Times New Roman"/>
          <w:sz w:val="24"/>
          <w:szCs w:val="24"/>
        </w:rPr>
        <w:instrText xml:space="preserve"> ADDIN ZOTERO_ITEM CSL_CITATION {"citationID":"5zyF01q8","properties":{"formattedCitation":"\\super 36\\nosupersub{}","plainCitation":"36","noteIndex":0},"citationItems":[{"id":798,"uris":["http://zotero.org/users/878981/items/UQJRQJRQ"],"uri":["http://zotero.org/users/878981/items/UQJRQJRQ"],"itemData":{"id":798,"type":"article-journal","abstract":"Key risks associated with projected climate trends for the 21st century include the prospects of future climate states with no current analog and the disappearance of some extant climates. Because climate is a primary control on species distributions and ecosystem processes, novel 21st-century climates may promote formation of novel species associations and other ecological surprises, whereas the disappearance of some extant climates increases risk of extinction for species with narrow geographic or climatic distributions and disruption of existing communities. Here we analyze multimodel ensembles for the A2 and B1 emission scenarios produced for the fourth assessment report of the Intergovernmental Panel on Climate Change, with the goal of identifying regions projected to experience (i) high magnitudes of local climate change, (ii) development of novel 21st-century climates, and/or (iii) the disappearance of extant climates. Novel climates are projected to develop primarily in the tropics and subtropics, whereas disappearing climates are concentrated in tropical montane regions and the poleward portions of continents. Under the high-end A2 scenario, 12–39% and 10–48% of the Earth's terrestrial surface may respectively experience novel and disappearing climates by 2100 AD. Corresponding projections for the low-end B1 scenario are 4–20% and 4–20%. Dispersal limitations increase the risk that species will experience the loss of extant climates or the occurrence of novel climates. There is a close correspondence between regions with globally disappearing climates and previously identified biodiversity hotspots; for these regions, standard conservation solutions (e.g., assisted migration and networked reserves) may be insufficient to preserve biodiversity.","container-title":"Proceedings of the National Academy of Sciences","DOI":"10.1073/pnas.0606292104","ISSN":"0027-8424, 1091-6490","issue":"14","journalAbbreviation":"PNAS","language":"en","note":"publisher: National Academy of Sciences\nsection: Physical Sciences\nPMID: 17389402","page":"5738-5742","source":"www.pnas.org","title":"Projected distributions of novel and disappearing climates by 2100 AD","volume":"104","author":[{"family":"Williams","given":"John W."},{"family":"Jackson","given":"Stephen T."},{"family":"Kutzbach","given":"John E."}],"issued":{"date-parts":[["2007",4,3]]}}}],"schema":"https://github.com/citation-style-language/schema/raw/master/csl-citation.json"} </w:instrText>
      </w:r>
      <w:r w:rsidRPr="00680F44">
        <w:rPr>
          <w:rFonts w:eastAsia="Times New Roman"/>
          <w:sz w:val="24"/>
          <w:szCs w:val="24"/>
        </w:rPr>
        <w:fldChar w:fldCharType="separate"/>
      </w:r>
      <w:r w:rsidRPr="00680F44">
        <w:rPr>
          <w:sz w:val="24"/>
          <w:szCs w:val="24"/>
          <w:vertAlign w:val="superscript"/>
        </w:rPr>
        <w:t>36</w:t>
      </w:r>
      <w:r w:rsidRPr="00680F44">
        <w:rPr>
          <w:rFonts w:eastAsia="Times New Roman"/>
          <w:sz w:val="24"/>
          <w:szCs w:val="24"/>
        </w:rPr>
        <w:fldChar w:fldCharType="end"/>
      </w:r>
      <w:r w:rsidRPr="00680F44">
        <w:rPr>
          <w:rFonts w:eastAsia="Times New Roman"/>
          <w:sz w:val="24"/>
          <w:szCs w:val="24"/>
        </w:rPr>
        <w:t xml:space="preserve"> might be relevant if the consideration is on small-ranged and threatened species</w:t>
      </w:r>
      <w:r w:rsidRPr="00680F44">
        <w:rPr>
          <w:rFonts w:eastAsia="Times New Roman"/>
          <w:color w:val="000000"/>
          <w:sz w:val="24"/>
          <w:szCs w:val="24"/>
        </w:rPr>
        <w:t xml:space="preserve">. Our flexible framework and methods can allow conservation agencies </w:t>
      </w:r>
      <w:r w:rsidRPr="00680F44">
        <w:rPr>
          <w:rFonts w:eastAsia="Times New Roman"/>
          <w:sz w:val="24"/>
          <w:szCs w:val="24"/>
        </w:rPr>
        <w:t>looking to set priorities from the global to local scale and incorporate different metrics to</w:t>
      </w:r>
      <w:r w:rsidRPr="00680F44">
        <w:rPr>
          <w:rFonts w:eastAsia="Times New Roman"/>
          <w:color w:val="000000"/>
          <w:sz w:val="24"/>
          <w:szCs w:val="24"/>
        </w:rPr>
        <w:t xml:space="preserve"> explore the influence of individual parameters and metrics on decisions.</w:t>
      </w:r>
    </w:p>
    <w:p w14:paraId="2F1D8540" w14:textId="2590A38E" w:rsidR="00680F44" w:rsidRDefault="00680F44" w:rsidP="00680F44">
      <w:pPr>
        <w:pStyle w:val="Teaser"/>
        <w:rPr>
          <w:b/>
        </w:rPr>
      </w:pPr>
      <w:r>
        <w:t>The conservation community has traditionally neglected to estimate how future changes in climate</w:t>
      </w:r>
      <w:r>
        <w:fldChar w:fldCharType="begin"/>
      </w:r>
      <w:r>
        <w:instrText xml:space="preserve"> ADDIN ZOTERO_ITEM CSL_CITATION {"citationID":"VOWWPsAU","properties":{"formattedCitation":"\\super 37\\nosupersub{}","plainCitation":"37","noteIndex":0},"citationItems":[{"id":797,"uris":["http://zotero.org/users/878981/items/Z5D8ENUW"],"uri":["http://zotero.org/users/878981/items/Z5D8ENUW"],"itemData":{"id":797,"type":"article-journal","abstract":"Fire's growing impacts on ecosystems\nFire has played a prominent role in the evolution of biodiversity and is a natural factor shaping many ecological communities. However, the incidence of fire has been exacerbated by human activity, and this is now affecting ecosystems and habitats that have never been fire prone or fire adapted. Kelly et al. review how such changes are already threatening species with extinction and transforming terrestrial ecosystems and discuss the trends causing changes in fire regimes. They also consider actions that could be taken by conservationists and policy-makers to help sustain biodiversity in a time of changing fire activity.\nScience, this issue p. eabb0355\nStructured Abstract\nBACKGROUNDFire has shaped the diversity of life on Earth for millions of years. Variation in fire regimes continues to be a source of biodiversity across the globe, and many plants, animals, and ecosystems depend on particular temporal and spatial patterns of fire. Although people have been using fire to modify environments for millennia, the combined effects of human activities are now changing patterns of fire at a global scale—to the detriment of human society, biodiversity, and ecosystems. These changes pose a global challenge for understanding how to sustain biodiversity in a new era of fire. We synthesize how changes in fire activity are threatening species with extinction across the globe, highlight forward-looking methods for predicting the combined effects of human drivers and fire on biodiversity, and foreshadow emerging actions and strategies that could revolutionize how society manages fire for biodiversity in the Anthropocene.\nADVANCESOur synthesis shows that interactions with anthropogenic drivers such as global climate change, land use, and biotic invasions are transforming fire activity and its impacts on biodiversity. More than 4400 terrestrial and freshwater species from a wide range of taxa and habitats face threats associated with modified fire regimes. Many species are threatened by an increase in fire frequency or intensity, but exclusion of fire in ecosystems that need it can also be harmful. The prominent role of human activity in shaping global ecosystems is the hallmark of the Anthropocene and sets the context in which models and actions must be developed. Advances in predictive modeling deliver new opportunities to couple fire and biodiversity data and to link them with forecasts of multiple drivers including drought, invasive plants, and urban growth. Making these connections also provides an opportunity for new actions that could revolutionize how society manages fire. Emerging actions include reintroduction of mammals that reduce fuels, green fire breaks comprising low-flammability plants, strategically letting wildfires burn under the right conditions, managed evolution of populations aided by new genomics tools, and deployment of rapid response teams to protect biodiversity assets. Indigenous fire stewardship and reinstatement of cultural burning in a modern context will enhance biodiversity and human well-being in many regions of the world. At the same time, international efforts to reduce greenhouse gas emissions are crucial to reduce the risk of extreme fire events that contribute to declines in biodiversity.\nOUTLOOKConservation of Earth’s biological diversity will be achieved only by recognition of and response to the critical role of fire in shaping ecosystems. Global changes in fire regimes will continue to amplify interactions between anthropogenic drivers and create difficult trade-offs between environmental and social objectives. Scientific input will be crucial for navigating major decisions about novel and changing ecosystems. Strategic collection of data on fire, biodiversity, and socioeconomic variables will be essential for developing models to capture the feedbacks, tipping points, and regime shifts characteristic of the Anthropocene. New partnerships are also needed to meet the challenges ahead. At the local and regional scale, getting more of the “right” type of fire in landscapes that need it requires new alliances and networks to build and apply knowledge. At the national and global scale, biodiversity conservation will benefit from greater integration of fire into national biodiversity strategies and action plans and in the implementation of international agreements and initiatives such as the UN Convention on Biological Diversity. Placing the increasingly important role of people at the forefront of efforts to understand and adapt to changes in fire regimes is central to these endeavors. &lt;img class=\"fragment-image\" aria-describedby=\"F1-caption\" src=\"https://science.sciencemag.org/content/sci/370/6519/eabb0355/F1.medium.gif\"/&gt; Download high-res image Open in new tab Download Powerpoint Interactions between fire and anthropogenic drivers such as global climate change, land use, and invasive species are reshaping ecosystems worldwide.A hotter and drier climate causes more extreme fire weather in southeastern Australia and significant loss of biota. Human-caused ignitions at the interface of urban areas and forests increase the risk of large, severe fires in the western United States, with growing human and ecological costs. In South Africa, fynbos shrublands depend on recurrent fire, yet invasive woody species can promote high-intensity fires that harm native plants and seedbanks. Changes in climate, land use, and species redistributions are underpinned by socioeconomic drivers. In many parts of the world, cessation of traditional fire practices has been linked with detrimental outcomes for biodiversity. In the fire-dependent savannas (cerrado) of Brazil, deliberate use of fire by Indigenous and local peoples, such as the Xavante, can have positive effects on biodiversity.PHOTO CREDITS: J. CARMODY / AUSTRALIAN BROADCASTING CORPORATION (TOP LEFT), AAP PHOTOS (TOP RIGHT), A. DE LANGE (BOTTOM LEFT), J. R. WELCH (BOTTOM RIGHT)\nFire has been a source of global biodiversity for millions of years. However, interactions with anthropogenic drivers such as climate change, land use, and invasive species are changing the nature of fire activity and its impacts. We review how such changes are threatening species with extinction and transforming terrestrial ecosystems. Conservation of Earth’s biological diversity will be achieved only by recognizing and responding to the critical role of fire. In the Anthropocene, this requires that conservation planning explicitly includes the combined effects of human activities and fire regimes. Improved forecasts for biodiversity must also integrate the connections among people, fire, and ecosystems. Such integration provides an opportunity for new actions that could revolutionize how society sustains biodiversity in a time of changing fire activity.","container-title":"Science","DOI":"10.1126/science.abb0355","ISSN":"0036-8075, 1095-9203","issue":"6519","language":"en","note":"publisher: American Association for the Advancement of Science\nsection: Review\nPMID: 33214246","source":"science.sciencemag.org","title":"Fire and biodiversity in the Anthropocene","URL":"https://science.sciencemag.org/content/370/6519/eabb0355","volume":"370","author":[{"family":"Kelly","given":"Luke T."},{"family":"Giljohann","given":"Katherine M."},{"family":"Duane","given":"Andrea"},{"family":"Aquilué","given":"Núria"},{"family":"Archibald","given":"Sally"},{"family":"Batllori","given":"Enric"},{"family":"Bennett","given":"Andrew F."},{"family":"Buckland","given":"Stephen T."},{"family":"Canelles","given":"Quim"},{"family":"Clarke","given":"Michael F."},{"family":"Fortin","given":"Marie-Josée"},{"family":"Hermoso","given":"Virgilio"},{"family":"Herrando","given":"Sergi"},{"family":"Keane","given":"Robert E."},{"family":"Lake","given":"Frank K."},{"family":"McCarthy","given":"Michael A."},{"family":"Morán-Ordóñez","given":"Alejandra"},{"family":"Parr","given":"Catherine L."},{"family":"Pausas","given":"Juli G."},{"family":"Penman","given":"Trent D."},{"family":"Regos","given":"Adrián"},{"family":"Rumpff","given":"Libby"},{"family":"Santos","given":"Julianna L."},{"family":"Smith","given":"Annabel L."},{"family":"Syphard","given":"Alexandra D."},{"family":"Tingley","given":"Morgan W."},{"family":"Brotons","given":"Lluís"}],"accessed":{"date-parts":[["2020",12,11]]},"issued":{"date-parts":[["2020",11,20]]}}}],"schema":"https://github.com/citation-style-language/schema/raw/master/csl-citation.json"} </w:instrText>
      </w:r>
      <w:r>
        <w:fldChar w:fldCharType="separate"/>
      </w:r>
      <w:r w:rsidRPr="002A43E2">
        <w:rPr>
          <w:vertAlign w:val="superscript"/>
        </w:rPr>
        <w:t>37</w:t>
      </w:r>
      <w:r>
        <w:fldChar w:fldCharType="end"/>
      </w:r>
      <w:r>
        <w:t>, land-use</w:t>
      </w:r>
      <w:r>
        <w:fldChar w:fldCharType="begin"/>
      </w:r>
      <w:r>
        <w:instrText xml:space="preserve"> ADDIN ZOTERO_ITEM CSL_CITATION {"citationID":"SjqGY2TI","properties":{"formattedCitation":"\\super 35\\nosupersub{}","plainCitation":"35","noteIndex":0},"citationItems":[{"id":800,"uris":["http://zotero.org/users/878981/items/GDS29RUJ"],"uri":["http://zotero.org/users/878981/items/GDS29RUJ"],"itemData":{"id":800,"type":"article-journal","abstract":"Mammalian carnivores have suffered the biggest range contraction among all biodiversity and are particularly vulnerable to habitat loss and fragmentation. Therefore, we identified priority areas for the conservation of mammalian carnivores, while accounting for species-specific requirements for connectivity and expected agricultural and urban expansion. While prioritizing for carnivores only, we were also able to test their effectiveness as surrogates for 23,110 species of amphibians, birds, mammals and reptiles and 867 terrestrial ecoregions. We then assessed the risks to carnivore conservation within each country that makes a contribution to global carnivore conservation. We found that land use change will potentially lead to important range losses, particularly amongst already threatened carnivore species. In addition, the 17% of land targeted for protection under the Aichi Target 11 was found to be inadequate to conserve carnivores under expected land use change. Our results also highlight that land use change will decrease the effectiveness of carnivores to protect other threatened species, especially threatened amphibians. In addition, the risk of human-carnivore conflict is potentially high in countries where we identified spatial priorities for their conservation. As meeting the global biodiversity target will be inadequate for carnivore protection, innovative interventions are needed to conserve carnivores outside protected areas to compliment any proposed expansion of the protected area network.","container-title":"Scientific Reports","DOI":"10.1038/srep23814","ISSN":"2045-2322","issue":"1","language":"en","note":"number: 1\npublisher: Nature Publishing Group","page":"23814","source":"www.nature.com","title":"Global priorities for national carnivore conservation under land use change","volume":"6","author":[{"family":"Di Minin","given":"Enrico"},{"family":"Slotow","given":"Rob"},{"family":"Hunter","given":"Luke T. B."},{"family":"Montesino Pouzols","given":"Federico"},{"family":"Toivonen","given":"Tuuli"},{"family":"Verburg","given":"Peter H."},{"family":"Leader-Williams","given":"Nigel"},{"family":"Petracca","given":"Lisanne"},{"family":"Moilanen","given":"Atte"}],"issued":{"date-parts":[["2016",4,1]]}}}],"schema":"https://github.com/citation-style-language/schema/raw/master/csl-citation.json"} </w:instrText>
      </w:r>
      <w:r>
        <w:fldChar w:fldCharType="separate"/>
      </w:r>
      <w:r w:rsidRPr="00D24244">
        <w:rPr>
          <w:vertAlign w:val="superscript"/>
        </w:rPr>
        <w:t>35</w:t>
      </w:r>
      <w:r>
        <w:fldChar w:fldCharType="end"/>
      </w:r>
      <w:r>
        <w:t xml:space="preserve">, and socio-economic conditions might compromise the effectiveness of protected areas. Our results show that the spatial distribution of protected areas, rather than the land area </w:t>
      </w:r>
      <w:r>
        <w:rPr>
          <w:i/>
        </w:rPr>
        <w:t>per se</w:t>
      </w:r>
      <w:r>
        <w:t>, can be profoundly influenced by risk, particularly from governance. Surprisingly, incorporating risk into decision-making adds &lt;1% to the total global area required to meet biodiversity targets.  Accounting for risk comes at limited extra cost, but potentially large benefits to achieving global biodiversity targets. Our results also emphasize the importance of cross-jurisdictional conservation initiatives, especially in adjacent countries sharing wide-ranging species where risk varies considerably from country to country. Considering risk in conservation decision-making will result in more resilient and effective conservation plans into the future to help safeguard our planet’s biodiversity in the face of the current extinction and climate crises.</w:t>
      </w:r>
    </w:p>
    <w:p w14:paraId="4840594C" w14:textId="77777777" w:rsidR="00680F44" w:rsidRDefault="00680F44" w:rsidP="00357455">
      <w:pPr>
        <w:pStyle w:val="Refhead"/>
      </w:pPr>
    </w:p>
    <w:p w14:paraId="063A3DBD" w14:textId="3F41D49B" w:rsidR="00357455" w:rsidRDefault="00D73714" w:rsidP="00357455">
      <w:pPr>
        <w:pStyle w:val="Refhead"/>
      </w:pPr>
      <w:r>
        <w:t>References</w:t>
      </w:r>
      <w:r w:rsidR="008C361F">
        <w:t xml:space="preserve"> and </w:t>
      </w:r>
      <w:commentRangeStart w:id="11"/>
      <w:r w:rsidR="008C361F">
        <w:t>Notes</w:t>
      </w:r>
      <w:commentRangeEnd w:id="11"/>
      <w:r w:rsidR="00E53FD1">
        <w:rPr>
          <w:rStyle w:val="CommentReference"/>
          <w:b w:val="0"/>
          <w:bCs w:val="0"/>
          <w:kern w:val="0"/>
        </w:rPr>
        <w:commentReference w:id="11"/>
      </w:r>
    </w:p>
    <w:p w14:paraId="3211A5A3" w14:textId="77777777" w:rsidR="00E53FD1" w:rsidRDefault="00E53FD1" w:rsidP="00E53FD1">
      <w:pPr>
        <w:pStyle w:val="Bibliography"/>
      </w:pPr>
      <w:r>
        <w:t>1.</w:t>
      </w:r>
      <w:r>
        <w:tab/>
      </w:r>
      <w:proofErr w:type="spellStart"/>
      <w:r>
        <w:t>Mascia</w:t>
      </w:r>
      <w:proofErr w:type="spellEnd"/>
      <w:r>
        <w:t xml:space="preserve">, M. B. &amp; </w:t>
      </w:r>
      <w:proofErr w:type="spellStart"/>
      <w:r>
        <w:t>Pailler</w:t>
      </w:r>
      <w:proofErr w:type="spellEnd"/>
      <w:r>
        <w:t xml:space="preserve">, S. Protected area downgrading, downsizing, and </w:t>
      </w:r>
      <w:proofErr w:type="spellStart"/>
      <w:r>
        <w:t>degazettement</w:t>
      </w:r>
      <w:proofErr w:type="spellEnd"/>
      <w:r>
        <w:t xml:space="preserve"> (PADDD) and its conservation implications. </w:t>
      </w:r>
      <w:proofErr w:type="spellStart"/>
      <w:r>
        <w:rPr>
          <w:i/>
          <w:iCs/>
        </w:rPr>
        <w:t>Conserv</w:t>
      </w:r>
      <w:proofErr w:type="spellEnd"/>
      <w:r>
        <w:rPr>
          <w:i/>
          <w:iCs/>
        </w:rPr>
        <w:t>. Lett.</w:t>
      </w:r>
      <w:r>
        <w:t xml:space="preserve"> </w:t>
      </w:r>
      <w:r>
        <w:rPr>
          <w:b/>
          <w:bCs/>
        </w:rPr>
        <w:t>4</w:t>
      </w:r>
      <w:r>
        <w:t>, 9–20 (2011).</w:t>
      </w:r>
    </w:p>
    <w:p w14:paraId="6A0C33A1" w14:textId="77777777" w:rsidR="00E53FD1" w:rsidRDefault="00E53FD1" w:rsidP="00E53FD1">
      <w:pPr>
        <w:pStyle w:val="Bibliography"/>
      </w:pPr>
      <w:r>
        <w:t>2.</w:t>
      </w:r>
      <w:r>
        <w:tab/>
      </w:r>
      <w:proofErr w:type="spellStart"/>
      <w:r>
        <w:t>Pouzols</w:t>
      </w:r>
      <w:proofErr w:type="spellEnd"/>
      <w:r>
        <w:t xml:space="preserve">, F. M. </w:t>
      </w:r>
      <w:r>
        <w:rPr>
          <w:i/>
          <w:iCs/>
        </w:rPr>
        <w:t>et al.</w:t>
      </w:r>
      <w:r>
        <w:t xml:space="preserve"> Global protected area expansion is compromised by projected land-use and parochialism. </w:t>
      </w:r>
      <w:r>
        <w:rPr>
          <w:i/>
          <w:iCs/>
        </w:rPr>
        <w:t>Nature</w:t>
      </w:r>
      <w:r>
        <w:t xml:space="preserve"> </w:t>
      </w:r>
      <w:r>
        <w:rPr>
          <w:b/>
          <w:bCs/>
        </w:rPr>
        <w:t>516</w:t>
      </w:r>
      <w:r>
        <w:t>, 383–386 (2014).</w:t>
      </w:r>
    </w:p>
    <w:p w14:paraId="7125AA63" w14:textId="77777777" w:rsidR="00E53FD1" w:rsidRDefault="00E53FD1" w:rsidP="00E53FD1">
      <w:pPr>
        <w:pStyle w:val="Bibliography"/>
      </w:pPr>
      <w:r>
        <w:t>3.</w:t>
      </w:r>
      <w:r>
        <w:tab/>
        <w:t xml:space="preserve">Hoffmann, S., </w:t>
      </w:r>
      <w:proofErr w:type="spellStart"/>
      <w:r>
        <w:t>Irl</w:t>
      </w:r>
      <w:proofErr w:type="spellEnd"/>
      <w:r>
        <w:t xml:space="preserve">, S. D. &amp; </w:t>
      </w:r>
      <w:proofErr w:type="spellStart"/>
      <w:r>
        <w:t>Beierkuhnlein</w:t>
      </w:r>
      <w:proofErr w:type="spellEnd"/>
      <w:r>
        <w:t xml:space="preserve">, C. Predicted climate shifts within terrestrial protected areas worldwide. </w:t>
      </w:r>
      <w:r>
        <w:rPr>
          <w:i/>
          <w:iCs/>
        </w:rPr>
        <w:t xml:space="preserve">Nat. </w:t>
      </w:r>
      <w:proofErr w:type="spellStart"/>
      <w:r>
        <w:rPr>
          <w:i/>
          <w:iCs/>
        </w:rPr>
        <w:t>Commun</w:t>
      </w:r>
      <w:proofErr w:type="spellEnd"/>
      <w:r>
        <w:rPr>
          <w:i/>
          <w:iCs/>
        </w:rPr>
        <w:t>.</w:t>
      </w:r>
      <w:r>
        <w:t xml:space="preserve"> </w:t>
      </w:r>
      <w:r>
        <w:rPr>
          <w:b/>
          <w:bCs/>
        </w:rPr>
        <w:t>10</w:t>
      </w:r>
      <w:r>
        <w:t>, 1–10 (2019).</w:t>
      </w:r>
    </w:p>
    <w:p w14:paraId="4D067E51" w14:textId="77777777" w:rsidR="00E53FD1" w:rsidRDefault="00E53FD1" w:rsidP="00E53FD1">
      <w:pPr>
        <w:pStyle w:val="Bibliography"/>
      </w:pPr>
      <w:r>
        <w:t>4.</w:t>
      </w:r>
      <w:r>
        <w:tab/>
        <w:t>CBD (Convention on Biological Diversity). Zero draft of the post-2020 global biodiversity framework. https://www.cbd.int/doc/c/efb0/1f84/a892b98d2982a829962b6371/wg2020-02-03-en.pdf (2020).</w:t>
      </w:r>
    </w:p>
    <w:p w14:paraId="0D28C810" w14:textId="77777777" w:rsidR="00E53FD1" w:rsidRDefault="00E53FD1" w:rsidP="00E53FD1">
      <w:pPr>
        <w:pStyle w:val="Bibliography"/>
      </w:pPr>
      <w:r>
        <w:t>5.</w:t>
      </w:r>
      <w:r>
        <w:tab/>
        <w:t xml:space="preserve">Watson, J. E., Dudley, N., </w:t>
      </w:r>
      <w:proofErr w:type="spellStart"/>
      <w:r>
        <w:t>Segan</w:t>
      </w:r>
      <w:proofErr w:type="spellEnd"/>
      <w:r>
        <w:t xml:space="preserve">, D. B. &amp; Hockings, M. The performance and potential of protected areas. </w:t>
      </w:r>
      <w:r>
        <w:rPr>
          <w:i/>
          <w:iCs/>
        </w:rPr>
        <w:t>Nature</w:t>
      </w:r>
      <w:r>
        <w:t xml:space="preserve"> </w:t>
      </w:r>
      <w:r>
        <w:rPr>
          <w:b/>
          <w:bCs/>
        </w:rPr>
        <w:t>515</w:t>
      </w:r>
      <w:r>
        <w:t>, 67–73 (2014).</w:t>
      </w:r>
    </w:p>
    <w:p w14:paraId="708FD118" w14:textId="77777777" w:rsidR="00E53FD1" w:rsidRDefault="00E53FD1" w:rsidP="00E53FD1">
      <w:pPr>
        <w:pStyle w:val="Bibliography"/>
      </w:pPr>
      <w:r>
        <w:t>6.</w:t>
      </w:r>
      <w:r>
        <w:tab/>
        <w:t xml:space="preserve">Brooks, T. M. </w:t>
      </w:r>
      <w:r>
        <w:rPr>
          <w:i/>
          <w:iCs/>
        </w:rPr>
        <w:t>et al.</w:t>
      </w:r>
      <w:r>
        <w:t xml:space="preserve"> Global biodiversity conservation priorities. </w:t>
      </w:r>
      <w:proofErr w:type="gramStart"/>
      <w:r>
        <w:rPr>
          <w:i/>
          <w:iCs/>
        </w:rPr>
        <w:t>science</w:t>
      </w:r>
      <w:proofErr w:type="gramEnd"/>
      <w:r>
        <w:t xml:space="preserve"> </w:t>
      </w:r>
      <w:r>
        <w:rPr>
          <w:b/>
          <w:bCs/>
        </w:rPr>
        <w:t>313</w:t>
      </w:r>
      <w:r>
        <w:t>, 58–61 (2006).</w:t>
      </w:r>
    </w:p>
    <w:p w14:paraId="58558A44" w14:textId="77777777" w:rsidR="00E53FD1" w:rsidRDefault="00E53FD1" w:rsidP="00E53FD1">
      <w:pPr>
        <w:pStyle w:val="Bibliography"/>
      </w:pPr>
      <w:r>
        <w:t>7.</w:t>
      </w:r>
      <w:r>
        <w:tab/>
        <w:t xml:space="preserve">Venter, O. </w:t>
      </w:r>
      <w:r>
        <w:rPr>
          <w:i/>
          <w:iCs/>
        </w:rPr>
        <w:t>et al.</w:t>
      </w:r>
      <w:r>
        <w:t xml:space="preserve"> Targeting Global Protected Area Expansion for Imperiled Biodiversity. </w:t>
      </w:r>
      <w:r>
        <w:rPr>
          <w:i/>
          <w:iCs/>
        </w:rPr>
        <w:t>PLOS Biol.</w:t>
      </w:r>
      <w:r>
        <w:t xml:space="preserve"> </w:t>
      </w:r>
      <w:r>
        <w:rPr>
          <w:b/>
          <w:bCs/>
        </w:rPr>
        <w:t>12</w:t>
      </w:r>
      <w:r>
        <w:t>, e1001891 (2014).</w:t>
      </w:r>
    </w:p>
    <w:p w14:paraId="64A638FA" w14:textId="77777777" w:rsidR="00E53FD1" w:rsidRDefault="00E53FD1" w:rsidP="00E53FD1">
      <w:pPr>
        <w:pStyle w:val="Bibliography"/>
      </w:pPr>
      <w:r>
        <w:t>8.</w:t>
      </w:r>
      <w:r>
        <w:tab/>
      </w:r>
      <w:proofErr w:type="spellStart"/>
      <w:r>
        <w:t>Baynham</w:t>
      </w:r>
      <w:proofErr w:type="spellEnd"/>
      <w:r>
        <w:t xml:space="preserve">-Herd, Z., Amano, T., Sutherland, W. J. &amp; Donald, P. F. Governance explains variation in national responses to the biodiversity crisis. </w:t>
      </w:r>
      <w:r>
        <w:rPr>
          <w:i/>
          <w:iCs/>
        </w:rPr>
        <w:t xml:space="preserve">Environ. </w:t>
      </w:r>
      <w:proofErr w:type="spellStart"/>
      <w:r>
        <w:rPr>
          <w:i/>
          <w:iCs/>
        </w:rPr>
        <w:t>Conserv</w:t>
      </w:r>
      <w:proofErr w:type="spellEnd"/>
      <w:r>
        <w:rPr>
          <w:i/>
          <w:iCs/>
        </w:rPr>
        <w:t>.</w:t>
      </w:r>
      <w:r>
        <w:t xml:space="preserve"> </w:t>
      </w:r>
      <w:r>
        <w:rPr>
          <w:b/>
          <w:bCs/>
        </w:rPr>
        <w:t>45</w:t>
      </w:r>
      <w:r>
        <w:t>, 407–418 (2018).</w:t>
      </w:r>
    </w:p>
    <w:p w14:paraId="57E4CCB3" w14:textId="77777777" w:rsidR="00E53FD1" w:rsidRDefault="00E53FD1" w:rsidP="00E53FD1">
      <w:pPr>
        <w:pStyle w:val="Bibliography"/>
      </w:pPr>
      <w:r>
        <w:t>9.</w:t>
      </w:r>
      <w:r>
        <w:tab/>
        <w:t xml:space="preserve">Miller, D. C., Agrawal, A. &amp; Roberts, J. T. Biodiversity, governance, and the allocation of international aid for conservation. </w:t>
      </w:r>
      <w:proofErr w:type="spellStart"/>
      <w:r>
        <w:rPr>
          <w:i/>
          <w:iCs/>
        </w:rPr>
        <w:t>Conserv</w:t>
      </w:r>
      <w:proofErr w:type="spellEnd"/>
      <w:r>
        <w:rPr>
          <w:i/>
          <w:iCs/>
        </w:rPr>
        <w:t>. Lett.</w:t>
      </w:r>
      <w:r>
        <w:t xml:space="preserve"> </w:t>
      </w:r>
      <w:r>
        <w:rPr>
          <w:b/>
          <w:bCs/>
        </w:rPr>
        <w:t>6</w:t>
      </w:r>
      <w:r>
        <w:t>, 12–20 (2013).</w:t>
      </w:r>
    </w:p>
    <w:p w14:paraId="7F8DCEDB" w14:textId="77777777" w:rsidR="00E53FD1" w:rsidRDefault="00E53FD1" w:rsidP="00E53FD1">
      <w:pPr>
        <w:pStyle w:val="Bibliography"/>
      </w:pPr>
      <w:r>
        <w:t>10.</w:t>
      </w:r>
      <w:r>
        <w:tab/>
        <w:t xml:space="preserve">Schulze, K. </w:t>
      </w:r>
      <w:r>
        <w:rPr>
          <w:i/>
          <w:iCs/>
        </w:rPr>
        <w:t>et al.</w:t>
      </w:r>
      <w:r>
        <w:t xml:space="preserve"> An assessment of threats to terrestrial protected areas. </w:t>
      </w:r>
      <w:proofErr w:type="spellStart"/>
      <w:r>
        <w:rPr>
          <w:i/>
          <w:iCs/>
        </w:rPr>
        <w:t>Conserv</w:t>
      </w:r>
      <w:proofErr w:type="spellEnd"/>
      <w:r>
        <w:rPr>
          <w:i/>
          <w:iCs/>
        </w:rPr>
        <w:t>. Lett.</w:t>
      </w:r>
      <w:r>
        <w:t xml:space="preserve"> </w:t>
      </w:r>
      <w:r>
        <w:rPr>
          <w:b/>
          <w:bCs/>
        </w:rPr>
        <w:t>11</w:t>
      </w:r>
      <w:r>
        <w:t>, e12435 (2018).</w:t>
      </w:r>
    </w:p>
    <w:p w14:paraId="7E45B3F9" w14:textId="77777777" w:rsidR="00E53FD1" w:rsidRDefault="00E53FD1" w:rsidP="00E53FD1">
      <w:pPr>
        <w:pStyle w:val="Bibliography"/>
      </w:pPr>
      <w:r>
        <w:t>11.</w:t>
      </w:r>
      <w:r>
        <w:tab/>
        <w:t xml:space="preserve">Hammill, E., Tulloch, A. I. T., </w:t>
      </w:r>
      <w:proofErr w:type="spellStart"/>
      <w:r>
        <w:t>Possingham</w:t>
      </w:r>
      <w:proofErr w:type="spellEnd"/>
      <w:r>
        <w:t xml:space="preserve">, H. P., Strange, N. &amp; Wilson, K. A. Factoring attitudes towards armed conflict risk into selection of protected areas for conservation. </w:t>
      </w:r>
      <w:r>
        <w:rPr>
          <w:i/>
          <w:iCs/>
        </w:rPr>
        <w:t xml:space="preserve">Nat. </w:t>
      </w:r>
      <w:proofErr w:type="spellStart"/>
      <w:r>
        <w:rPr>
          <w:i/>
          <w:iCs/>
        </w:rPr>
        <w:t>Commun</w:t>
      </w:r>
      <w:proofErr w:type="spellEnd"/>
      <w:r>
        <w:rPr>
          <w:i/>
          <w:iCs/>
        </w:rPr>
        <w:t>.</w:t>
      </w:r>
      <w:r>
        <w:t xml:space="preserve"> </w:t>
      </w:r>
      <w:r>
        <w:rPr>
          <w:b/>
          <w:bCs/>
        </w:rPr>
        <w:t>7</w:t>
      </w:r>
      <w:r>
        <w:t>, 11042 (2016).</w:t>
      </w:r>
    </w:p>
    <w:p w14:paraId="53164095" w14:textId="77777777" w:rsidR="00E53FD1" w:rsidRDefault="00E53FD1" w:rsidP="00E53FD1">
      <w:pPr>
        <w:pStyle w:val="Bibliography"/>
      </w:pPr>
      <w:r>
        <w:t>12.</w:t>
      </w:r>
      <w:r>
        <w:tab/>
      </w:r>
      <w:proofErr w:type="spellStart"/>
      <w:r>
        <w:t>Tesfaw</w:t>
      </w:r>
      <w:proofErr w:type="spellEnd"/>
      <w:r>
        <w:t xml:space="preserve">, A. T. </w:t>
      </w:r>
      <w:r>
        <w:rPr>
          <w:i/>
          <w:iCs/>
        </w:rPr>
        <w:t>et al.</w:t>
      </w:r>
      <w:r>
        <w:t xml:space="preserve"> Land-use and land-cover change shape the sustainability and impacts of protected areas. </w:t>
      </w:r>
      <w:r>
        <w:rPr>
          <w:i/>
          <w:iCs/>
        </w:rPr>
        <w:t>Proc. Natl. Acad. Sci.</w:t>
      </w:r>
      <w:r>
        <w:t xml:space="preserve"> </w:t>
      </w:r>
      <w:r>
        <w:rPr>
          <w:b/>
          <w:bCs/>
        </w:rPr>
        <w:t>115</w:t>
      </w:r>
      <w:r>
        <w:t>, 2084–2089 (2018).</w:t>
      </w:r>
    </w:p>
    <w:p w14:paraId="17B867FA" w14:textId="77777777" w:rsidR="00E53FD1" w:rsidRDefault="00E53FD1" w:rsidP="00E53FD1">
      <w:pPr>
        <w:pStyle w:val="Bibliography"/>
      </w:pPr>
      <w:r>
        <w:t>13.</w:t>
      </w:r>
      <w:r>
        <w:tab/>
        <w:t xml:space="preserve">Maxwell, S. L. </w:t>
      </w:r>
      <w:r>
        <w:rPr>
          <w:i/>
          <w:iCs/>
        </w:rPr>
        <w:t>et al.</w:t>
      </w:r>
      <w:r>
        <w:t xml:space="preserve"> Conservation implications of ecological responses to extreme weather and climate events. </w:t>
      </w:r>
      <w:r>
        <w:rPr>
          <w:i/>
          <w:iCs/>
        </w:rPr>
        <w:t xml:space="preserve">Divers. </w:t>
      </w:r>
      <w:proofErr w:type="spellStart"/>
      <w:r>
        <w:rPr>
          <w:i/>
          <w:iCs/>
        </w:rPr>
        <w:t>Distrib</w:t>
      </w:r>
      <w:proofErr w:type="spellEnd"/>
      <w:r>
        <w:rPr>
          <w:i/>
          <w:iCs/>
        </w:rPr>
        <w:t>.</w:t>
      </w:r>
      <w:r>
        <w:t xml:space="preserve"> </w:t>
      </w:r>
      <w:r>
        <w:rPr>
          <w:b/>
          <w:bCs/>
        </w:rPr>
        <w:t>25</w:t>
      </w:r>
      <w:r>
        <w:t>, 613–625 (2019).</w:t>
      </w:r>
    </w:p>
    <w:p w14:paraId="18799F1D" w14:textId="77777777" w:rsidR="00E53FD1" w:rsidRDefault="00E53FD1" w:rsidP="00E53FD1">
      <w:pPr>
        <w:pStyle w:val="Bibliography"/>
      </w:pPr>
      <w:r>
        <w:t>14.</w:t>
      </w:r>
      <w:r>
        <w:tab/>
        <w:t xml:space="preserve">McBride, M. F., Wilson, K. A., Bode, M. &amp; </w:t>
      </w:r>
      <w:proofErr w:type="spellStart"/>
      <w:r>
        <w:t>Possingham</w:t>
      </w:r>
      <w:proofErr w:type="spellEnd"/>
      <w:r>
        <w:t xml:space="preserve">, H. P. </w:t>
      </w:r>
      <w:proofErr w:type="gramStart"/>
      <w:r>
        <w:t>Incorporating</w:t>
      </w:r>
      <w:proofErr w:type="gramEnd"/>
      <w:r>
        <w:t xml:space="preserve"> the effects of socioeconomic uncertainty into priority setting for conservation investment. </w:t>
      </w:r>
      <w:proofErr w:type="spellStart"/>
      <w:r>
        <w:rPr>
          <w:i/>
          <w:iCs/>
        </w:rPr>
        <w:t>Conserv</w:t>
      </w:r>
      <w:proofErr w:type="spellEnd"/>
      <w:r>
        <w:rPr>
          <w:i/>
          <w:iCs/>
        </w:rPr>
        <w:t>. Biol.</w:t>
      </w:r>
      <w:r>
        <w:t xml:space="preserve"> </w:t>
      </w:r>
      <w:r>
        <w:rPr>
          <w:b/>
          <w:bCs/>
        </w:rPr>
        <w:t>21</w:t>
      </w:r>
      <w:r>
        <w:t>, 1463–1474 (2007).</w:t>
      </w:r>
    </w:p>
    <w:p w14:paraId="0CD9E558" w14:textId="77777777" w:rsidR="00E53FD1" w:rsidRDefault="00E53FD1" w:rsidP="00E53FD1">
      <w:pPr>
        <w:pStyle w:val="Bibliography"/>
      </w:pPr>
      <w:r>
        <w:t>15.</w:t>
      </w:r>
      <w:r>
        <w:tab/>
      </w:r>
      <w:proofErr w:type="spellStart"/>
      <w:r>
        <w:t>Alagador</w:t>
      </w:r>
      <w:proofErr w:type="spellEnd"/>
      <w:r>
        <w:t xml:space="preserve">, D., </w:t>
      </w:r>
      <w:proofErr w:type="spellStart"/>
      <w:r>
        <w:t>Cerdeira</w:t>
      </w:r>
      <w:proofErr w:type="spellEnd"/>
      <w:r>
        <w:t xml:space="preserve">, J. O. &amp; </w:t>
      </w:r>
      <w:proofErr w:type="spellStart"/>
      <w:r>
        <w:t>Araújo</w:t>
      </w:r>
      <w:proofErr w:type="spellEnd"/>
      <w:r>
        <w:t xml:space="preserve">, M. B. Shifting protected areas: scheduling spatial priorities under climate change. </w:t>
      </w:r>
      <w:r>
        <w:rPr>
          <w:i/>
          <w:iCs/>
        </w:rPr>
        <w:t>J. Appl. Ecol.</w:t>
      </w:r>
      <w:r>
        <w:t xml:space="preserve"> </w:t>
      </w:r>
      <w:r>
        <w:rPr>
          <w:b/>
          <w:bCs/>
        </w:rPr>
        <w:t>51</w:t>
      </w:r>
      <w:r>
        <w:t>, 703–713 (2014).</w:t>
      </w:r>
    </w:p>
    <w:p w14:paraId="1E40113A" w14:textId="77777777" w:rsidR="00E53FD1" w:rsidRDefault="00E53FD1" w:rsidP="00E53FD1">
      <w:pPr>
        <w:pStyle w:val="Bibliography"/>
      </w:pPr>
      <w:r>
        <w:t>16.</w:t>
      </w:r>
      <w:r>
        <w:tab/>
        <w:t xml:space="preserve">McGowan, J. </w:t>
      </w:r>
      <w:r>
        <w:rPr>
          <w:i/>
          <w:iCs/>
        </w:rPr>
        <w:t>et al.</w:t>
      </w:r>
      <w:r>
        <w:t xml:space="preserve"> Prioritizing debt conversion opportunities for marine conservation. </w:t>
      </w:r>
      <w:proofErr w:type="spellStart"/>
      <w:r>
        <w:rPr>
          <w:i/>
          <w:iCs/>
        </w:rPr>
        <w:t>Conserv</w:t>
      </w:r>
      <w:proofErr w:type="spellEnd"/>
      <w:r>
        <w:rPr>
          <w:i/>
          <w:iCs/>
        </w:rPr>
        <w:t>. Biol.</w:t>
      </w:r>
      <w:r>
        <w:t xml:space="preserve"> </w:t>
      </w:r>
      <w:r>
        <w:rPr>
          <w:b/>
          <w:bCs/>
        </w:rPr>
        <w:t>34</w:t>
      </w:r>
      <w:r>
        <w:t>, 1065–1075 (2020).</w:t>
      </w:r>
    </w:p>
    <w:p w14:paraId="1AE190A6" w14:textId="77777777" w:rsidR="00E53FD1" w:rsidRDefault="00E53FD1" w:rsidP="00E53FD1">
      <w:pPr>
        <w:pStyle w:val="Bibliography"/>
      </w:pPr>
      <w:r>
        <w:t>17.</w:t>
      </w:r>
      <w:r>
        <w:tab/>
      </w:r>
      <w:proofErr w:type="spellStart"/>
      <w:r>
        <w:t>Kuempel</w:t>
      </w:r>
      <w:proofErr w:type="spellEnd"/>
      <w:r>
        <w:t xml:space="preserve">, C. D., Jones, K. R., Watson, J. E. M. &amp; </w:t>
      </w:r>
      <w:proofErr w:type="spellStart"/>
      <w:r>
        <w:t>Possingham</w:t>
      </w:r>
      <w:proofErr w:type="spellEnd"/>
      <w:r>
        <w:t xml:space="preserve">, H. P. Quantifying biases in marine-protected-area placement relative to abatable threats. </w:t>
      </w:r>
      <w:proofErr w:type="spellStart"/>
      <w:r>
        <w:rPr>
          <w:i/>
          <w:iCs/>
        </w:rPr>
        <w:t>Conserv</w:t>
      </w:r>
      <w:proofErr w:type="spellEnd"/>
      <w:r>
        <w:rPr>
          <w:i/>
          <w:iCs/>
        </w:rPr>
        <w:t>. Biol.</w:t>
      </w:r>
      <w:r>
        <w:t xml:space="preserve"> </w:t>
      </w:r>
      <w:r>
        <w:rPr>
          <w:b/>
          <w:bCs/>
        </w:rPr>
        <w:t>33</w:t>
      </w:r>
      <w:r>
        <w:t>, 1350–1359 (2019).</w:t>
      </w:r>
    </w:p>
    <w:p w14:paraId="5A76FB15" w14:textId="77777777" w:rsidR="00E53FD1" w:rsidRDefault="00E53FD1" w:rsidP="00E53FD1">
      <w:pPr>
        <w:pStyle w:val="Bibliography"/>
      </w:pPr>
      <w:r>
        <w:t>18.</w:t>
      </w:r>
      <w:r>
        <w:tab/>
        <w:t xml:space="preserve">Kaufmann, D., </w:t>
      </w:r>
      <w:proofErr w:type="spellStart"/>
      <w:r>
        <w:t>Kraay</w:t>
      </w:r>
      <w:proofErr w:type="spellEnd"/>
      <w:r>
        <w:t xml:space="preserve">, A. &amp; </w:t>
      </w:r>
      <w:proofErr w:type="spellStart"/>
      <w:r>
        <w:t>Mastruzzi</w:t>
      </w:r>
      <w:proofErr w:type="spellEnd"/>
      <w:r>
        <w:t xml:space="preserve">, M. The Worldwide Governance Indicators: Methodology and Analytical Issues1. </w:t>
      </w:r>
      <w:r>
        <w:rPr>
          <w:i/>
          <w:iCs/>
        </w:rPr>
        <w:t>Hague J. Rule Law</w:t>
      </w:r>
      <w:r>
        <w:t xml:space="preserve"> </w:t>
      </w:r>
      <w:r>
        <w:rPr>
          <w:b/>
          <w:bCs/>
        </w:rPr>
        <w:t>3</w:t>
      </w:r>
      <w:r>
        <w:t>, 220–246 (2011).</w:t>
      </w:r>
    </w:p>
    <w:p w14:paraId="218B391C" w14:textId="77777777" w:rsidR="00E53FD1" w:rsidRDefault="00E53FD1" w:rsidP="00E53FD1">
      <w:pPr>
        <w:pStyle w:val="Bibliography"/>
      </w:pPr>
      <w:r>
        <w:t>19.</w:t>
      </w:r>
      <w:r>
        <w:tab/>
        <w:t xml:space="preserve">Kehoe, L. </w:t>
      </w:r>
      <w:r>
        <w:rPr>
          <w:i/>
          <w:iCs/>
        </w:rPr>
        <w:t>et al.</w:t>
      </w:r>
      <w:r>
        <w:t xml:space="preserve"> Biodiversity at risk under future cropland expansion and intensification. </w:t>
      </w:r>
      <w:r>
        <w:rPr>
          <w:i/>
          <w:iCs/>
        </w:rPr>
        <w:t xml:space="preserve">Nat. Ecol. </w:t>
      </w:r>
      <w:proofErr w:type="spellStart"/>
      <w:r>
        <w:rPr>
          <w:i/>
          <w:iCs/>
        </w:rPr>
        <w:t>Evol</w:t>
      </w:r>
      <w:proofErr w:type="spellEnd"/>
      <w:r>
        <w:rPr>
          <w:i/>
          <w:iCs/>
        </w:rPr>
        <w:t>.</w:t>
      </w:r>
      <w:r>
        <w:t xml:space="preserve"> </w:t>
      </w:r>
      <w:r>
        <w:rPr>
          <w:b/>
          <w:bCs/>
        </w:rPr>
        <w:t>1</w:t>
      </w:r>
      <w:r>
        <w:t>, 1129–1135 (2017).</w:t>
      </w:r>
    </w:p>
    <w:p w14:paraId="751AB0E6" w14:textId="77777777" w:rsidR="00E53FD1" w:rsidRDefault="00E53FD1" w:rsidP="00E53FD1">
      <w:pPr>
        <w:pStyle w:val="Bibliography"/>
      </w:pPr>
      <w:r>
        <w:t>20.</w:t>
      </w:r>
      <w:r>
        <w:tab/>
        <w:t xml:space="preserve">La </w:t>
      </w:r>
      <w:proofErr w:type="spellStart"/>
      <w:r>
        <w:t>Sorte</w:t>
      </w:r>
      <w:proofErr w:type="spellEnd"/>
      <w:r>
        <w:t xml:space="preserve">, F. A., Johnston, A. &amp; Ault, T. R. Global trends in the frequency and duration of temperature extremes. </w:t>
      </w:r>
      <w:proofErr w:type="spellStart"/>
      <w:r>
        <w:rPr>
          <w:i/>
          <w:iCs/>
        </w:rPr>
        <w:t>Clim</w:t>
      </w:r>
      <w:proofErr w:type="spellEnd"/>
      <w:r>
        <w:rPr>
          <w:i/>
          <w:iCs/>
        </w:rPr>
        <w:t>. Change Rev.</w:t>
      </w:r>
    </w:p>
    <w:p w14:paraId="1C015D92" w14:textId="77777777" w:rsidR="00E53FD1" w:rsidRDefault="00E53FD1" w:rsidP="00E53FD1">
      <w:pPr>
        <w:pStyle w:val="Bibliography"/>
      </w:pPr>
      <w:r>
        <w:t>21.</w:t>
      </w:r>
      <w:r>
        <w:tab/>
        <w:t xml:space="preserve">Garcia, R. A., </w:t>
      </w:r>
      <w:proofErr w:type="spellStart"/>
      <w:r>
        <w:t>Cabeza</w:t>
      </w:r>
      <w:proofErr w:type="spellEnd"/>
      <w:r>
        <w:t xml:space="preserve">, M., </w:t>
      </w:r>
      <w:proofErr w:type="spellStart"/>
      <w:r>
        <w:t>Rahbek</w:t>
      </w:r>
      <w:proofErr w:type="spellEnd"/>
      <w:r>
        <w:t xml:space="preserve">, C. &amp; </w:t>
      </w:r>
      <w:proofErr w:type="spellStart"/>
      <w:r>
        <w:t>Araújo</w:t>
      </w:r>
      <w:proofErr w:type="spellEnd"/>
      <w:r>
        <w:t xml:space="preserve">, M. B. Multiple dimensions of climate change and their implications for biodiversity. </w:t>
      </w:r>
      <w:r>
        <w:rPr>
          <w:i/>
          <w:iCs/>
        </w:rPr>
        <w:t>Science</w:t>
      </w:r>
      <w:r>
        <w:t xml:space="preserve"> </w:t>
      </w:r>
      <w:r>
        <w:rPr>
          <w:b/>
          <w:bCs/>
        </w:rPr>
        <w:t>344</w:t>
      </w:r>
      <w:r>
        <w:t>, 1247579 (2014).</w:t>
      </w:r>
    </w:p>
    <w:p w14:paraId="7B6F60CF" w14:textId="77777777" w:rsidR="00E53FD1" w:rsidRDefault="00E53FD1" w:rsidP="00E53FD1">
      <w:pPr>
        <w:pStyle w:val="Bibliography"/>
      </w:pPr>
      <w:r>
        <w:t>22.</w:t>
      </w:r>
      <w:r>
        <w:tab/>
        <w:t xml:space="preserve">IUCN. The IUCN Red List of Threatened Species. </w:t>
      </w:r>
      <w:proofErr w:type="gramStart"/>
      <w:r>
        <w:t>version</w:t>
      </w:r>
      <w:proofErr w:type="gramEnd"/>
      <w:r>
        <w:t xml:space="preserve"> 1.18. (2019).</w:t>
      </w:r>
    </w:p>
    <w:p w14:paraId="7AE1DCEE" w14:textId="77777777" w:rsidR="00E53FD1" w:rsidRDefault="00E53FD1" w:rsidP="00E53FD1">
      <w:pPr>
        <w:pStyle w:val="Bibliography"/>
      </w:pPr>
      <w:r>
        <w:t>23.</w:t>
      </w:r>
      <w:r>
        <w:tab/>
      </w:r>
      <w:proofErr w:type="spellStart"/>
      <w:r>
        <w:t>Margules</w:t>
      </w:r>
      <w:proofErr w:type="spellEnd"/>
      <w:r>
        <w:t xml:space="preserve">, C. R. &amp; </w:t>
      </w:r>
      <w:proofErr w:type="spellStart"/>
      <w:r>
        <w:t>Pressey</w:t>
      </w:r>
      <w:proofErr w:type="spellEnd"/>
      <w:r>
        <w:t xml:space="preserve">, R. L. Systematic conservation planning. </w:t>
      </w:r>
      <w:r>
        <w:rPr>
          <w:i/>
          <w:iCs/>
        </w:rPr>
        <w:t>Nature</w:t>
      </w:r>
      <w:r>
        <w:t xml:space="preserve"> </w:t>
      </w:r>
      <w:r>
        <w:rPr>
          <w:b/>
          <w:bCs/>
        </w:rPr>
        <w:t>405</w:t>
      </w:r>
      <w:r>
        <w:t>, 243–53 (2000).</w:t>
      </w:r>
    </w:p>
    <w:p w14:paraId="45E5A0DA" w14:textId="77777777" w:rsidR="00E53FD1" w:rsidRDefault="00E53FD1" w:rsidP="00E53FD1">
      <w:pPr>
        <w:pStyle w:val="Bibliography"/>
      </w:pPr>
      <w:r>
        <w:t>24.</w:t>
      </w:r>
      <w:r>
        <w:tab/>
      </w:r>
      <w:proofErr w:type="spellStart"/>
      <w:r>
        <w:t>Moilanen</w:t>
      </w:r>
      <w:proofErr w:type="spellEnd"/>
      <w:r>
        <w:t xml:space="preserve">, A., Wilson, K. &amp; </w:t>
      </w:r>
      <w:proofErr w:type="spellStart"/>
      <w:r>
        <w:t>Possingham</w:t>
      </w:r>
      <w:proofErr w:type="spellEnd"/>
      <w:r>
        <w:t xml:space="preserve">, H. </w:t>
      </w:r>
      <w:r>
        <w:rPr>
          <w:i/>
          <w:iCs/>
        </w:rPr>
        <w:t>Spatial conservation prioritization: quantitative methods and computational tools</w:t>
      </w:r>
      <w:r>
        <w:t>. (Oxford University Press, 2009).</w:t>
      </w:r>
    </w:p>
    <w:p w14:paraId="1558B7EB" w14:textId="77777777" w:rsidR="00E53FD1" w:rsidRDefault="00E53FD1" w:rsidP="00E53FD1">
      <w:pPr>
        <w:pStyle w:val="Bibliography"/>
      </w:pPr>
      <w:r>
        <w:t>25.</w:t>
      </w:r>
      <w:r>
        <w:tab/>
        <w:t xml:space="preserve">Ball, I. R. R., </w:t>
      </w:r>
      <w:proofErr w:type="spellStart"/>
      <w:r>
        <w:t>Possingham</w:t>
      </w:r>
      <w:proofErr w:type="spellEnd"/>
      <w:r>
        <w:t xml:space="preserve">, H. P. P. &amp; Watts, M. E. E. </w:t>
      </w:r>
      <w:proofErr w:type="spellStart"/>
      <w:r>
        <w:t>Marxan</w:t>
      </w:r>
      <w:proofErr w:type="spellEnd"/>
      <w:r>
        <w:t xml:space="preserve"> and relatives: Software for spatial conservation </w:t>
      </w:r>
      <w:proofErr w:type="spellStart"/>
      <w:r>
        <w:t>prioritisation</w:t>
      </w:r>
      <w:proofErr w:type="spellEnd"/>
      <w:r>
        <w:t xml:space="preserve">. </w:t>
      </w:r>
      <w:proofErr w:type="gramStart"/>
      <w:r>
        <w:t>in</w:t>
      </w:r>
      <w:proofErr w:type="gramEnd"/>
      <w:r>
        <w:t xml:space="preserve"> </w:t>
      </w:r>
      <w:r>
        <w:rPr>
          <w:i/>
          <w:iCs/>
        </w:rPr>
        <w:t xml:space="preserve">Spatial conservation </w:t>
      </w:r>
      <w:proofErr w:type="spellStart"/>
      <w:r>
        <w:rPr>
          <w:i/>
          <w:iCs/>
        </w:rPr>
        <w:t>prioritisation</w:t>
      </w:r>
      <w:proofErr w:type="spellEnd"/>
      <w:r>
        <w:rPr>
          <w:i/>
          <w:iCs/>
        </w:rPr>
        <w:t>: Quantitative methods and computational tools.</w:t>
      </w:r>
      <w:r>
        <w:t xml:space="preserve"> (</w:t>
      </w:r>
      <w:proofErr w:type="gramStart"/>
      <w:r>
        <w:t>eds</w:t>
      </w:r>
      <w:proofErr w:type="gramEnd"/>
      <w:r>
        <w:t xml:space="preserve">. </w:t>
      </w:r>
      <w:proofErr w:type="spellStart"/>
      <w:r>
        <w:t>Moilanen</w:t>
      </w:r>
      <w:proofErr w:type="spellEnd"/>
      <w:r>
        <w:t xml:space="preserve">, A., Wilson, K. &amp; </w:t>
      </w:r>
      <w:proofErr w:type="spellStart"/>
      <w:r>
        <w:t>Possingham</w:t>
      </w:r>
      <w:proofErr w:type="spellEnd"/>
      <w:r>
        <w:t>, H. P.) 185–195 (Oxford University Press, 2009).</w:t>
      </w:r>
    </w:p>
    <w:p w14:paraId="07947B5B" w14:textId="77777777" w:rsidR="00E53FD1" w:rsidRDefault="00E53FD1" w:rsidP="00E53FD1">
      <w:pPr>
        <w:pStyle w:val="Bibliography"/>
      </w:pPr>
      <w:r>
        <w:t>26.</w:t>
      </w:r>
      <w:r>
        <w:tab/>
        <w:t xml:space="preserve">Deb, K. Multi-objective optimization. </w:t>
      </w:r>
      <w:proofErr w:type="gramStart"/>
      <w:r>
        <w:t>in</w:t>
      </w:r>
      <w:proofErr w:type="gramEnd"/>
      <w:r>
        <w:t xml:space="preserve"> </w:t>
      </w:r>
      <w:r>
        <w:rPr>
          <w:i/>
          <w:iCs/>
        </w:rPr>
        <w:t>Search methodologies</w:t>
      </w:r>
      <w:r>
        <w:t xml:space="preserve"> 403–449 (Springer, 2014).</w:t>
      </w:r>
    </w:p>
    <w:p w14:paraId="664D0263" w14:textId="77777777" w:rsidR="00E53FD1" w:rsidRDefault="00E53FD1" w:rsidP="00E53FD1">
      <w:pPr>
        <w:pStyle w:val="Bibliography"/>
      </w:pPr>
      <w:r>
        <w:t>27.</w:t>
      </w:r>
      <w:r>
        <w:tab/>
        <w:t xml:space="preserve">Post-2020 Global Biodiversity Framework. </w:t>
      </w:r>
      <w:r>
        <w:rPr>
          <w:i/>
          <w:iCs/>
        </w:rPr>
        <w:t>IUCN</w:t>
      </w:r>
      <w:r>
        <w:t xml:space="preserve"> https://www.iucn.org/theme/global-policy/our-work/convention-biological-diversity-cbd/post-2020-global-biodiversity-framework (2018).</w:t>
      </w:r>
    </w:p>
    <w:p w14:paraId="33616FE0" w14:textId="77777777" w:rsidR="00E53FD1" w:rsidRDefault="00E53FD1" w:rsidP="00E53FD1">
      <w:pPr>
        <w:pStyle w:val="Bibliography"/>
      </w:pPr>
      <w:r>
        <w:t>28.</w:t>
      </w:r>
      <w:r>
        <w:tab/>
        <w:t xml:space="preserve">Myers, N., Mittermeier, R. A., Mittermeier, C. G., da Fonseca, G. A. B. &amp; Kent, J. Biodiversity hotspots for conservation priorities. </w:t>
      </w:r>
      <w:r>
        <w:rPr>
          <w:i/>
          <w:iCs/>
        </w:rPr>
        <w:t>Nature</w:t>
      </w:r>
      <w:r>
        <w:t xml:space="preserve"> </w:t>
      </w:r>
      <w:r>
        <w:rPr>
          <w:b/>
          <w:bCs/>
        </w:rPr>
        <w:t>403</w:t>
      </w:r>
      <w:r>
        <w:t>, 853–858 (2000).</w:t>
      </w:r>
    </w:p>
    <w:p w14:paraId="3C0DAB08" w14:textId="77777777" w:rsidR="00E53FD1" w:rsidRDefault="00E53FD1" w:rsidP="00E53FD1">
      <w:pPr>
        <w:pStyle w:val="Bibliography"/>
      </w:pPr>
      <w:r>
        <w:t>29.</w:t>
      </w:r>
      <w:r>
        <w:tab/>
      </w:r>
      <w:proofErr w:type="spellStart"/>
      <w:r>
        <w:t>Dallimer</w:t>
      </w:r>
      <w:proofErr w:type="spellEnd"/>
      <w:r>
        <w:t xml:space="preserve">, M. &amp; Strange, N. Why socio-political borders and boundaries matter in conservation. </w:t>
      </w:r>
      <w:r>
        <w:rPr>
          <w:i/>
          <w:iCs/>
        </w:rPr>
        <w:t xml:space="preserve">Trends Ecol. </w:t>
      </w:r>
      <w:proofErr w:type="spellStart"/>
      <w:r>
        <w:rPr>
          <w:i/>
          <w:iCs/>
        </w:rPr>
        <w:t>Evol</w:t>
      </w:r>
      <w:proofErr w:type="spellEnd"/>
      <w:r>
        <w:rPr>
          <w:i/>
          <w:iCs/>
        </w:rPr>
        <w:t>.</w:t>
      </w:r>
      <w:r>
        <w:t xml:space="preserve"> </w:t>
      </w:r>
      <w:r>
        <w:rPr>
          <w:b/>
          <w:bCs/>
        </w:rPr>
        <w:t>30</w:t>
      </w:r>
      <w:r>
        <w:t>, 132–139 (2015).</w:t>
      </w:r>
    </w:p>
    <w:p w14:paraId="736736C2" w14:textId="77777777" w:rsidR="00E53FD1" w:rsidRDefault="00E53FD1" w:rsidP="00E53FD1">
      <w:pPr>
        <w:pStyle w:val="Bibliography"/>
      </w:pPr>
      <w:r>
        <w:lastRenderedPageBreak/>
        <w:t>30.</w:t>
      </w:r>
      <w:r>
        <w:tab/>
        <w:t>International), B. I. (</w:t>
      </w:r>
      <w:proofErr w:type="spellStart"/>
      <w:r>
        <w:t>BirdLife</w:t>
      </w:r>
      <w:proofErr w:type="spellEnd"/>
      <w:r>
        <w:t xml:space="preserve">. IUCN Red List of Threatened Species: Ara </w:t>
      </w:r>
      <w:proofErr w:type="spellStart"/>
      <w:r>
        <w:t>ambiguus</w:t>
      </w:r>
      <w:proofErr w:type="spellEnd"/>
      <w:r>
        <w:t xml:space="preserve">. </w:t>
      </w:r>
      <w:r>
        <w:rPr>
          <w:i/>
          <w:iCs/>
        </w:rPr>
        <w:t>IUCN Red List of Threatened Species</w:t>
      </w:r>
      <w:r>
        <w:t xml:space="preserve"> https://www.iucnredlist.org/en (2016).</w:t>
      </w:r>
    </w:p>
    <w:p w14:paraId="59AC9D0C" w14:textId="77777777" w:rsidR="00E53FD1" w:rsidRDefault="00E53FD1" w:rsidP="00E53FD1">
      <w:pPr>
        <w:pStyle w:val="Bibliography"/>
      </w:pPr>
      <w:r>
        <w:t>31.</w:t>
      </w:r>
      <w:r>
        <w:tab/>
        <w:t xml:space="preserve">Miller, R. L., Marsh, H., Benham, C. &amp; </w:t>
      </w:r>
      <w:proofErr w:type="spellStart"/>
      <w:r>
        <w:t>Hamann</w:t>
      </w:r>
      <w:proofErr w:type="spellEnd"/>
      <w:r>
        <w:t xml:space="preserve">, M. A framework for improving the cross-jurisdictional governance of a marine migratory species. </w:t>
      </w:r>
      <w:proofErr w:type="spellStart"/>
      <w:r>
        <w:rPr>
          <w:i/>
          <w:iCs/>
        </w:rPr>
        <w:t>Conserv</w:t>
      </w:r>
      <w:proofErr w:type="spellEnd"/>
      <w:r>
        <w:rPr>
          <w:i/>
          <w:iCs/>
        </w:rPr>
        <w:t xml:space="preserve">. Sci. </w:t>
      </w:r>
      <w:proofErr w:type="spellStart"/>
      <w:r>
        <w:rPr>
          <w:i/>
          <w:iCs/>
        </w:rPr>
        <w:t>Pract</w:t>
      </w:r>
      <w:proofErr w:type="spellEnd"/>
      <w:r>
        <w:rPr>
          <w:i/>
          <w:iCs/>
        </w:rPr>
        <w:t>.</w:t>
      </w:r>
      <w:r>
        <w:t xml:space="preserve"> </w:t>
      </w:r>
      <w:r>
        <w:rPr>
          <w:b/>
          <w:bCs/>
        </w:rPr>
        <w:t>1</w:t>
      </w:r>
      <w:r>
        <w:t>, e58 (2019).</w:t>
      </w:r>
    </w:p>
    <w:p w14:paraId="4E11B6D7" w14:textId="77777777" w:rsidR="00E53FD1" w:rsidRDefault="00E53FD1" w:rsidP="00E53FD1">
      <w:pPr>
        <w:pStyle w:val="Bibliography"/>
      </w:pPr>
      <w:r>
        <w:t>32.</w:t>
      </w:r>
      <w:r>
        <w:tab/>
        <w:t xml:space="preserve">Martin, A., McGuire, S. &amp; Sullivan, S. Global environmental justice and biodiversity conservation. </w:t>
      </w:r>
      <w:proofErr w:type="spellStart"/>
      <w:r>
        <w:rPr>
          <w:i/>
          <w:iCs/>
        </w:rPr>
        <w:t>Geogr</w:t>
      </w:r>
      <w:proofErr w:type="spellEnd"/>
      <w:r>
        <w:rPr>
          <w:i/>
          <w:iCs/>
        </w:rPr>
        <w:t>. J.</w:t>
      </w:r>
      <w:r>
        <w:t xml:space="preserve"> </w:t>
      </w:r>
      <w:r>
        <w:rPr>
          <w:b/>
          <w:bCs/>
        </w:rPr>
        <w:t>179</w:t>
      </w:r>
      <w:r>
        <w:t>, 122–131 (2013).</w:t>
      </w:r>
    </w:p>
    <w:p w14:paraId="18A03C03" w14:textId="77777777" w:rsidR="00E53FD1" w:rsidRDefault="00E53FD1" w:rsidP="00E53FD1">
      <w:pPr>
        <w:pStyle w:val="Bibliography"/>
      </w:pPr>
      <w:r>
        <w:t>33.</w:t>
      </w:r>
      <w:r>
        <w:tab/>
      </w:r>
      <w:proofErr w:type="spellStart"/>
      <w:r>
        <w:t>Geldmann</w:t>
      </w:r>
      <w:proofErr w:type="spellEnd"/>
      <w:r>
        <w:t xml:space="preserve">, J., </w:t>
      </w:r>
      <w:proofErr w:type="spellStart"/>
      <w:r>
        <w:t>Manica</w:t>
      </w:r>
      <w:proofErr w:type="spellEnd"/>
      <w:r>
        <w:t xml:space="preserve">, A., Burgess, N. D., Coad, L. &amp; </w:t>
      </w:r>
      <w:proofErr w:type="spellStart"/>
      <w:r>
        <w:t>Balmford</w:t>
      </w:r>
      <w:proofErr w:type="spellEnd"/>
      <w:r>
        <w:t xml:space="preserve">, A. A global-level assessment of the effectiveness of protected areas at resisting anthropogenic pressures. </w:t>
      </w:r>
      <w:r>
        <w:rPr>
          <w:i/>
          <w:iCs/>
        </w:rPr>
        <w:t>Proc. Natl. Acad. Sci.</w:t>
      </w:r>
      <w:r>
        <w:t xml:space="preserve"> </w:t>
      </w:r>
      <w:r>
        <w:rPr>
          <w:b/>
          <w:bCs/>
        </w:rPr>
        <w:t>116</w:t>
      </w:r>
      <w:r>
        <w:t>, 23209–23215 (2019).</w:t>
      </w:r>
    </w:p>
    <w:p w14:paraId="562AF3C3" w14:textId="77777777" w:rsidR="00E53FD1" w:rsidRDefault="00E53FD1" w:rsidP="00E53FD1">
      <w:pPr>
        <w:pStyle w:val="Bibliography"/>
      </w:pPr>
      <w:r>
        <w:t>34.</w:t>
      </w:r>
      <w:r>
        <w:tab/>
      </w:r>
      <w:proofErr w:type="spellStart"/>
      <w:r>
        <w:t>Eklund</w:t>
      </w:r>
      <w:proofErr w:type="spellEnd"/>
      <w:r>
        <w:t xml:space="preserve">, J. F. &amp; </w:t>
      </w:r>
      <w:proofErr w:type="spellStart"/>
      <w:r>
        <w:t>Cabeza-Jaimejuan</w:t>
      </w:r>
      <w:proofErr w:type="spellEnd"/>
      <w:r>
        <w:t xml:space="preserve">, M. D. M. Quality of governance and effectiveness of protected areas: crucial concepts for conservation planning. </w:t>
      </w:r>
      <w:r>
        <w:rPr>
          <w:i/>
          <w:iCs/>
        </w:rPr>
        <w:t>Ann. N. Y. Acad. Sci.</w:t>
      </w:r>
      <w:r>
        <w:t xml:space="preserve"> (2017).</w:t>
      </w:r>
    </w:p>
    <w:p w14:paraId="48D67447" w14:textId="77777777" w:rsidR="00E53FD1" w:rsidRDefault="00E53FD1" w:rsidP="00E53FD1">
      <w:pPr>
        <w:pStyle w:val="Bibliography"/>
      </w:pPr>
      <w:r>
        <w:t>35.</w:t>
      </w:r>
      <w:r>
        <w:tab/>
        <w:t xml:space="preserve">Di </w:t>
      </w:r>
      <w:proofErr w:type="spellStart"/>
      <w:r>
        <w:t>Minin</w:t>
      </w:r>
      <w:proofErr w:type="spellEnd"/>
      <w:r>
        <w:t xml:space="preserve">, E. </w:t>
      </w:r>
      <w:r>
        <w:rPr>
          <w:i/>
          <w:iCs/>
        </w:rPr>
        <w:t>et al.</w:t>
      </w:r>
      <w:r>
        <w:t xml:space="preserve"> Global priorities for national carnivore conservation under land use change. </w:t>
      </w:r>
      <w:r>
        <w:rPr>
          <w:i/>
          <w:iCs/>
        </w:rPr>
        <w:t>Sci. Rep.</w:t>
      </w:r>
      <w:r>
        <w:t xml:space="preserve"> </w:t>
      </w:r>
      <w:r>
        <w:rPr>
          <w:b/>
          <w:bCs/>
        </w:rPr>
        <w:t>6</w:t>
      </w:r>
      <w:r>
        <w:t>, 23814 (2016).</w:t>
      </w:r>
    </w:p>
    <w:p w14:paraId="6637ABF8" w14:textId="77777777" w:rsidR="00E53FD1" w:rsidRDefault="00E53FD1" w:rsidP="00E53FD1">
      <w:pPr>
        <w:pStyle w:val="Bibliography"/>
      </w:pPr>
      <w:r>
        <w:t>36.</w:t>
      </w:r>
      <w:r>
        <w:tab/>
        <w:t xml:space="preserve">Williams, J. W., Jackson, S. T. &amp; </w:t>
      </w:r>
      <w:proofErr w:type="spellStart"/>
      <w:r>
        <w:t>Kutzbach</w:t>
      </w:r>
      <w:proofErr w:type="spellEnd"/>
      <w:r>
        <w:t xml:space="preserve">, J. E. Projected distributions of novel and disappearing climates by 2100 AD. </w:t>
      </w:r>
      <w:r>
        <w:rPr>
          <w:i/>
          <w:iCs/>
        </w:rPr>
        <w:t>Proc. Natl. Acad. Sci.</w:t>
      </w:r>
      <w:r>
        <w:t xml:space="preserve"> </w:t>
      </w:r>
      <w:r>
        <w:rPr>
          <w:b/>
          <w:bCs/>
        </w:rPr>
        <w:t>104</w:t>
      </w:r>
      <w:r>
        <w:t>, 5738–5742 (2007).</w:t>
      </w:r>
    </w:p>
    <w:p w14:paraId="04A7910C" w14:textId="71211B2E" w:rsidR="00357455" w:rsidRDefault="00E53FD1" w:rsidP="00E53FD1">
      <w:pPr>
        <w:pStyle w:val="Bibliography"/>
      </w:pPr>
      <w:r>
        <w:t>37.</w:t>
      </w:r>
      <w:r>
        <w:tab/>
        <w:t xml:space="preserve">Kelly, L. T. </w:t>
      </w:r>
      <w:r>
        <w:rPr>
          <w:i/>
          <w:iCs/>
        </w:rPr>
        <w:t>et al.</w:t>
      </w:r>
      <w:r>
        <w:t xml:space="preserve"> Fire and biodiversity in the Anthropocene. </w:t>
      </w:r>
      <w:r>
        <w:rPr>
          <w:i/>
          <w:iCs/>
        </w:rPr>
        <w:t>Science</w:t>
      </w:r>
      <w:r>
        <w:t xml:space="preserve"> </w:t>
      </w:r>
      <w:r>
        <w:rPr>
          <w:b/>
          <w:bCs/>
        </w:rPr>
        <w:t>370</w:t>
      </w:r>
      <w:r>
        <w:t>, (2020).</w:t>
      </w:r>
    </w:p>
    <w:p w14:paraId="73AED1E8" w14:textId="77777777" w:rsidR="00E53FD1" w:rsidRPr="00E53FD1" w:rsidRDefault="00E53FD1" w:rsidP="00E53FD1"/>
    <w:p w14:paraId="58AD7DE7" w14:textId="0EE04349" w:rsidR="00B52557" w:rsidRPr="009A6B8F" w:rsidRDefault="00D73714" w:rsidP="00E351C0">
      <w:pPr>
        <w:pStyle w:val="Acknowledgement"/>
        <w:ind w:left="0" w:firstLine="0"/>
      </w:pPr>
      <w:r w:rsidRPr="009A6B8F">
        <w:rPr>
          <w:b/>
        </w:rPr>
        <w:t>Acknowledgments:</w:t>
      </w:r>
      <w:r w:rsidRPr="009A6B8F">
        <w:t xml:space="preserve"> </w:t>
      </w:r>
      <w:bookmarkStart w:id="13" w:name="_Hlk62207734"/>
      <w:r w:rsidR="00DD225C" w:rsidRPr="009A6B8F">
        <w:t>Acknowledgments follow the references and notes</w:t>
      </w:r>
      <w:r w:rsidR="008C361F">
        <w:t xml:space="preserve"> list</w:t>
      </w:r>
      <w:r w:rsidR="00DD225C" w:rsidRPr="009A6B8F">
        <w:t xml:space="preserve"> but are not numbered. </w:t>
      </w:r>
      <w:r w:rsidR="006161C9" w:rsidRPr="006161C9">
        <w:t>Start with text that acknowledges non</w:t>
      </w:r>
      <w:r w:rsidR="00E351C0">
        <w:t>-</w:t>
      </w:r>
      <w:r w:rsidR="006161C9" w:rsidRPr="006161C9">
        <w:t>author contributions and then complete each of the sections below as separate paragraphs.</w:t>
      </w:r>
      <w:bookmarkEnd w:id="13"/>
    </w:p>
    <w:p w14:paraId="598A3F87" w14:textId="79087083" w:rsidR="00B52557" w:rsidRDefault="7FEA168B" w:rsidP="005659B1">
      <w:pPr>
        <w:pStyle w:val="Acknowledgement"/>
        <w:ind w:left="360" w:firstLine="0"/>
      </w:pPr>
      <w:r w:rsidRPr="7FEA168B">
        <w:rPr>
          <w:b/>
          <w:bCs/>
        </w:rPr>
        <w:t>Funding:</w:t>
      </w:r>
      <w:r>
        <w:t xml:space="preserve"> Provide complete funding information, including grant numbers</w:t>
      </w:r>
      <w:r w:rsidR="00D805A6">
        <w:t xml:space="preserve">, </w:t>
      </w:r>
      <w:r w:rsidR="00D805A6" w:rsidRPr="00D805A6">
        <w:t>complete funding agency names,</w:t>
      </w:r>
      <w:r w:rsidR="008C361F">
        <w:t xml:space="preserve"> and recipient’s initials</w:t>
      </w:r>
      <w:r>
        <w:t xml:space="preserve">. Each funding source should be listed in a separate paragraph. </w:t>
      </w:r>
    </w:p>
    <w:p w14:paraId="71148684" w14:textId="77777777" w:rsidR="00D805A6" w:rsidRDefault="00D805A6" w:rsidP="00D805A6">
      <w:pPr>
        <w:pStyle w:val="Acknowledgement"/>
        <w:ind w:firstLine="0"/>
      </w:pPr>
      <w:r>
        <w:t>Examples:</w:t>
      </w:r>
    </w:p>
    <w:p w14:paraId="5F55344C" w14:textId="1D917A7B" w:rsidR="00D805A6" w:rsidRDefault="00D805A6" w:rsidP="00D805A6">
      <w:pPr>
        <w:pStyle w:val="Acknowledgement"/>
        <w:ind w:firstLine="0"/>
      </w:pPr>
      <w:r>
        <w:t xml:space="preserve">National Institutes of Health grant U12AB123456 (PV, CHO) </w:t>
      </w:r>
    </w:p>
    <w:p w14:paraId="62C43BAC" w14:textId="77777777" w:rsidR="00D805A6" w:rsidRDefault="00D805A6" w:rsidP="00D805A6">
      <w:pPr>
        <w:pStyle w:val="Acknowledgement"/>
        <w:ind w:firstLine="0"/>
      </w:pPr>
      <w:r>
        <w:t xml:space="preserve">National Institutes of Health grant R01AB123456 (PV, GS) </w:t>
      </w:r>
    </w:p>
    <w:p w14:paraId="1D321D30" w14:textId="77777777" w:rsidR="00D805A6" w:rsidRDefault="00D805A6" w:rsidP="00D805A6">
      <w:pPr>
        <w:pStyle w:val="Acknowledgement"/>
        <w:ind w:firstLine="0"/>
      </w:pPr>
      <w:r>
        <w:t xml:space="preserve">William K. Bowes Jr Foundation (PV) </w:t>
      </w:r>
    </w:p>
    <w:p w14:paraId="26967CE7" w14:textId="77777777" w:rsidR="00D805A6" w:rsidRDefault="00D805A6" w:rsidP="00D805A6">
      <w:pPr>
        <w:pStyle w:val="Acknowledgement"/>
        <w:ind w:firstLine="0"/>
      </w:pPr>
      <w:r>
        <w:t xml:space="preserve">German Research Foundation grant AB 1234/1-1 </w:t>
      </w:r>
    </w:p>
    <w:p w14:paraId="764261D0" w14:textId="77777777" w:rsidR="00D805A6" w:rsidRDefault="00D805A6" w:rsidP="00D805A6">
      <w:pPr>
        <w:pStyle w:val="Acknowledgement"/>
        <w:ind w:firstLine="0"/>
      </w:pPr>
      <w:r>
        <w:t xml:space="preserve">Office of Biological and Environmental Research of the U.S. Department of Energy Atmospheric System Research Program Interagency Agreement grant DE-SC0000001 </w:t>
      </w:r>
    </w:p>
    <w:p w14:paraId="6BAF55BB" w14:textId="77777777" w:rsidR="00D805A6" w:rsidRDefault="00D805A6" w:rsidP="00D805A6">
      <w:pPr>
        <w:pStyle w:val="Acknowledgement"/>
        <w:ind w:firstLine="0"/>
      </w:pPr>
      <w:r>
        <w:t xml:space="preserve">National Institute of Health Research UK </w:t>
      </w:r>
    </w:p>
    <w:p w14:paraId="567B33E3" w14:textId="4078D9CD" w:rsidR="00D805A6" w:rsidRPr="009A6B8F" w:rsidRDefault="00D805A6" w:rsidP="00D805A6">
      <w:pPr>
        <w:pStyle w:val="Acknowledgement"/>
        <w:ind w:firstLine="0"/>
      </w:pPr>
      <w:r>
        <w:t>UK-China Research and Innovation Partnership Fund through the Met Office Climate Science for Service Partnership (CSSP) China as part of the Newton Fund</w:t>
      </w:r>
    </w:p>
    <w:p w14:paraId="0501F937" w14:textId="295FA0CD" w:rsidR="00B52557" w:rsidRPr="009A6B8F" w:rsidRDefault="00DD225C" w:rsidP="005659B1">
      <w:pPr>
        <w:pStyle w:val="Acknowledgement"/>
        <w:ind w:left="360" w:firstLine="0"/>
      </w:pPr>
      <w:r w:rsidRPr="009A6B8F">
        <w:rPr>
          <w:b/>
        </w:rPr>
        <w:t>Author contributions:</w:t>
      </w:r>
      <w:r w:rsidRPr="009A6B8F">
        <w:t xml:space="preserve"> </w:t>
      </w:r>
      <w:bookmarkStart w:id="14" w:name="_Hlk62207876"/>
      <w:r w:rsidR="00465F7D">
        <w:t>Each author’s</w:t>
      </w:r>
      <w:r w:rsidRPr="009A6B8F">
        <w:t xml:space="preserve"> contribution</w:t>
      </w:r>
      <w:r w:rsidR="00465F7D">
        <w:t>(</w:t>
      </w:r>
      <w:r w:rsidRPr="009A6B8F">
        <w:t>s</w:t>
      </w:r>
      <w:r w:rsidR="00465F7D">
        <w:t>)</w:t>
      </w:r>
      <w:r w:rsidRPr="009A6B8F">
        <w:t xml:space="preserve"> to the paper</w:t>
      </w:r>
      <w:r w:rsidR="00465F7D">
        <w:t xml:space="preserve"> should be listed</w:t>
      </w:r>
      <w:r w:rsidRPr="009A6B8F">
        <w:t xml:space="preserve"> [we encourage you to follow the </w:t>
      </w:r>
      <w:hyperlink r:id="rId18" w:history="1">
        <w:proofErr w:type="spellStart"/>
        <w:r w:rsidRPr="009A6B8F">
          <w:rPr>
            <w:rStyle w:val="Hyperlink"/>
          </w:rPr>
          <w:t>CRediT</w:t>
        </w:r>
        <w:proofErr w:type="spellEnd"/>
      </w:hyperlink>
      <w:r w:rsidRPr="009A6B8F">
        <w:t xml:space="preserve"> model]</w:t>
      </w:r>
      <w:r w:rsidR="00B52557" w:rsidRPr="009A6B8F">
        <w:t>.</w:t>
      </w:r>
      <w:r w:rsidR="009A6B8F">
        <w:t xml:space="preserve"> Each </w:t>
      </w:r>
      <w:proofErr w:type="spellStart"/>
      <w:r w:rsidR="009A6B8F">
        <w:t>CRediT</w:t>
      </w:r>
      <w:proofErr w:type="spellEnd"/>
      <w:r w:rsidR="009A6B8F">
        <w:t xml:space="preserve"> role should have its own line</w:t>
      </w:r>
      <w:r w:rsidR="008C361F">
        <w:t>, and there should not be any punctuation in the initials</w:t>
      </w:r>
      <w:r w:rsidR="009A6B8F">
        <w:t xml:space="preserve">. </w:t>
      </w:r>
    </w:p>
    <w:p w14:paraId="3CFE0B4A" w14:textId="278A8675" w:rsidR="009A6B8F" w:rsidRPr="009A6B8F" w:rsidRDefault="00BE1EA8" w:rsidP="00E351C0">
      <w:pPr>
        <w:pStyle w:val="Acknowledgement"/>
        <w:ind w:firstLine="0"/>
        <w:rPr>
          <w:b/>
        </w:rPr>
      </w:pPr>
      <w:r w:rsidRPr="00BE1EA8">
        <w:rPr>
          <w:bCs/>
        </w:rPr>
        <w:t>E</w:t>
      </w:r>
      <w:r w:rsidR="009A6B8F" w:rsidRPr="00BE1EA8">
        <w:rPr>
          <w:bCs/>
        </w:rPr>
        <w:t>xample</w:t>
      </w:r>
      <w:r w:rsidRPr="00BE1EA8">
        <w:rPr>
          <w:bCs/>
        </w:rPr>
        <w:t>s</w:t>
      </w:r>
      <w:r w:rsidR="009A6B8F" w:rsidRPr="00D805A6">
        <w:rPr>
          <w:bCs/>
        </w:rPr>
        <w:t xml:space="preserve">: </w:t>
      </w:r>
      <w:bookmarkStart w:id="15" w:name="_GoBack"/>
      <w:bookmarkEnd w:id="15"/>
    </w:p>
    <w:p w14:paraId="4C8119C9" w14:textId="33704714" w:rsidR="009A6B8F" w:rsidRDefault="009A6B8F" w:rsidP="00E351C0">
      <w:pPr>
        <w:pStyle w:val="acknowledgement0"/>
        <w:spacing w:before="120" w:beforeAutospacing="0" w:after="0" w:afterAutospacing="0"/>
        <w:ind w:left="720"/>
        <w:jc w:val="both"/>
        <w:rPr>
          <w:color w:val="000000"/>
        </w:rPr>
      </w:pPr>
      <w:r w:rsidRPr="009A6B8F">
        <w:rPr>
          <w:color w:val="000000"/>
        </w:rPr>
        <w:t>Conceptualization: SBB, DLA, MPW</w:t>
      </w:r>
    </w:p>
    <w:p w14:paraId="0FC70DC9" w14:textId="53837C60" w:rsidR="009A6B8F" w:rsidRDefault="009A6B8F" w:rsidP="00E351C0">
      <w:pPr>
        <w:pStyle w:val="acknowledgement0"/>
        <w:spacing w:before="120" w:beforeAutospacing="0" w:after="0" w:afterAutospacing="0"/>
        <w:ind w:left="720"/>
        <w:jc w:val="both"/>
        <w:rPr>
          <w:color w:val="000000"/>
        </w:rPr>
      </w:pPr>
      <w:r>
        <w:rPr>
          <w:color w:val="000000"/>
        </w:rPr>
        <w:t>Methodology: HP, FTGS, CW, JRK, NJB, PRB, JLS, EH</w:t>
      </w:r>
    </w:p>
    <w:p w14:paraId="6268A2B9" w14:textId="76474603" w:rsidR="009A6B8F" w:rsidRDefault="009A6B8F" w:rsidP="00E351C0">
      <w:pPr>
        <w:pStyle w:val="acknowledgement0"/>
        <w:spacing w:before="120" w:beforeAutospacing="0" w:after="0" w:afterAutospacing="0"/>
        <w:ind w:left="720"/>
        <w:jc w:val="both"/>
        <w:rPr>
          <w:color w:val="000000"/>
        </w:rPr>
      </w:pPr>
      <w:r>
        <w:rPr>
          <w:color w:val="000000"/>
        </w:rPr>
        <w:t>Investigation: SBB, DLA, MPW, WCB</w:t>
      </w:r>
    </w:p>
    <w:p w14:paraId="633770B7" w14:textId="6FF4F70B" w:rsidR="009A6B8F" w:rsidRDefault="009A6B8F" w:rsidP="00E351C0">
      <w:pPr>
        <w:pStyle w:val="acknowledgement0"/>
        <w:spacing w:before="120" w:beforeAutospacing="0" w:after="0" w:afterAutospacing="0"/>
        <w:ind w:left="720"/>
        <w:jc w:val="both"/>
        <w:rPr>
          <w:color w:val="000000"/>
        </w:rPr>
      </w:pPr>
      <w:r>
        <w:rPr>
          <w:color w:val="000000"/>
        </w:rPr>
        <w:t>Visualization: SFB, MJM, JLS, EH</w:t>
      </w:r>
    </w:p>
    <w:p w14:paraId="60EC10B1" w14:textId="669D9D0E" w:rsidR="009A6B8F" w:rsidRDefault="009A6B8F" w:rsidP="00E351C0">
      <w:pPr>
        <w:pStyle w:val="acknowledgement0"/>
        <w:spacing w:before="120" w:beforeAutospacing="0" w:after="0" w:afterAutospacing="0"/>
        <w:ind w:left="720"/>
        <w:jc w:val="both"/>
        <w:rPr>
          <w:color w:val="000000"/>
        </w:rPr>
      </w:pPr>
      <w:r>
        <w:rPr>
          <w:color w:val="000000"/>
        </w:rPr>
        <w:t>Funding acquisition: SJE, MJM, JLS, EH</w:t>
      </w:r>
    </w:p>
    <w:p w14:paraId="5B494BF0" w14:textId="29758964" w:rsidR="009A6B8F" w:rsidRDefault="009A6B8F" w:rsidP="00E351C0">
      <w:pPr>
        <w:pStyle w:val="acknowledgement0"/>
        <w:spacing w:before="120" w:beforeAutospacing="0" w:after="0" w:afterAutospacing="0"/>
        <w:ind w:left="720"/>
        <w:jc w:val="both"/>
        <w:rPr>
          <w:color w:val="000000"/>
        </w:rPr>
      </w:pPr>
      <w:r>
        <w:rPr>
          <w:color w:val="000000"/>
        </w:rPr>
        <w:t>Project administration: JLS, EH</w:t>
      </w:r>
    </w:p>
    <w:p w14:paraId="25F316C6" w14:textId="0838CFB5" w:rsidR="009A6B8F" w:rsidRDefault="009A6B8F" w:rsidP="00E351C0">
      <w:pPr>
        <w:pStyle w:val="acknowledgement0"/>
        <w:spacing w:before="120" w:beforeAutospacing="0" w:after="0" w:afterAutospacing="0"/>
        <w:ind w:left="720"/>
        <w:jc w:val="both"/>
        <w:rPr>
          <w:color w:val="000000"/>
        </w:rPr>
      </w:pPr>
      <w:r>
        <w:rPr>
          <w:color w:val="000000"/>
        </w:rPr>
        <w:lastRenderedPageBreak/>
        <w:t>Supervision: SJE, MJM, JLS, EH</w:t>
      </w:r>
    </w:p>
    <w:p w14:paraId="79BD6293" w14:textId="2A7158C6" w:rsidR="009A6B8F" w:rsidRDefault="009A6B8F" w:rsidP="00E351C0">
      <w:pPr>
        <w:pStyle w:val="acknowledgement0"/>
        <w:spacing w:before="120" w:beforeAutospacing="0" w:after="0" w:afterAutospacing="0"/>
        <w:ind w:left="720"/>
        <w:jc w:val="both"/>
        <w:rPr>
          <w:color w:val="000000"/>
        </w:rPr>
      </w:pPr>
      <w:r>
        <w:rPr>
          <w:color w:val="000000"/>
        </w:rPr>
        <w:t>Writing – original draft: SBB, DLA, WCB, JLS, EH</w:t>
      </w:r>
    </w:p>
    <w:p w14:paraId="5980E642" w14:textId="519AA4BD" w:rsidR="009A6B8F" w:rsidRPr="009A6B8F" w:rsidRDefault="009A6B8F" w:rsidP="00E351C0">
      <w:pPr>
        <w:pStyle w:val="acknowledgement0"/>
        <w:spacing w:before="120" w:beforeAutospacing="0" w:after="0" w:afterAutospacing="0"/>
        <w:ind w:left="720"/>
        <w:jc w:val="both"/>
        <w:rPr>
          <w:color w:val="000000"/>
        </w:rPr>
      </w:pPr>
      <w:r>
        <w:rPr>
          <w:color w:val="000000"/>
        </w:rPr>
        <w:t>Writing – review &amp; editing: SBB, DLA, PRB, JLS, EH</w:t>
      </w:r>
    </w:p>
    <w:bookmarkEnd w:id="14"/>
    <w:p w14:paraId="2E0CAB54" w14:textId="3E7B028B" w:rsidR="00B52557" w:rsidRPr="009A6B8F" w:rsidRDefault="00DD225C" w:rsidP="005659B1">
      <w:pPr>
        <w:pStyle w:val="Acknowledgement"/>
        <w:ind w:left="360" w:firstLine="0"/>
      </w:pPr>
      <w:r w:rsidRPr="009A6B8F">
        <w:rPr>
          <w:b/>
        </w:rPr>
        <w:t>Competing interests:</w:t>
      </w:r>
      <w:r w:rsidRPr="009A6B8F">
        <w:t xml:space="preserve"> </w:t>
      </w:r>
      <w:r w:rsidR="00E351C0">
        <w:t>C</w:t>
      </w:r>
      <w:r w:rsidR="00E351C0" w:rsidRPr="009A6B8F">
        <w:t xml:space="preserve">ompeting </w:t>
      </w:r>
      <w:r w:rsidRPr="009A6B8F">
        <w:t>interests</w:t>
      </w:r>
      <w:r w:rsidR="00ED4D2D" w:rsidRPr="009A6B8F">
        <w:t xml:space="preserve"> </w:t>
      </w:r>
      <w:bookmarkStart w:id="16" w:name="_Hlk62207918"/>
      <w:r w:rsidR="00ED4D2D" w:rsidRPr="009A6B8F">
        <w:t>(including but not limited to patents, financial holdings</w:t>
      </w:r>
      <w:r w:rsidR="005C7805" w:rsidRPr="009A6B8F">
        <w:t xml:space="preserve">, professional affiliations, advisory positions, </w:t>
      </w:r>
      <w:r w:rsidR="002E60B9" w:rsidRPr="009A6B8F">
        <w:t xml:space="preserve">and </w:t>
      </w:r>
      <w:r w:rsidR="005C7805" w:rsidRPr="009A6B8F">
        <w:t>board memberships</w:t>
      </w:r>
      <w:r w:rsidR="00ED4D2D" w:rsidRPr="009A6B8F">
        <w:t>)</w:t>
      </w:r>
      <w:r w:rsidRPr="009A6B8F">
        <w:t xml:space="preserve"> </w:t>
      </w:r>
      <w:bookmarkEnd w:id="16"/>
      <w:r w:rsidRPr="009A6B8F">
        <w:t xml:space="preserve">of any of the authors must be listed. </w:t>
      </w:r>
      <w:bookmarkStart w:id="17" w:name="_Hlk62207935"/>
      <w:r w:rsidR="00BE1EA8">
        <w:t>When</w:t>
      </w:r>
      <w:r w:rsidR="00BE1EA8" w:rsidRPr="009A6B8F">
        <w:t xml:space="preserve"> </w:t>
      </w:r>
      <w:r w:rsidRPr="009A6B8F">
        <w:t>authors have no competing interests, this should also be declared</w:t>
      </w:r>
      <w:r w:rsidR="00ED4D2D" w:rsidRPr="009A6B8F">
        <w:t xml:space="preserve"> (e.g.</w:t>
      </w:r>
      <w:r w:rsidR="00CC2657" w:rsidRPr="009A6B8F">
        <w:t>,</w:t>
      </w:r>
      <w:r w:rsidR="00ED4D2D" w:rsidRPr="009A6B8F">
        <w:t xml:space="preserve"> “Authors declare </w:t>
      </w:r>
      <w:r w:rsidR="00E351C0">
        <w:t xml:space="preserve">that they have </w:t>
      </w:r>
      <w:r w:rsidR="00ED4D2D" w:rsidRPr="009A6B8F">
        <w:t>no competing interests.”)</w:t>
      </w:r>
      <w:r w:rsidR="00B52557" w:rsidRPr="009A6B8F">
        <w:t>.</w:t>
      </w:r>
      <w:bookmarkEnd w:id="17"/>
    </w:p>
    <w:p w14:paraId="73E3617C" w14:textId="6C2EFFD8" w:rsidR="00D73714" w:rsidRDefault="00DD225C" w:rsidP="005659B1">
      <w:pPr>
        <w:pStyle w:val="Acknowledgement"/>
        <w:ind w:left="360" w:firstLine="0"/>
      </w:pPr>
      <w:r w:rsidRPr="009A6B8F">
        <w:rPr>
          <w:b/>
        </w:rPr>
        <w:t>Data and materials availability:</w:t>
      </w:r>
      <w:r w:rsidRPr="009A6B8F">
        <w:t xml:space="preserve"> </w:t>
      </w:r>
      <w:bookmarkStart w:id="18" w:name="_Hlk62207948"/>
      <w:r w:rsidR="00465F7D" w:rsidRPr="009A6B8F">
        <w:t>All data, code, and materials used in the analysis must be available in some form to any researcher for purposes of reproducing or extending the analysis.</w:t>
      </w:r>
      <w:r w:rsidR="00465F7D">
        <w:t xml:space="preserve"> </w:t>
      </w:r>
      <w:r w:rsidRPr="009A6B8F">
        <w:t>Include a note explaining any restrictions on materials</w:t>
      </w:r>
      <w:r w:rsidR="005C7805" w:rsidRPr="009A6B8F">
        <w:t>,</w:t>
      </w:r>
      <w:r w:rsidRPr="009A6B8F">
        <w:t xml:space="preserve"> such as materials transfer agreements</w:t>
      </w:r>
      <w:r w:rsidR="006A0DD2">
        <w:t xml:space="preserve"> (MTAs)</w:t>
      </w:r>
      <w:r w:rsidR="00F26AF7" w:rsidRPr="009A6B8F">
        <w:t xml:space="preserve">. </w:t>
      </w:r>
      <w:r w:rsidR="005C7805" w:rsidRPr="009A6B8F">
        <w:t>Note</w:t>
      </w:r>
      <w:r w:rsidRPr="009A6B8F">
        <w:t xml:space="preserve"> accession numbers to any data relating to the paper and deposited in a public database</w:t>
      </w:r>
      <w:r w:rsidR="005C7805" w:rsidRPr="009A6B8F">
        <w:t>; include a brief description of the data set or model with the number</w:t>
      </w:r>
      <w:r w:rsidRPr="009A6B8F">
        <w:t xml:space="preserve">. If all data </w:t>
      </w:r>
      <w:r w:rsidR="002E60B9" w:rsidRPr="009A6B8F">
        <w:t>are</w:t>
      </w:r>
      <w:r w:rsidRPr="009A6B8F">
        <w:t xml:space="preserve"> in the paper and supplementary materials</w:t>
      </w:r>
      <w:r w:rsidR="00BE1EA8">
        <w:t>,</w:t>
      </w:r>
      <w:r w:rsidRPr="009A6B8F">
        <w:t xml:space="preserve"> include the sentence “</w:t>
      </w:r>
      <w:r w:rsidR="005C7805" w:rsidRPr="009A6B8F">
        <w:t>A</w:t>
      </w:r>
      <w:r w:rsidRPr="009A6B8F">
        <w:t xml:space="preserve">ll data </w:t>
      </w:r>
      <w:r w:rsidR="0097571B">
        <w:t>are</w:t>
      </w:r>
      <w:r w:rsidRPr="009A6B8F">
        <w:t xml:space="preserve"> available in the </w:t>
      </w:r>
      <w:r w:rsidR="00F26AF7" w:rsidRPr="009A6B8F">
        <w:t>main text</w:t>
      </w:r>
      <w:r w:rsidRPr="009A6B8F">
        <w:t xml:space="preserve"> or the </w:t>
      </w:r>
      <w:r w:rsidR="002E60B9" w:rsidRPr="009A6B8F">
        <w:t>s</w:t>
      </w:r>
      <w:r w:rsidRPr="009A6B8F">
        <w:t xml:space="preserve">upplementary </w:t>
      </w:r>
      <w:r w:rsidR="002E60B9" w:rsidRPr="009A6B8F">
        <w:t>m</w:t>
      </w:r>
      <w:r w:rsidR="005C7805" w:rsidRPr="009A6B8F">
        <w:t xml:space="preserve">aterials.” </w:t>
      </w:r>
      <w:bookmarkEnd w:id="18"/>
    </w:p>
    <w:p w14:paraId="751FC283" w14:textId="1B861896"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351900FE" w14:textId="77777777" w:rsidR="00821BBC" w:rsidRDefault="00821BBC" w:rsidP="00F26AF7">
      <w:pPr>
        <w:pStyle w:val="SOMContent"/>
      </w:pPr>
      <w:r>
        <w:t>Supplementary Text</w:t>
      </w:r>
    </w:p>
    <w:p w14:paraId="7209E407" w14:textId="41AA15F4" w:rsidR="00F26AF7" w:rsidRDefault="00F26AF7" w:rsidP="00F26AF7">
      <w:pPr>
        <w:pStyle w:val="SOMContent"/>
      </w:pPr>
      <w:r>
        <w:t>Figs</w:t>
      </w:r>
      <w:r w:rsidR="009966F9">
        <w:t>.</w:t>
      </w:r>
      <w:r>
        <w:t xml:space="preserve"> S1</w:t>
      </w:r>
      <w:r w:rsidR="009966F9">
        <w:t xml:space="preserve"> to </w:t>
      </w:r>
      <w:r>
        <w:t>S#</w:t>
      </w:r>
    </w:p>
    <w:p w14:paraId="007DD609" w14:textId="316F6D14" w:rsidR="00F26AF7" w:rsidRDefault="00F26AF7" w:rsidP="00F26AF7">
      <w:pPr>
        <w:pStyle w:val="SOMContent"/>
      </w:pPr>
      <w:r>
        <w:t>Tables S1</w:t>
      </w:r>
      <w:r w:rsidR="009966F9">
        <w:t xml:space="preserve"> to </w:t>
      </w:r>
      <w:r>
        <w:t>S#</w:t>
      </w:r>
    </w:p>
    <w:p w14:paraId="0EC8F810" w14:textId="77777777" w:rsidR="00821BBC" w:rsidRDefault="00821BBC" w:rsidP="00821BBC">
      <w:pPr>
        <w:pStyle w:val="SOMContent"/>
      </w:pPr>
      <w:r>
        <w:t>References (</w:t>
      </w:r>
      <w:r>
        <w:rPr>
          <w:i/>
        </w:rPr>
        <w:t>##</w:t>
      </w:r>
      <w:r>
        <w:rPr>
          <w:iCs/>
        </w:rPr>
        <w:t>–</w:t>
      </w:r>
      <w:r>
        <w:rPr>
          <w:i/>
        </w:rPr>
        <w:t>##</w:t>
      </w:r>
      <w:r>
        <w:t>)</w:t>
      </w:r>
    </w:p>
    <w:p w14:paraId="7688C38D" w14:textId="38FDBE15" w:rsidR="00F26AF7" w:rsidRDefault="00F26AF7" w:rsidP="00F26AF7">
      <w:pPr>
        <w:pStyle w:val="SOMContent"/>
      </w:pPr>
      <w:r>
        <w:t>Movies S1</w:t>
      </w:r>
      <w:r w:rsidR="001447DE">
        <w:t xml:space="preserve"> to </w:t>
      </w:r>
      <w:r>
        <w:t>S#</w:t>
      </w:r>
    </w:p>
    <w:p w14:paraId="77C2DF79" w14:textId="245474C5" w:rsidR="00F26AF7" w:rsidRDefault="00F26AF7" w:rsidP="00F26AF7">
      <w:pPr>
        <w:pStyle w:val="SOMContent"/>
      </w:pPr>
      <w:r>
        <w:t>Audio S1</w:t>
      </w:r>
      <w:r w:rsidR="00567935">
        <w:t xml:space="preserve"> to </w:t>
      </w:r>
      <w:r>
        <w:t>S#</w:t>
      </w:r>
    </w:p>
    <w:p w14:paraId="0A0415E1" w14:textId="504BAB76" w:rsidR="00F26AF7" w:rsidRDefault="00F26AF7" w:rsidP="00F26AF7">
      <w:pPr>
        <w:pStyle w:val="SOMContent"/>
      </w:pPr>
      <w:r>
        <w:t>Data S1</w:t>
      </w:r>
      <w:r w:rsidR="00C3528D">
        <w:t xml:space="preserve"> to </w:t>
      </w:r>
      <w:r>
        <w:t>S#</w:t>
      </w:r>
    </w:p>
    <w:p w14:paraId="7345E492" w14:textId="59BE6986" w:rsidR="00357455" w:rsidRDefault="00357455">
      <w:pPr>
        <w:rPr>
          <w:rFonts w:eastAsia="Times New Roman"/>
          <w:b/>
          <w:kern w:val="28"/>
          <w:sz w:val="24"/>
          <w:szCs w:val="24"/>
        </w:rPr>
      </w:pPr>
    </w:p>
    <w:p w14:paraId="69027D3D" w14:textId="387327C6" w:rsidR="00D73714" w:rsidRDefault="00D73714" w:rsidP="00D73714">
      <w:pPr>
        <w:pStyle w:val="Legend"/>
      </w:pPr>
      <w:r w:rsidRPr="007443BB">
        <w:rPr>
          <w:b/>
        </w:rPr>
        <w:t>Fig. 1</w:t>
      </w:r>
      <w:r w:rsidRPr="00755125">
        <w:rPr>
          <w:b/>
        </w:rPr>
        <w:t>.</w:t>
      </w:r>
      <w:r>
        <w:t xml:space="preserve"> </w:t>
      </w:r>
      <w:r w:rsidRPr="002E13DD">
        <w:rPr>
          <w:b/>
          <w:bCs/>
        </w:rPr>
        <w:t>The figure caption should begin with a</w:t>
      </w:r>
      <w:r w:rsidR="00F26AF7" w:rsidRPr="002E13DD">
        <w:rPr>
          <w:b/>
          <w:bCs/>
        </w:rPr>
        <w:t xml:space="preserve"> short</w:t>
      </w:r>
      <w:r w:rsidRPr="002E13DD">
        <w:rPr>
          <w:b/>
          <w:bCs/>
        </w:rPr>
        <w:t xml:space="preserve"> descriptive statement of the </w:t>
      </w:r>
      <w:r w:rsidR="00F26AF7" w:rsidRPr="002E13DD">
        <w:rPr>
          <w:b/>
          <w:bCs/>
        </w:rPr>
        <w:t xml:space="preserve">entire </w:t>
      </w:r>
      <w:r w:rsidRPr="002E13DD">
        <w:rPr>
          <w:b/>
          <w:bCs/>
        </w:rPr>
        <w:t>figure followed by additional text.</w:t>
      </w:r>
      <w:r>
        <w:t xml:space="preserve"> </w:t>
      </w:r>
      <w:r w:rsidR="00F26AF7">
        <w:t>Captions</w:t>
      </w:r>
      <w:r>
        <w:t xml:space="preserve"> should be</w:t>
      </w:r>
      <w:r w:rsidR="00F26AF7">
        <w:t xml:space="preserve"> immediately after each figure.</w:t>
      </w:r>
      <w:r>
        <w:t xml:space="preserve"> </w:t>
      </w:r>
      <w:bookmarkStart w:id="19" w:name="_Hlk62208007"/>
      <w:r w:rsidR="00606EBD">
        <w:t>The primary callout of each f</w:t>
      </w:r>
      <w:r>
        <w:t xml:space="preserve">igure part </w:t>
      </w:r>
      <w:r w:rsidR="00606EBD">
        <w:t>is</w:t>
      </w:r>
      <w:r>
        <w:t xml:space="preserve"> indicated with </w:t>
      </w:r>
      <w:r w:rsidR="00606EBD">
        <w:t xml:space="preserve">a bold </w:t>
      </w:r>
      <w:r>
        <w:t>capital letter</w:t>
      </w:r>
      <w:r w:rsidR="004057E5">
        <w:t xml:space="preserve"> enclosed in parentheses</w:t>
      </w:r>
      <w:r>
        <w:t xml:space="preserve"> </w:t>
      </w:r>
      <w:r w:rsidR="00B0541D">
        <w:t xml:space="preserve">[e.g., </w:t>
      </w:r>
      <w:r>
        <w:t>(</w:t>
      </w:r>
      <w:r w:rsidRPr="00606EBD">
        <w:rPr>
          <w:b/>
          <w:bCs/>
        </w:rPr>
        <w:t>A</w:t>
      </w:r>
      <w:r>
        <w:t>)</w:t>
      </w:r>
      <w:r w:rsidR="00B0541D">
        <w:t>]</w:t>
      </w:r>
      <w:r>
        <w:t>.</w:t>
      </w:r>
      <w:r w:rsidR="004057E5">
        <w:t xml:space="preserve"> Additional callouts</w:t>
      </w:r>
      <w:r w:rsidR="00464ABD">
        <w:t xml:space="preserve"> </w:t>
      </w:r>
      <w:r w:rsidR="00ED7B28">
        <w:t>are indicated the same way, but without the bold format</w:t>
      </w:r>
      <w:r w:rsidR="00464ABD">
        <w:t>.</w:t>
      </w:r>
      <w:r>
        <w:t xml:space="preserve"> If you prefer, you can place both figures and captions logically through</w:t>
      </w:r>
      <w:r w:rsidR="002E60B9">
        <w:t>out</w:t>
      </w:r>
      <w:r>
        <w:t xml:space="preserve"> the text near where they are </w:t>
      </w:r>
      <w:r>
        <w:lastRenderedPageBreak/>
        <w:t>cited rather than at the end of the file (but not both). If a paragraph in the main text begins with the name of a figure, write out “Figure” in full (e.g., &lt;para&gt;“Figure 1 shows….”)</w:t>
      </w:r>
      <w:bookmarkEnd w:id="19"/>
    </w:p>
    <w:p w14:paraId="1F8B7DEE" w14:textId="3621CBE6" w:rsidR="00D73714" w:rsidRPr="00AB0DF1" w:rsidRDefault="00D73714" w:rsidP="00D73714">
      <w:pPr>
        <w:pStyle w:val="Legend"/>
      </w:pPr>
      <w:r>
        <w:rPr>
          <w:b/>
        </w:rPr>
        <w:t>Fig. 2.</w:t>
      </w:r>
      <w:r>
        <w:t xml:space="preserve"> </w:t>
      </w:r>
      <w:r w:rsidRPr="002E13DD">
        <w:rPr>
          <w:b/>
          <w:bCs/>
        </w:rPr>
        <w:t xml:space="preserve">You can place graphics </w:t>
      </w:r>
      <w:r w:rsidR="001331D7" w:rsidRPr="002E13DD">
        <w:rPr>
          <w:b/>
          <w:bCs/>
        </w:rPr>
        <w:t>in</w:t>
      </w:r>
      <w:r w:rsidR="006455DA" w:rsidRPr="002E13DD">
        <w:rPr>
          <w:b/>
          <w:bCs/>
        </w:rPr>
        <w:t>-</w:t>
      </w:r>
      <w:r w:rsidR="001331D7" w:rsidRPr="002E13DD">
        <w:rPr>
          <w:b/>
          <w:bCs/>
        </w:rPr>
        <w:t xml:space="preserve">line </w:t>
      </w:r>
      <w:r w:rsidRPr="002E13DD">
        <w:rPr>
          <w:b/>
          <w:bCs/>
        </w:rPr>
        <w:t xml:space="preserve">above each </w:t>
      </w:r>
      <w:r w:rsidR="004B4F4B" w:rsidRPr="002E13DD">
        <w:rPr>
          <w:b/>
          <w:bCs/>
        </w:rPr>
        <w:t>caption</w:t>
      </w:r>
      <w:r w:rsidRPr="002E13DD">
        <w:rPr>
          <w:b/>
          <w:bCs/>
        </w:rPr>
        <w:t>.</w:t>
      </w:r>
      <w:r w:rsidR="004B4F4B">
        <w:t xml:space="preserve"> </w:t>
      </w:r>
      <w:bookmarkStart w:id="20" w:name="_Hlk62208035"/>
      <w:r w:rsidR="004B4F4B">
        <w:t>Please do not use text boxes to arrange figures. High</w:t>
      </w:r>
      <w:r w:rsidR="002E13DD">
        <w:t>-</w:t>
      </w:r>
      <w:r w:rsidR="004B4F4B">
        <w:t>resolution</w:t>
      </w:r>
      <w:r w:rsidR="00FD48F1">
        <w:t xml:space="preserve"> (preferably editable PDF or Adobe Illustrator format) </w:t>
      </w:r>
      <w:r w:rsidR="004B4F4B">
        <w:t>figure</w:t>
      </w:r>
      <w:r w:rsidR="00465F7D">
        <w:t xml:space="preserve"> file</w:t>
      </w:r>
      <w:r w:rsidR="004B4F4B">
        <w:t>s will be requested following review.</w:t>
      </w:r>
      <w:bookmarkEnd w:id="20"/>
    </w:p>
    <w:p w14:paraId="2E7DFE6B" w14:textId="2E54B53F" w:rsidR="00D73714" w:rsidRDefault="00D73714" w:rsidP="00FD48F1">
      <w:pPr>
        <w:pStyle w:val="Legend"/>
      </w:pPr>
      <w:r w:rsidRPr="007443BB">
        <w:rPr>
          <w:b/>
        </w:rPr>
        <w:t>Table 1.</w:t>
      </w:r>
      <w:r>
        <w:t xml:space="preserve"> </w:t>
      </w:r>
      <w:r w:rsidRPr="002E13DD">
        <w:rPr>
          <w:b/>
          <w:bCs/>
        </w:rPr>
        <w:t>Start this caption with a short description of your table.</w:t>
      </w:r>
      <w:r>
        <w:t xml:space="preserv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457144EA" w14:textId="34CCC591"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9"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0B7E4F">
      <w:headerReference w:type="default" r:id="rId20"/>
      <w:footerReference w:type="default" r:id="rId21"/>
      <w:headerReference w:type="first" r:id="rId22"/>
      <w:footerReference w:type="first" r:id="rId23"/>
      <w:pgSz w:w="12240" w:h="15840" w:code="1"/>
      <w:pgMar w:top="1296" w:right="1440" w:bottom="1296" w:left="1440" w:header="432" w:footer="720" w:gutter="0"/>
      <w:lnNumType w:countBy="5" w:distance="72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uxton,Rachel" w:date="2021-05-17T14:17:00Z" w:initials="B">
    <w:p w14:paraId="47C6F90E" w14:textId="689C7599" w:rsidR="008D4E59" w:rsidRDefault="008D4E59">
      <w:pPr>
        <w:pStyle w:val="CommentText"/>
      </w:pPr>
      <w:r>
        <w:rPr>
          <w:rStyle w:val="CommentReference"/>
        </w:rPr>
        <w:annotationRef/>
      </w:r>
      <w:r>
        <w:t>The abstract should be 100-125 words and organized in this structure: an opening sentence that sets the question that you address and is comprehensible to the general reader, background content specific to this study, results, and a concluding sentence. It should be a single paragraph.</w:t>
      </w:r>
    </w:p>
  </w:comment>
  <w:comment w:id="2" w:author="Buxton,Rachel" w:date="2021-05-17T14:18:00Z" w:initials="B">
    <w:p w14:paraId="59E2D943" w14:textId="75E6B9C8" w:rsidR="00F94D27" w:rsidRDefault="00F94D27">
      <w:pPr>
        <w:pStyle w:val="CommentText"/>
      </w:pPr>
      <w:r>
        <w:rPr>
          <w:rStyle w:val="CommentReference"/>
        </w:rPr>
        <w:annotationRef/>
      </w:r>
      <w:r>
        <w:t>A brief teaser statement highlighting main result of the paper, understandable by a scientist not in your field, without jargon or abbreviations. This will appear online adjacent to the title and should not repeat phrases already present there. Please keep to under 125 characters and spaces.</w:t>
      </w:r>
    </w:p>
  </w:comment>
  <w:comment w:id="3" w:author="Buxton,Rachel" w:date="2021-05-17T14:54:00Z" w:initials="B">
    <w:p w14:paraId="00FEFBF7" w14:textId="77777777" w:rsidR="00680F44" w:rsidRDefault="00680F44" w:rsidP="00680F44">
      <w:pPr>
        <w:pStyle w:val="Teaser"/>
      </w:pPr>
      <w:r>
        <w:rPr>
          <w:rStyle w:val="CommentReference"/>
        </w:rPr>
        <w:annotationRef/>
      </w:r>
      <w:r>
        <w:t xml:space="preserve">In general, this should include a brief (1-2 paragraph) introduction, followed by a statement of the specific scope of the study, followed by results and then interpretations. Please avoid statements of future work, claims of priority, and repetition of conclusions at the end. </w:t>
      </w:r>
    </w:p>
    <w:p w14:paraId="5114EB9A" w14:textId="256DF90F" w:rsidR="00680F44" w:rsidRDefault="00680F44" w:rsidP="00680F44">
      <w:pPr>
        <w:pStyle w:val="Teaser"/>
        <w:ind w:left="360"/>
      </w:pPr>
      <w:bookmarkStart w:id="4" w:name="_Hlk62207316"/>
      <w:r>
        <w:t>Reports should not have subheadings.</w:t>
      </w:r>
      <w:bookmarkEnd w:id="4"/>
    </w:p>
    <w:p w14:paraId="2A9F479E" w14:textId="77777777" w:rsidR="00680F44" w:rsidRDefault="00680F44" w:rsidP="00680F44">
      <w:pPr>
        <w:pStyle w:val="Teaser"/>
        <w:ind w:left="360"/>
      </w:pPr>
      <w:r>
        <w:t xml:space="preserve">All figures and tables should be cited in order </w:t>
      </w:r>
      <w:bookmarkStart w:id="5" w:name="_Hlk62207354"/>
      <w:r>
        <w:t>(as, for example, “Fig. 1” and “Table 1”)</w:t>
      </w:r>
      <w:bookmarkEnd w:id="5"/>
      <w:r>
        <w:t>, including those in the Supplementary Materials (which should be cited as, for example, “fig. S1” and “table S1”). You may include line or page breaks if you would like to place figures within the text near where they are referenced. Please do not place figures in text boxes.</w:t>
      </w:r>
    </w:p>
    <w:p w14:paraId="684C7D72" w14:textId="1CD90D22" w:rsidR="00680F44" w:rsidRDefault="00680F44" w:rsidP="00680F44">
      <w:pPr>
        <w:pStyle w:val="Paragraph"/>
        <w:ind w:left="360" w:firstLine="0"/>
      </w:pPr>
      <w:bookmarkStart w:id="6" w:name="_Hlk62207390"/>
      <w:r>
        <w:t>References should be cited in parentheses with an italic number (</w:t>
      </w:r>
      <w:r w:rsidRPr="007443BB">
        <w:rPr>
          <w:i/>
        </w:rPr>
        <w:t>1</w:t>
      </w:r>
      <w:r>
        <w:t>). Multiple reference citations are separated by commas (</w:t>
      </w:r>
      <w:r w:rsidRPr="000C7F0C">
        <w:rPr>
          <w:i/>
        </w:rPr>
        <w:t>2</w:t>
      </w:r>
      <w:r w:rsidRPr="00821BBC">
        <w:rPr>
          <w:iCs/>
        </w:rPr>
        <w:t xml:space="preserve">, </w:t>
      </w:r>
      <w:r w:rsidRPr="000C7F0C">
        <w:rPr>
          <w:i/>
        </w:rPr>
        <w:t>3</w:t>
      </w:r>
      <w:r w:rsidRPr="001074DD">
        <w:rPr>
          <w:iCs/>
        </w:rPr>
        <w:t>)</w:t>
      </w:r>
      <w:r>
        <w:t xml:space="preserve"> or if a series, </w:t>
      </w:r>
      <w:proofErr w:type="spellStart"/>
      <w:r>
        <w:t>en</w:t>
      </w:r>
      <w:proofErr w:type="spellEnd"/>
      <w:r>
        <w:t xml:space="preserve"> dashes (</w:t>
      </w:r>
      <w:r w:rsidRPr="000C7F0C">
        <w:rPr>
          <w:i/>
        </w:rPr>
        <w:t>4</w:t>
      </w:r>
      <w:r>
        <w:rPr>
          <w:i/>
        </w:rPr>
        <w:t>–</w:t>
      </w:r>
      <w:r w:rsidRPr="000C7F0C">
        <w:rPr>
          <w:i/>
        </w:rPr>
        <w:t>6</w:t>
      </w:r>
      <w:r w:rsidRPr="001074DD">
        <w:rPr>
          <w:iCs/>
        </w:rPr>
        <w:t>).</w:t>
      </w:r>
      <w:r>
        <w:t xml:space="preserve"> References are cited in order by where they first are called out, through the text, text boxes, figure and table captions, reference notes and acknowledgments, and then the supplementary materials.</w:t>
      </w:r>
      <w:bookmarkEnd w:id="6"/>
    </w:p>
    <w:p w14:paraId="3F9E4B5C" w14:textId="36BDD42D" w:rsidR="00680F44" w:rsidRDefault="00680F44">
      <w:pPr>
        <w:pStyle w:val="CommentText"/>
      </w:pPr>
    </w:p>
  </w:comment>
  <w:comment w:id="7" w:author="Richard Schuster" w:date="2021-05-07T05:03:00Z" w:initials="RS">
    <w:p w14:paraId="38DF5701" w14:textId="77777777" w:rsidR="00680F44" w:rsidRDefault="00680F44" w:rsidP="00680F44">
      <w:pPr>
        <w:pStyle w:val="CommentText"/>
      </w:pPr>
      <w:r>
        <w:rPr>
          <w:rStyle w:val="CommentReference"/>
        </w:rPr>
        <w:annotationRef/>
      </w:r>
      <w:r>
        <w:t>As we are not using 30% targets anymore, we might need to rethink this.</w:t>
      </w:r>
    </w:p>
  </w:comment>
  <w:comment w:id="8" w:author="Richard Schuster" w:date="2021-05-07T05:07:00Z" w:initials="RS">
    <w:p w14:paraId="6B1981B9" w14:textId="77777777" w:rsidR="00680F44" w:rsidRDefault="00680F44" w:rsidP="00680F44">
      <w:pPr>
        <w:pStyle w:val="CommentText"/>
      </w:pPr>
      <w:r>
        <w:rPr>
          <w:rStyle w:val="CommentReference"/>
        </w:rPr>
        <w:annotationRef/>
      </w:r>
      <w:r>
        <w:t xml:space="preserve">Changed to (text from Jeff’s paper): </w:t>
      </w:r>
      <w:r>
        <w:br/>
        <w:t xml:space="preserve">We created representation targets for each species on the basis of the </w:t>
      </w:r>
      <w:proofErr w:type="spellStart"/>
      <w:r>
        <w:t>unpartitioned</w:t>
      </w:r>
      <w:proofErr w:type="spellEnd"/>
      <w:r>
        <w:t xml:space="preserve"> and the partitioned habitat maps. Targets for the </w:t>
      </w:r>
      <w:proofErr w:type="spellStart"/>
      <w:r>
        <w:t>unpartitioned</w:t>
      </w:r>
      <w:proofErr w:type="spellEnd"/>
      <w:r>
        <w:t xml:space="preserve"> habitat maps were set following standard practices for global gap analyses and prioritizations</w:t>
      </w:r>
      <w:hyperlink r:id="rId1" w:anchor="ref-CR11" w:tooltip="Butchart, S. H. M. et al. Shortfalls and solutions for meeting national and global conservation area targets. Conserv. Lett. 8, 329–337 (2015)." w:history="1">
        <w:r>
          <w:rPr>
            <w:rStyle w:val="Hyperlink"/>
            <w:vertAlign w:val="superscript"/>
          </w:rPr>
          <w:t>11</w:t>
        </w:r>
      </w:hyperlink>
      <w:r>
        <w:rPr>
          <w:vertAlign w:val="superscript"/>
        </w:rPr>
        <w:t>,</w:t>
      </w:r>
      <w:hyperlink r:id="rId2" w:anchor="ref-CR31" w:tooltip="Runge, C. A. et al. Protected areas and global conservation of migratory birds. Science 350, 1255–1258 (2015)." w:history="1">
        <w:r>
          <w:rPr>
            <w:rStyle w:val="Hyperlink"/>
            <w:vertAlign w:val="superscript"/>
          </w:rPr>
          <w:t>31</w:t>
        </w:r>
      </w:hyperlink>
      <w:r>
        <w:rPr>
          <w:vertAlign w:val="superscript"/>
        </w:rPr>
        <w:t>,</w:t>
      </w:r>
      <w:hyperlink r:id="rId3" w:anchor="ref-CR47" w:tooltip="Rodrigues, A. S. L. et al. Global gap analysis: priority regions for expanding the global protected-area network. Bioscience 54, 1092–1100 (2004)." w:history="1">
        <w:r>
          <w:rPr>
            <w:rStyle w:val="Hyperlink"/>
            <w:vertAlign w:val="superscript"/>
          </w:rPr>
          <w:t>47</w:t>
        </w:r>
      </w:hyperlink>
      <w:r>
        <w:t>, except that instead of using the range sizes of species to set the targets, here we used the total extent of suitable habitat for each species.</w:t>
      </w:r>
    </w:p>
  </w:comment>
  <w:comment w:id="9" w:author="Richard Schuster" w:date="2021-05-07T05:32:00Z" w:initials="RS">
    <w:p w14:paraId="4C929788" w14:textId="77777777" w:rsidR="00680F44" w:rsidRDefault="00680F44" w:rsidP="00680F44">
      <w:pPr>
        <w:pStyle w:val="CommentText"/>
      </w:pPr>
      <w:r>
        <w:rPr>
          <w:rStyle w:val="CommentReference"/>
        </w:rPr>
        <w:annotationRef/>
      </w:r>
      <w:r>
        <w:t>I haven’t updated these numbers as example countries will likely change based on what you find in revising.</w:t>
      </w:r>
    </w:p>
  </w:comment>
  <w:comment w:id="10" w:author="Richard Schuster" w:date="2021-05-07T05:33:00Z" w:initials="RS">
    <w:p w14:paraId="2ECC2A07" w14:textId="77777777" w:rsidR="00680F44" w:rsidRDefault="00680F44" w:rsidP="00680F44">
      <w:pPr>
        <w:pStyle w:val="CommentText"/>
      </w:pPr>
      <w:r>
        <w:rPr>
          <w:rStyle w:val="CommentReference"/>
        </w:rPr>
        <w:annotationRef/>
      </w:r>
      <w:r>
        <w:t>I haven’t updated these numbers as example countries will likely change based on what you find in revising.</w:t>
      </w:r>
    </w:p>
    <w:p w14:paraId="69751E6A" w14:textId="77777777" w:rsidR="00680F44" w:rsidRDefault="00680F44" w:rsidP="00680F44">
      <w:pPr>
        <w:pStyle w:val="CommentText"/>
      </w:pPr>
    </w:p>
  </w:comment>
  <w:comment w:id="11" w:author="Buxton,Rachel" w:date="2021-05-21T14:48:00Z" w:initials="B">
    <w:p w14:paraId="4B7E7BD9" w14:textId="77777777" w:rsidR="00E53FD1" w:rsidRDefault="00E53FD1" w:rsidP="00E53FD1">
      <w:pPr>
        <w:pStyle w:val="Refhead"/>
      </w:pPr>
      <w:r>
        <w:rPr>
          <w:rStyle w:val="CommentReference"/>
        </w:rPr>
        <w:annotationRef/>
      </w:r>
    </w:p>
    <w:p w14:paraId="4E621A8F" w14:textId="77777777" w:rsidR="00E53FD1" w:rsidRDefault="00E53FD1" w:rsidP="00E53FD1">
      <w:pPr>
        <w:pStyle w:val="Referencesandnotes"/>
        <w:numPr>
          <w:ilvl w:val="0"/>
          <w:numId w:val="1"/>
        </w:numPr>
      </w:pPr>
      <w:r>
        <w:t>There is only one reference list</w:t>
      </w:r>
      <w:r w:rsidRPr="007443BB">
        <w:t xml:space="preserve"> </w:t>
      </w:r>
      <w:r>
        <w:t xml:space="preserve">per article, and it should include all references in the main text, figure and table captions, and Supplementary Materials. </w:t>
      </w:r>
      <w:r w:rsidRPr="00D61494">
        <w:rPr>
          <w:u w:val="single"/>
        </w:rPr>
        <w:t xml:space="preserve">Do not include a second reference list in the </w:t>
      </w:r>
      <w:r>
        <w:rPr>
          <w:u w:val="single"/>
        </w:rPr>
        <w:t>S</w:t>
      </w:r>
      <w:r w:rsidRPr="00D61494">
        <w:rPr>
          <w:u w:val="single"/>
        </w:rPr>
        <w:t xml:space="preserve">upplementary </w:t>
      </w:r>
      <w:r>
        <w:rPr>
          <w:u w:val="single"/>
        </w:rPr>
        <w:t>M</w:t>
      </w:r>
      <w:r w:rsidRPr="00D61494">
        <w:rPr>
          <w:u w:val="single"/>
        </w:rPr>
        <w:t>aterial</w:t>
      </w:r>
      <w:r>
        <w:rPr>
          <w:u w:val="single"/>
        </w:rPr>
        <w:t>s</w:t>
      </w:r>
      <w:r w:rsidRPr="00D61494">
        <w:rPr>
          <w:u w:val="single"/>
        </w:rPr>
        <w:t>.</w:t>
      </w:r>
      <w:r>
        <w:t xml:space="preserve"> References only cited in the Supplementary Materials are not counted toward length guidelines. </w:t>
      </w:r>
    </w:p>
    <w:p w14:paraId="24A1BAEA" w14:textId="77777777" w:rsidR="00E53FD1" w:rsidRDefault="00E53FD1" w:rsidP="00E53FD1">
      <w:pPr>
        <w:pStyle w:val="Referencesandnotes"/>
        <w:numPr>
          <w:ilvl w:val="0"/>
          <w:numId w:val="1"/>
        </w:numPr>
      </w:pPr>
      <w:r>
        <w:t xml:space="preserve">Each reference should be on a separate line ending in a period. For a style guide, see </w:t>
      </w:r>
      <w:hyperlink w:history="1"/>
      <w:hyperlink r:id="rId4" w:anchor="science-citation-style" w:history="1">
        <w:r w:rsidRPr="00095F1E">
          <w:rPr>
            <w:rStyle w:val="Hyperlink"/>
          </w:rPr>
          <w:t>https://www.sciencemag.org/authors/instructions-preparing-initial-manuscript#science-citation-style</w:t>
        </w:r>
      </w:hyperlink>
      <w:r w:rsidRPr="00755125">
        <w:rPr>
          <w:rStyle w:val="Hyperlink"/>
          <w:color w:val="auto"/>
          <w:u w:val="none"/>
        </w:rPr>
        <w:t>.</w:t>
      </w:r>
    </w:p>
    <w:p w14:paraId="6B8C6A1D" w14:textId="77777777" w:rsidR="00E53FD1" w:rsidRDefault="00E53FD1" w:rsidP="00E53FD1">
      <w:pPr>
        <w:pStyle w:val="Referencesandnotes"/>
        <w:ind w:left="360" w:firstLine="0"/>
      </w:pPr>
      <w:bookmarkStart w:id="12" w:name="_Hlk62207683"/>
      <w:r>
        <w:t xml:space="preserve">Example: A. Person, B. Being, Article title: Then subheading. </w:t>
      </w:r>
      <w:r w:rsidRPr="003C58F0">
        <w:rPr>
          <w:i/>
          <w:iCs/>
        </w:rPr>
        <w:t>Credible Journal</w:t>
      </w:r>
      <w:r>
        <w:t xml:space="preserve"> </w:t>
      </w:r>
      <w:r w:rsidRPr="003C58F0">
        <w:rPr>
          <w:b/>
          <w:bCs/>
        </w:rPr>
        <w:t>#Volume</w:t>
      </w:r>
      <w:r>
        <w:t>, #</w:t>
      </w:r>
      <w:proofErr w:type="spellStart"/>
      <w:r>
        <w:t>pg</w:t>
      </w:r>
      <w:proofErr w:type="spellEnd"/>
      <w:r>
        <w:t>–#</w:t>
      </w:r>
      <w:proofErr w:type="spellStart"/>
      <w:r>
        <w:t>pg</w:t>
      </w:r>
      <w:proofErr w:type="spellEnd"/>
      <w:r>
        <w:t xml:space="preserve"> (#Year). </w:t>
      </w:r>
      <w:proofErr w:type="spellStart"/>
      <w:proofErr w:type="gramStart"/>
      <w:r>
        <w:t>doi</w:t>
      </w:r>
      <w:proofErr w:type="spellEnd"/>
      <w:proofErr w:type="gramEnd"/>
      <w:r>
        <w:t>:#here</w:t>
      </w:r>
    </w:p>
    <w:bookmarkEnd w:id="12"/>
    <w:p w14:paraId="04CFC2D7" w14:textId="77777777" w:rsidR="00E53FD1" w:rsidRDefault="00E53FD1" w:rsidP="00E53FD1">
      <w:pPr>
        <w:pStyle w:val="Referencesandnotes"/>
        <w:numPr>
          <w:ilvl w:val="0"/>
          <w:numId w:val="1"/>
        </w:numPr>
      </w:pPr>
      <w:r>
        <w:t>You should include titles in references and full page ranges. Journal article titles will not be included in the print version of the paper but will be shown in the online version.</w:t>
      </w:r>
    </w:p>
    <w:p w14:paraId="31725F97" w14:textId="77777777" w:rsidR="00E53FD1" w:rsidRDefault="00E53FD1" w:rsidP="00E53FD1">
      <w:pPr>
        <w:pStyle w:val="Referencesandnotes"/>
        <w:numPr>
          <w:ilvl w:val="0"/>
          <w:numId w:val="1"/>
        </w:numPr>
      </w:pPr>
      <w:r>
        <w:t>You can use an automatically numbered list in Word.</w:t>
      </w:r>
    </w:p>
    <w:p w14:paraId="0BC9E126" w14:textId="77777777" w:rsidR="00E53FD1" w:rsidRDefault="00E53FD1" w:rsidP="00E53FD1">
      <w:pPr>
        <w:pStyle w:val="Referencesandnotes"/>
        <w:numPr>
          <w:ilvl w:val="0"/>
          <w:numId w:val="1"/>
        </w:numPr>
      </w:pPr>
      <w:r>
        <w:t>Each reference should have a separate number.</w:t>
      </w:r>
    </w:p>
    <w:p w14:paraId="5ACF389C" w14:textId="77777777" w:rsidR="00E53FD1" w:rsidRPr="006161C9" w:rsidRDefault="00E53FD1" w:rsidP="00E53FD1">
      <w:pPr>
        <w:pStyle w:val="Referencesandnotes"/>
        <w:numPr>
          <w:ilvl w:val="0"/>
          <w:numId w:val="1"/>
        </w:numPr>
      </w:pPr>
      <w:r>
        <w:t>Please do not combine references and explanatory notes under the same reference number.</w:t>
      </w:r>
    </w:p>
    <w:p w14:paraId="5F2AF1AE" w14:textId="0D868A3D" w:rsidR="00E53FD1" w:rsidRDefault="00E53FD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C6F90E" w15:done="0"/>
  <w15:commentEx w15:paraId="59E2D943" w15:done="0"/>
  <w15:commentEx w15:paraId="3F9E4B5C" w15:done="0"/>
  <w15:commentEx w15:paraId="38DF5701" w15:done="0"/>
  <w15:commentEx w15:paraId="6B1981B9" w15:done="0"/>
  <w15:commentEx w15:paraId="4C929788" w15:done="0"/>
  <w15:commentEx w15:paraId="69751E6A" w15:done="0"/>
  <w15:commentEx w15:paraId="5F2AF1A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E38C0" w14:textId="77777777" w:rsidR="00826ECC" w:rsidRDefault="00826ECC" w:rsidP="00D73714">
      <w:r>
        <w:separator/>
      </w:r>
    </w:p>
  </w:endnote>
  <w:endnote w:type="continuationSeparator" w:id="0">
    <w:p w14:paraId="25DB87F9" w14:textId="77777777" w:rsidR="00826ECC" w:rsidRDefault="00826ECC" w:rsidP="00D73714">
      <w:r>
        <w:continuationSeparator/>
      </w:r>
    </w:p>
  </w:endnote>
  <w:endnote w:type="continuationNotice" w:id="1">
    <w:p w14:paraId="706DBA9F" w14:textId="77777777" w:rsidR="00826ECC" w:rsidRDefault="00826E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E53FD1">
      <w:rPr>
        <w:caps/>
        <w:noProof/>
        <w:color w:val="4F81BD" w:themeColor="accent1"/>
      </w:rPr>
      <w:t>10</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34E9A" w14:textId="77777777" w:rsidR="00826ECC" w:rsidRDefault="00826ECC" w:rsidP="00D73714">
      <w:r>
        <w:separator/>
      </w:r>
    </w:p>
  </w:footnote>
  <w:footnote w:type="continuationSeparator" w:id="0">
    <w:p w14:paraId="7AADFB04" w14:textId="77777777" w:rsidR="00826ECC" w:rsidRDefault="00826ECC" w:rsidP="00D73714">
      <w:r>
        <w:continuationSeparator/>
      </w:r>
    </w:p>
  </w:footnote>
  <w:footnote w:type="continuationNotice" w:id="1">
    <w:p w14:paraId="7A9C4A78" w14:textId="77777777" w:rsidR="00826ECC" w:rsidRDefault="00826EC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6E4C5EF0" w:rsidR="002C4DCA" w:rsidRDefault="002C4DCA" w:rsidP="00BD3B33">
    <w:pPr>
      <w:pStyle w:val="Header"/>
      <w:tabs>
        <w:tab w:val="clear" w:pos="4320"/>
        <w:tab w:val="clear" w:pos="8640"/>
        <w:tab w:val="left" w:pos="3240"/>
      </w:tabs>
      <w:jc w:val="center"/>
    </w:pPr>
    <w:r>
      <w:t xml:space="preserve">Template revised </w:t>
    </w:r>
    <w:r w:rsidR="00D805A6">
      <w:t>Febr</w:t>
    </w:r>
    <w:r>
      <w:t>uary 2021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xton,Rachel">
    <w15:presenceInfo w15:providerId="AD" w15:userId="S-1-5-21-299502267-746137067-1417001333-428832"/>
  </w15:person>
  <w15:person w15:author="Richard Schuster">
    <w15:presenceInfo w15:providerId="None" w15:userId="Richard Schu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10A90"/>
    <w:rsid w:val="00017543"/>
    <w:rsid w:val="00022F72"/>
    <w:rsid w:val="00026FDD"/>
    <w:rsid w:val="000464E0"/>
    <w:rsid w:val="000562CC"/>
    <w:rsid w:val="00063761"/>
    <w:rsid w:val="00071B2F"/>
    <w:rsid w:val="00077272"/>
    <w:rsid w:val="00083152"/>
    <w:rsid w:val="00095099"/>
    <w:rsid w:val="000975EB"/>
    <w:rsid w:val="000B7E4F"/>
    <w:rsid w:val="000C460C"/>
    <w:rsid w:val="000C7F0C"/>
    <w:rsid w:val="000F0553"/>
    <w:rsid w:val="00101767"/>
    <w:rsid w:val="001074DD"/>
    <w:rsid w:val="00110652"/>
    <w:rsid w:val="00111899"/>
    <w:rsid w:val="00122855"/>
    <w:rsid w:val="00124ABC"/>
    <w:rsid w:val="001331D7"/>
    <w:rsid w:val="001447DE"/>
    <w:rsid w:val="0015549E"/>
    <w:rsid w:val="001617C0"/>
    <w:rsid w:val="00174D19"/>
    <w:rsid w:val="001775FA"/>
    <w:rsid w:val="0019094B"/>
    <w:rsid w:val="001B2E30"/>
    <w:rsid w:val="001D3DE1"/>
    <w:rsid w:val="001D4C6A"/>
    <w:rsid w:val="002015DE"/>
    <w:rsid w:val="002053AF"/>
    <w:rsid w:val="0021079F"/>
    <w:rsid w:val="00227AE4"/>
    <w:rsid w:val="00230D22"/>
    <w:rsid w:val="00236F8D"/>
    <w:rsid w:val="002475FA"/>
    <w:rsid w:val="00270F47"/>
    <w:rsid w:val="0029404C"/>
    <w:rsid w:val="002A192C"/>
    <w:rsid w:val="002C07E9"/>
    <w:rsid w:val="002C33B8"/>
    <w:rsid w:val="002C4DCA"/>
    <w:rsid w:val="002E13DD"/>
    <w:rsid w:val="002E5C7C"/>
    <w:rsid w:val="002E60B9"/>
    <w:rsid w:val="002E7A3C"/>
    <w:rsid w:val="002F7740"/>
    <w:rsid w:val="00307F53"/>
    <w:rsid w:val="00310501"/>
    <w:rsid w:val="00345066"/>
    <w:rsid w:val="00357455"/>
    <w:rsid w:val="00363BF8"/>
    <w:rsid w:val="003658DF"/>
    <w:rsid w:val="00370FED"/>
    <w:rsid w:val="00381E32"/>
    <w:rsid w:val="0038427C"/>
    <w:rsid w:val="003851C5"/>
    <w:rsid w:val="00391FA5"/>
    <w:rsid w:val="003A77E5"/>
    <w:rsid w:val="003A7E63"/>
    <w:rsid w:val="003B0531"/>
    <w:rsid w:val="003C1C49"/>
    <w:rsid w:val="003C2547"/>
    <w:rsid w:val="003C58F0"/>
    <w:rsid w:val="003D39E6"/>
    <w:rsid w:val="003D6392"/>
    <w:rsid w:val="003E2BE6"/>
    <w:rsid w:val="003E47D5"/>
    <w:rsid w:val="003F19B9"/>
    <w:rsid w:val="003F761E"/>
    <w:rsid w:val="004057E5"/>
    <w:rsid w:val="00432A92"/>
    <w:rsid w:val="00447EB3"/>
    <w:rsid w:val="00464ABD"/>
    <w:rsid w:val="00465F7D"/>
    <w:rsid w:val="00475539"/>
    <w:rsid w:val="00482684"/>
    <w:rsid w:val="004876B9"/>
    <w:rsid w:val="004A4ABB"/>
    <w:rsid w:val="004A5DD4"/>
    <w:rsid w:val="004B4F4B"/>
    <w:rsid w:val="004B6AD4"/>
    <w:rsid w:val="004C0CBE"/>
    <w:rsid w:val="004D10EA"/>
    <w:rsid w:val="004D19A5"/>
    <w:rsid w:val="004D2EF6"/>
    <w:rsid w:val="004D6781"/>
    <w:rsid w:val="004E7B49"/>
    <w:rsid w:val="00517675"/>
    <w:rsid w:val="005202B7"/>
    <w:rsid w:val="00526804"/>
    <w:rsid w:val="00545DD8"/>
    <w:rsid w:val="00560CF5"/>
    <w:rsid w:val="005659B1"/>
    <w:rsid w:val="00565D96"/>
    <w:rsid w:val="00567935"/>
    <w:rsid w:val="00572498"/>
    <w:rsid w:val="00575375"/>
    <w:rsid w:val="00576E95"/>
    <w:rsid w:val="00583CCA"/>
    <w:rsid w:val="005862F3"/>
    <w:rsid w:val="005A54A8"/>
    <w:rsid w:val="005B50D5"/>
    <w:rsid w:val="005C7511"/>
    <w:rsid w:val="005C7805"/>
    <w:rsid w:val="005D1F27"/>
    <w:rsid w:val="00606EBD"/>
    <w:rsid w:val="006161C9"/>
    <w:rsid w:val="00627266"/>
    <w:rsid w:val="00632F22"/>
    <w:rsid w:val="0064261D"/>
    <w:rsid w:val="006455DA"/>
    <w:rsid w:val="0065435C"/>
    <w:rsid w:val="00666EF1"/>
    <w:rsid w:val="006757DB"/>
    <w:rsid w:val="00680F44"/>
    <w:rsid w:val="00690FDE"/>
    <w:rsid w:val="006A0DD2"/>
    <w:rsid w:val="006A2645"/>
    <w:rsid w:val="006A62B2"/>
    <w:rsid w:val="006A7883"/>
    <w:rsid w:val="006C117B"/>
    <w:rsid w:val="006C6348"/>
    <w:rsid w:val="006D108B"/>
    <w:rsid w:val="006D40FF"/>
    <w:rsid w:val="006D718F"/>
    <w:rsid w:val="006E2D52"/>
    <w:rsid w:val="006E48F0"/>
    <w:rsid w:val="006E5832"/>
    <w:rsid w:val="006E590E"/>
    <w:rsid w:val="006F1AC9"/>
    <w:rsid w:val="00701FDB"/>
    <w:rsid w:val="007113A9"/>
    <w:rsid w:val="007161A3"/>
    <w:rsid w:val="00741D39"/>
    <w:rsid w:val="00742782"/>
    <w:rsid w:val="007440FE"/>
    <w:rsid w:val="00755125"/>
    <w:rsid w:val="0076048F"/>
    <w:rsid w:val="0077592F"/>
    <w:rsid w:val="007B463E"/>
    <w:rsid w:val="007B7E30"/>
    <w:rsid w:val="007C05D6"/>
    <w:rsid w:val="007C6679"/>
    <w:rsid w:val="007D14F3"/>
    <w:rsid w:val="007D733F"/>
    <w:rsid w:val="007E37C1"/>
    <w:rsid w:val="007F20A8"/>
    <w:rsid w:val="00821BBC"/>
    <w:rsid w:val="00826ECC"/>
    <w:rsid w:val="008355F1"/>
    <w:rsid w:val="0086656C"/>
    <w:rsid w:val="008B018C"/>
    <w:rsid w:val="008B420E"/>
    <w:rsid w:val="008C361F"/>
    <w:rsid w:val="008C5F47"/>
    <w:rsid w:val="008D4E59"/>
    <w:rsid w:val="008F2233"/>
    <w:rsid w:val="0090050B"/>
    <w:rsid w:val="00942EB0"/>
    <w:rsid w:val="009719B2"/>
    <w:rsid w:val="0097571B"/>
    <w:rsid w:val="00980B9F"/>
    <w:rsid w:val="009966F9"/>
    <w:rsid w:val="009A51BB"/>
    <w:rsid w:val="009A6B8F"/>
    <w:rsid w:val="009E78A6"/>
    <w:rsid w:val="009F2B56"/>
    <w:rsid w:val="009F70E2"/>
    <w:rsid w:val="00A07C12"/>
    <w:rsid w:val="00A127AE"/>
    <w:rsid w:val="00A16681"/>
    <w:rsid w:val="00A1748D"/>
    <w:rsid w:val="00A17C1D"/>
    <w:rsid w:val="00A23CD5"/>
    <w:rsid w:val="00A25E52"/>
    <w:rsid w:val="00A51678"/>
    <w:rsid w:val="00A53647"/>
    <w:rsid w:val="00A56752"/>
    <w:rsid w:val="00A644A5"/>
    <w:rsid w:val="00A80658"/>
    <w:rsid w:val="00A861BA"/>
    <w:rsid w:val="00A954C5"/>
    <w:rsid w:val="00AA14AF"/>
    <w:rsid w:val="00AA446F"/>
    <w:rsid w:val="00AC4045"/>
    <w:rsid w:val="00AD471D"/>
    <w:rsid w:val="00AF6AFC"/>
    <w:rsid w:val="00B01CB1"/>
    <w:rsid w:val="00B02E80"/>
    <w:rsid w:val="00B04786"/>
    <w:rsid w:val="00B052C9"/>
    <w:rsid w:val="00B0541D"/>
    <w:rsid w:val="00B0747B"/>
    <w:rsid w:val="00B40F6D"/>
    <w:rsid w:val="00B422F9"/>
    <w:rsid w:val="00B47B29"/>
    <w:rsid w:val="00B504DA"/>
    <w:rsid w:val="00B52557"/>
    <w:rsid w:val="00B84598"/>
    <w:rsid w:val="00B9331C"/>
    <w:rsid w:val="00B95CEA"/>
    <w:rsid w:val="00BA64AE"/>
    <w:rsid w:val="00BB7527"/>
    <w:rsid w:val="00BD127C"/>
    <w:rsid w:val="00BD1667"/>
    <w:rsid w:val="00BD3B33"/>
    <w:rsid w:val="00BD576C"/>
    <w:rsid w:val="00BE1EA8"/>
    <w:rsid w:val="00BE3F0C"/>
    <w:rsid w:val="00BE5D15"/>
    <w:rsid w:val="00BF6C48"/>
    <w:rsid w:val="00C07264"/>
    <w:rsid w:val="00C13940"/>
    <w:rsid w:val="00C17F1B"/>
    <w:rsid w:val="00C22A04"/>
    <w:rsid w:val="00C33662"/>
    <w:rsid w:val="00C3528D"/>
    <w:rsid w:val="00C426A5"/>
    <w:rsid w:val="00C61E91"/>
    <w:rsid w:val="00C62125"/>
    <w:rsid w:val="00C621C7"/>
    <w:rsid w:val="00C86E03"/>
    <w:rsid w:val="00CB7741"/>
    <w:rsid w:val="00CC2657"/>
    <w:rsid w:val="00CE6F3A"/>
    <w:rsid w:val="00CF33DA"/>
    <w:rsid w:val="00D01145"/>
    <w:rsid w:val="00D47412"/>
    <w:rsid w:val="00D61494"/>
    <w:rsid w:val="00D73714"/>
    <w:rsid w:val="00D768B9"/>
    <w:rsid w:val="00D805A6"/>
    <w:rsid w:val="00DA7E8E"/>
    <w:rsid w:val="00DB72E6"/>
    <w:rsid w:val="00DC51CA"/>
    <w:rsid w:val="00DD0D48"/>
    <w:rsid w:val="00DD225C"/>
    <w:rsid w:val="00DD321E"/>
    <w:rsid w:val="00DE0E63"/>
    <w:rsid w:val="00DE28BD"/>
    <w:rsid w:val="00DE7047"/>
    <w:rsid w:val="00E0133A"/>
    <w:rsid w:val="00E0440F"/>
    <w:rsid w:val="00E05FE2"/>
    <w:rsid w:val="00E21063"/>
    <w:rsid w:val="00E27ADB"/>
    <w:rsid w:val="00E351C0"/>
    <w:rsid w:val="00E37C62"/>
    <w:rsid w:val="00E53FD1"/>
    <w:rsid w:val="00E56D3D"/>
    <w:rsid w:val="00E72365"/>
    <w:rsid w:val="00E737F7"/>
    <w:rsid w:val="00E75FA3"/>
    <w:rsid w:val="00E76B37"/>
    <w:rsid w:val="00EA5590"/>
    <w:rsid w:val="00EC685E"/>
    <w:rsid w:val="00ED3C7E"/>
    <w:rsid w:val="00ED4D2D"/>
    <w:rsid w:val="00ED7B28"/>
    <w:rsid w:val="00EE1D99"/>
    <w:rsid w:val="00EE6929"/>
    <w:rsid w:val="00EF69D9"/>
    <w:rsid w:val="00F15B30"/>
    <w:rsid w:val="00F26AF7"/>
    <w:rsid w:val="00F44B6F"/>
    <w:rsid w:val="00F5789C"/>
    <w:rsid w:val="00F66D82"/>
    <w:rsid w:val="00F67DE5"/>
    <w:rsid w:val="00F716A3"/>
    <w:rsid w:val="00F72442"/>
    <w:rsid w:val="00F739FD"/>
    <w:rsid w:val="00F94D27"/>
    <w:rsid w:val="00FC3E35"/>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semiHidden/>
    <w:rsid w:val="009A3899"/>
    <w:rPr>
      <w:rFonts w:eastAsia="Times New Roman"/>
    </w:rPr>
  </w:style>
  <w:style w:type="character" w:customStyle="1" w:styleId="CommentTextChar">
    <w:name w:val="Comment Text Char"/>
    <w:basedOn w:val="DefaultParagraphFont"/>
    <w:link w:val="CommentText"/>
    <w:uiPriority w:val="99"/>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paragraph" w:styleId="Bibliography">
    <w:name w:val="Bibliography"/>
    <w:basedOn w:val="Normal"/>
    <w:next w:val="Normal"/>
    <w:uiPriority w:val="70"/>
    <w:rsid w:val="00E53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41586-020-2138-7" TargetMode="External"/><Relationship Id="rId2" Type="http://schemas.openxmlformats.org/officeDocument/2006/relationships/hyperlink" Target="https://www.nature.com/articles/s41586-020-2138-7" TargetMode="External"/><Relationship Id="rId1" Type="http://schemas.openxmlformats.org/officeDocument/2006/relationships/hyperlink" Target="https://www.nature.com/articles/s41586-020-2138-7" TargetMode="External"/><Relationship Id="rId4" Type="http://schemas.openxmlformats.org/officeDocument/2006/relationships/hyperlink" Target="https://www.sciencemag.org/authors/instructions-preparing-initial-manuscrip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iencemag.org/authors/preparing-manuscripts-using-latex" TargetMode="External"/><Relationship Id="rId18" Type="http://schemas.openxmlformats.org/officeDocument/2006/relationships/hyperlink" Target="https://casrai.org/credi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sciencemag.org/site/feature/contribinfo/index.xhtml" TargetMode="External"/><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ts.sciencemag.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richard.schuster@glel.carleton.ca"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sciencemag.org/sites/default/files/Science_Supplementary_Materials_Word_template.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tug.org/utilities/texconv/textopc.html"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4.xml><?xml version="1.0" encoding="utf-8"?>
<ds:datastoreItem xmlns:ds="http://schemas.openxmlformats.org/officeDocument/2006/customXml" ds:itemID="{B44FD46C-3C7E-45D8-BCBB-CAAE02DAD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12723</Words>
  <Characters>72525</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Buxton,Rachel</cp:lastModifiedBy>
  <cp:revision>3</cp:revision>
  <cp:lastPrinted>2018-01-11T18:39:00Z</cp:lastPrinted>
  <dcterms:created xsi:type="dcterms:W3CDTF">2021-05-17T18:18:00Z</dcterms:created>
  <dcterms:modified xsi:type="dcterms:W3CDTF">2021-05-21T18:49:00Z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